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594" w:rsidRDefault="00AE6594" w:rsidP="00AE6594">
      <w:pPr>
        <w:bidi/>
      </w:pPr>
      <w:r>
        <w:t xml:space="preserve"># </w:t>
      </w:r>
      <w:r>
        <w:rPr>
          <w:rFonts w:cs="Arial"/>
          <w:rtl/>
        </w:rPr>
        <w:t>תכנות משחק ניחוש מספר</w:t>
      </w:r>
    </w:p>
    <w:p w:rsidR="00AE6594" w:rsidRDefault="00AE6594" w:rsidP="00AE6594">
      <w:pPr>
        <w:bidi/>
      </w:pPr>
    </w:p>
    <w:p w:rsidR="00AE6594" w:rsidRDefault="00AE6594" w:rsidP="006C3CA8">
      <w:pPr>
        <w:bidi/>
      </w:pPr>
      <w:r>
        <w:rPr>
          <w:rFonts w:cs="Arial"/>
          <w:rtl/>
        </w:rPr>
        <w:t xml:space="preserve">הבה </w:t>
      </w:r>
      <w:del w:id="0" w:author="Idan" w:date="2023-03-31T12:36:00Z">
        <w:r w:rsidDel="00183C33">
          <w:rPr>
            <w:rFonts w:cs="Arial"/>
            <w:rtl/>
          </w:rPr>
          <w:delText xml:space="preserve">נצעד </w:delText>
        </w:r>
      </w:del>
      <w:ins w:id="1" w:author="Idan" w:date="2023-03-31T12:36:00Z">
        <w:r w:rsidR="00183C33">
          <w:rPr>
            <w:rFonts w:cs="Arial" w:hint="cs"/>
            <w:rtl/>
          </w:rPr>
          <w:t xml:space="preserve">ניגש </w:t>
        </w:r>
      </w:ins>
      <w:r>
        <w:rPr>
          <w:rFonts w:cs="Arial"/>
          <w:rtl/>
        </w:rPr>
        <w:t xml:space="preserve">ישר לעניין </w:t>
      </w:r>
      <w:del w:id="2" w:author="Idan" w:date="2023-03-31T12:36:00Z">
        <w:r w:rsidDel="00183C33">
          <w:rPr>
            <w:rFonts w:cs="Arial"/>
            <w:rtl/>
          </w:rPr>
          <w:delText xml:space="preserve">ע"י בניה </w:delText>
        </w:r>
      </w:del>
      <w:ins w:id="3" w:author="Idan" w:date="2023-03-31T12:36:00Z">
        <w:r w:rsidR="00183C33">
          <w:rPr>
            <w:rFonts w:cs="Arial" w:hint="cs"/>
            <w:rtl/>
          </w:rPr>
          <w:t xml:space="preserve">ונבנה </w:t>
        </w:r>
      </w:ins>
      <w:del w:id="4" w:author="Idan" w:date="2023-03-31T12:37:00Z">
        <w:r w:rsidDel="00183C33">
          <w:rPr>
            <w:rFonts w:cs="Arial"/>
            <w:rtl/>
          </w:rPr>
          <w:delText xml:space="preserve">בראסט של </w:delText>
        </w:r>
      </w:del>
      <w:r>
        <w:rPr>
          <w:rFonts w:cs="Arial"/>
          <w:rtl/>
        </w:rPr>
        <w:t>פרוייקט מעשי</w:t>
      </w:r>
      <w:ins w:id="5" w:author="Idan" w:date="2023-03-31T12:37:00Z">
        <w:r w:rsidR="00183C33" w:rsidRPr="00183C33">
          <w:rPr>
            <w:rFonts w:cs="Arial"/>
            <w:rtl/>
          </w:rPr>
          <w:t xml:space="preserve"> </w:t>
        </w:r>
        <w:r w:rsidR="00183C33">
          <w:rPr>
            <w:rFonts w:cs="Arial" w:hint="cs"/>
            <w:rtl/>
          </w:rPr>
          <w:t>ב</w:t>
        </w:r>
        <w:r w:rsidR="00183C33">
          <w:rPr>
            <w:rFonts w:cs="Arial"/>
            <w:rtl/>
          </w:rPr>
          <w:t>ראסט</w:t>
        </w:r>
      </w:ins>
      <w:r>
        <w:rPr>
          <w:rFonts w:cs="Arial"/>
          <w:rtl/>
        </w:rPr>
        <w:t xml:space="preserve">! </w:t>
      </w:r>
      <w:ins w:id="6" w:author="Idan" w:date="2023-04-04T14:25:00Z">
        <w:r w:rsidR="006C3CA8">
          <w:rPr>
            <w:rFonts w:cs="Arial" w:hint="cs"/>
            <w:rtl/>
          </w:rPr>
          <w:t>ב</w:t>
        </w:r>
      </w:ins>
      <w:r>
        <w:rPr>
          <w:rFonts w:cs="Arial"/>
          <w:rtl/>
        </w:rPr>
        <w:t xml:space="preserve">פרק זה </w:t>
      </w:r>
      <w:del w:id="7" w:author="Idan" w:date="2023-04-04T14:25:00Z">
        <w:r w:rsidDel="006C3CA8">
          <w:rPr>
            <w:rFonts w:cs="Arial"/>
            <w:rtl/>
          </w:rPr>
          <w:delText xml:space="preserve">יציג </w:delText>
        </w:r>
      </w:del>
      <w:ins w:id="8" w:author="Idan" w:date="2023-04-04T14:25:00Z">
        <w:r w:rsidR="006C3CA8">
          <w:rPr>
            <w:rFonts w:cs="Arial" w:hint="cs"/>
            <w:rtl/>
          </w:rPr>
          <w:t xml:space="preserve">תכירו </w:t>
        </w:r>
      </w:ins>
      <w:del w:id="9" w:author="Idan" w:date="2023-03-31T12:37:00Z">
        <w:r w:rsidDel="00183C33">
          <w:rPr>
            <w:rFonts w:cs="Arial"/>
            <w:rtl/>
          </w:rPr>
          <w:delText xml:space="preserve">לכם </w:delText>
        </w:r>
      </w:del>
      <w:r>
        <w:rPr>
          <w:rFonts w:cs="Arial"/>
          <w:rtl/>
        </w:rPr>
        <w:t xml:space="preserve">כמה מושגי ראסט נפוצים </w:t>
      </w:r>
      <w:del w:id="10" w:author="Idan" w:date="2023-04-04T14:26:00Z">
        <w:r w:rsidDel="006C3CA8">
          <w:rPr>
            <w:rFonts w:cs="Arial"/>
            <w:rtl/>
          </w:rPr>
          <w:delText xml:space="preserve">באמצעות </w:delText>
        </w:r>
      </w:del>
      <w:ins w:id="11" w:author="Idan" w:date="2023-04-04T14:26:00Z">
        <w:r w:rsidR="006C3CA8">
          <w:rPr>
            <w:rFonts w:cs="Arial" w:hint="cs"/>
            <w:rtl/>
          </w:rPr>
          <w:t xml:space="preserve">דרך </w:t>
        </w:r>
      </w:ins>
      <w:del w:id="12" w:author="Idan" w:date="2023-04-04T14:26:00Z">
        <w:r w:rsidDel="006C3CA8">
          <w:rPr>
            <w:rFonts w:cs="Arial"/>
            <w:rtl/>
          </w:rPr>
          <w:delText xml:space="preserve">שימושם </w:delText>
        </w:r>
      </w:del>
      <w:ins w:id="13" w:author="Idan" w:date="2023-04-04T14:26:00Z">
        <w:r w:rsidR="006C3CA8">
          <w:rPr>
            <w:rFonts w:cs="Arial" w:hint="cs"/>
            <w:rtl/>
          </w:rPr>
          <w:t xml:space="preserve">יישומם </w:t>
        </w:r>
      </w:ins>
      <w:r>
        <w:rPr>
          <w:rFonts w:cs="Arial"/>
          <w:rtl/>
        </w:rPr>
        <w:t>בתוכנית אמיתית. תלמדו על</w:t>
      </w:r>
      <w:ins w:id="14" w:author="Idan" w:date="2023-03-31T12:37:00Z">
        <w:r w:rsidR="00183C33">
          <w:rPr>
            <w:rFonts w:cs="Arial" w:hint="cs"/>
            <w:rtl/>
          </w:rPr>
          <w:t xml:space="preserve"> מילות המפתח</w:t>
        </w:r>
      </w:ins>
      <w:r>
        <w:t xml:space="preserve"> `</w:t>
      </w:r>
      <w:proofErr w:type="spellStart"/>
      <w:r>
        <w:t>let`,`match</w:t>
      </w:r>
      <w:proofErr w:type="spellEnd"/>
      <w:r>
        <w:t xml:space="preserve">`, </w:t>
      </w:r>
      <w:r>
        <w:rPr>
          <w:rFonts w:cs="Arial"/>
          <w:rtl/>
        </w:rPr>
        <w:t>מתודות, פונק</w:t>
      </w:r>
      <w:ins w:id="15" w:author="Idan" w:date="2023-03-31T12:37:00Z">
        <w:r w:rsidR="007849BD">
          <w:rPr>
            <w:rFonts w:cs="Arial" w:hint="cs"/>
            <w:rtl/>
          </w:rPr>
          <w:t>צ</w:t>
        </w:r>
      </w:ins>
      <w:r>
        <w:rPr>
          <w:rFonts w:cs="Arial"/>
          <w:rtl/>
        </w:rPr>
        <w:t xml:space="preserve">יות </w:t>
      </w:r>
      <w:del w:id="16" w:author="Idan" w:date="2023-03-31T12:37:00Z">
        <w:r w:rsidDel="007849BD">
          <w:rPr>
            <w:rFonts w:cs="Arial"/>
            <w:rtl/>
          </w:rPr>
          <w:delText>מקושרות</w:delText>
        </w:r>
      </w:del>
      <w:ins w:id="17" w:author="Idan" w:date="2023-03-31T12:37:00Z">
        <w:r w:rsidR="007849BD">
          <w:rPr>
            <w:rFonts w:cs="Arial" w:hint="cs"/>
            <w:rtl/>
          </w:rPr>
          <w:t>משויכות</w:t>
        </w:r>
      </w:ins>
      <w:r>
        <w:rPr>
          <w:rFonts w:cs="Arial"/>
          <w:rtl/>
        </w:rPr>
        <w:t>, מכולות חיצוניות, ועוד! בפרקים הבאים נסקור רעיונות אלה בפירוט רב יותר</w:t>
      </w:r>
      <w:del w:id="18" w:author="Idan" w:date="2023-03-31T12:39:00Z">
        <w:r w:rsidDel="007849BD">
          <w:rPr>
            <w:rFonts w:cs="Arial"/>
            <w:rtl/>
          </w:rPr>
          <w:delText xml:space="preserve">. </w:delText>
        </w:r>
      </w:del>
      <w:ins w:id="19" w:author="Idan" w:date="2023-03-31T12:39:00Z">
        <w:r w:rsidR="007849BD">
          <w:rPr>
            <w:rFonts w:cs="Arial" w:hint="cs"/>
            <w:rtl/>
          </w:rPr>
          <w:t>;</w:t>
        </w:r>
        <w:r w:rsidR="007849BD">
          <w:rPr>
            <w:rFonts w:cs="Arial"/>
            <w:rtl/>
          </w:rPr>
          <w:t xml:space="preserve"> </w:t>
        </w:r>
      </w:ins>
      <w:r>
        <w:rPr>
          <w:rFonts w:cs="Arial"/>
          <w:rtl/>
        </w:rPr>
        <w:t>בפרק זה נתמקד בת</w:t>
      </w:r>
      <w:ins w:id="20" w:author="Idan" w:date="2023-03-31T12:39:00Z">
        <w:r w:rsidR="007849BD">
          <w:rPr>
            <w:rFonts w:cs="Arial" w:hint="cs"/>
            <w:rtl/>
          </w:rPr>
          <w:t>י</w:t>
        </w:r>
      </w:ins>
      <w:r>
        <w:rPr>
          <w:rFonts w:cs="Arial"/>
          <w:rtl/>
        </w:rPr>
        <w:t>רגול היסודות</w:t>
      </w:r>
      <w:r>
        <w:t>.</w:t>
      </w:r>
    </w:p>
    <w:p w:rsidR="00AE6594" w:rsidRPr="007849BD" w:rsidRDefault="00AE6594" w:rsidP="00AE6594">
      <w:pPr>
        <w:bidi/>
      </w:pPr>
    </w:p>
    <w:p w:rsidR="00AE6594" w:rsidRDefault="00AE6594" w:rsidP="003C6E38">
      <w:pPr>
        <w:bidi/>
      </w:pPr>
      <w:r>
        <w:rPr>
          <w:rFonts w:cs="Arial"/>
          <w:rtl/>
        </w:rPr>
        <w:t xml:space="preserve">אנו </w:t>
      </w:r>
      <w:del w:id="21" w:author="Idan" w:date="2023-03-31T12:39:00Z">
        <w:r w:rsidDel="007849BD">
          <w:rPr>
            <w:rFonts w:cs="Arial"/>
            <w:rtl/>
          </w:rPr>
          <w:delText xml:space="preserve">נבנה </w:delText>
        </w:r>
      </w:del>
      <w:ins w:id="22" w:author="Idan" w:date="2023-03-31T12:39:00Z">
        <w:r w:rsidR="007849BD">
          <w:rPr>
            <w:rFonts w:cs="Arial" w:hint="cs"/>
            <w:rtl/>
          </w:rPr>
          <w:t xml:space="preserve">ניישם </w:t>
        </w:r>
      </w:ins>
      <w:del w:id="23" w:author="Idan" w:date="2023-03-31T12:39:00Z">
        <w:r w:rsidDel="007849BD">
          <w:rPr>
            <w:rFonts w:cs="Arial"/>
            <w:rtl/>
          </w:rPr>
          <w:delText xml:space="preserve">יישום של </w:delText>
        </w:r>
      </w:del>
      <w:r>
        <w:rPr>
          <w:rFonts w:cs="Arial"/>
          <w:rtl/>
        </w:rPr>
        <w:t>בעיה קלאסית למתחילים ב</w:t>
      </w:r>
      <w:ins w:id="24" w:author="Idan" w:date="2023-03-31T12:39:00Z">
        <w:r w:rsidR="007849BD">
          <w:rPr>
            <w:rFonts w:cs="Arial" w:hint="cs"/>
            <w:rtl/>
          </w:rPr>
          <w:t xml:space="preserve">עולם </w:t>
        </w:r>
      </w:ins>
      <w:r>
        <w:rPr>
          <w:rFonts w:cs="Arial"/>
          <w:rtl/>
        </w:rPr>
        <w:t xml:space="preserve">תכנות: משחק ניחוש מספר. </w:t>
      </w:r>
      <w:del w:id="25" w:author="Idan" w:date="2023-03-31T12:39:00Z">
        <w:r w:rsidDel="007849BD">
          <w:rPr>
            <w:rFonts w:cs="Arial"/>
            <w:rtl/>
          </w:rPr>
          <w:delText xml:space="preserve">הינה </w:delText>
        </w:r>
      </w:del>
      <w:ins w:id="26" w:author="Idan" w:date="2023-03-31T12:39:00Z">
        <w:r w:rsidR="007849BD">
          <w:rPr>
            <w:rFonts w:cs="Arial" w:hint="cs"/>
            <w:rtl/>
          </w:rPr>
          <w:t xml:space="preserve">זהו </w:t>
        </w:r>
      </w:ins>
      <w:r>
        <w:rPr>
          <w:rFonts w:cs="Arial"/>
          <w:rtl/>
        </w:rPr>
        <w:t xml:space="preserve">תיאור המשחק: התוכנה </w:t>
      </w:r>
      <w:del w:id="27" w:author="Idan" w:date="2023-03-31T12:39:00Z">
        <w:r w:rsidDel="007849BD">
          <w:rPr>
            <w:rFonts w:cs="Arial"/>
            <w:rtl/>
          </w:rPr>
          <w:delText xml:space="preserve">תייצר </w:delText>
        </w:r>
      </w:del>
      <w:ins w:id="28" w:author="Idan" w:date="2023-03-31T12:39:00Z">
        <w:r w:rsidR="007849BD">
          <w:rPr>
            <w:rFonts w:cs="Arial" w:hint="cs"/>
            <w:rtl/>
          </w:rPr>
          <w:t xml:space="preserve">תגריל </w:t>
        </w:r>
      </w:ins>
      <w:r>
        <w:rPr>
          <w:rFonts w:cs="Arial"/>
          <w:rtl/>
        </w:rPr>
        <w:t xml:space="preserve">מספר </w:t>
      </w:r>
      <w:del w:id="29" w:author="Idan" w:date="2023-03-31T12:39:00Z">
        <w:r w:rsidDel="007849BD">
          <w:rPr>
            <w:rFonts w:cs="Arial"/>
            <w:rtl/>
          </w:rPr>
          <w:delText xml:space="preserve">שלם </w:delText>
        </w:r>
      </w:del>
      <w:r>
        <w:rPr>
          <w:rFonts w:cs="Arial"/>
          <w:rtl/>
        </w:rPr>
        <w:t xml:space="preserve">אקראי </w:t>
      </w:r>
      <w:ins w:id="30" w:author="Idan" w:date="2023-03-31T12:39:00Z">
        <w:r w:rsidR="007849BD">
          <w:rPr>
            <w:rFonts w:cs="Arial"/>
            <w:rtl/>
          </w:rPr>
          <w:t xml:space="preserve">שלם </w:t>
        </w:r>
      </w:ins>
      <w:r>
        <w:rPr>
          <w:rFonts w:cs="Arial"/>
          <w:rtl/>
        </w:rPr>
        <w:t xml:space="preserve">בין 1 ל-100. אז היא תורה לשחקן להקליד </w:t>
      </w:r>
      <w:ins w:id="31" w:author="Idan" w:date="2023-03-31T12:39:00Z">
        <w:r w:rsidR="007849BD">
          <w:rPr>
            <w:rFonts w:cs="Arial" w:hint="cs"/>
            <w:rtl/>
          </w:rPr>
          <w:t xml:space="preserve">את </w:t>
        </w:r>
      </w:ins>
      <w:r>
        <w:rPr>
          <w:rFonts w:cs="Arial"/>
          <w:rtl/>
        </w:rPr>
        <w:t>ניחוש</w:t>
      </w:r>
      <w:ins w:id="32" w:author="Idan" w:date="2023-03-31T12:39:00Z">
        <w:r w:rsidR="007849BD">
          <w:rPr>
            <w:rFonts w:cs="Arial" w:hint="cs"/>
            <w:rtl/>
          </w:rPr>
          <w:t>ו</w:t>
        </w:r>
      </w:ins>
      <w:r>
        <w:rPr>
          <w:rFonts w:cs="Arial"/>
          <w:rtl/>
        </w:rPr>
        <w:t>. לאחר שהניחוש הוקלד, התוכנית תציין אם הניחוש נמוך מ</w:t>
      </w:r>
      <w:del w:id="33" w:author="Idan" w:date="2023-04-04T14:26:00Z">
        <w:r w:rsidDel="006C3CA8">
          <w:rPr>
            <w:rFonts w:cs="Arial"/>
            <w:rtl/>
          </w:rPr>
          <w:delText>י</w:delText>
        </w:r>
      </w:del>
      <w:r>
        <w:rPr>
          <w:rFonts w:cs="Arial"/>
          <w:rtl/>
        </w:rPr>
        <w:t>די או גבו</w:t>
      </w:r>
      <w:del w:id="34" w:author="Idan" w:date="2023-03-31T12:40:00Z">
        <w:r w:rsidDel="007849BD">
          <w:rPr>
            <w:rFonts w:cs="Arial"/>
            <w:rtl/>
          </w:rPr>
          <w:delText>ה</w:delText>
        </w:r>
      </w:del>
      <w:r>
        <w:rPr>
          <w:rFonts w:cs="Arial"/>
          <w:rtl/>
        </w:rPr>
        <w:t>ה מ</w:t>
      </w:r>
      <w:del w:id="35" w:author="Idan" w:date="2023-04-04T14:26:00Z">
        <w:r w:rsidDel="006C3CA8">
          <w:rPr>
            <w:rFonts w:cs="Arial"/>
            <w:rtl/>
          </w:rPr>
          <w:delText>י</w:delText>
        </w:r>
      </w:del>
      <w:r>
        <w:rPr>
          <w:rFonts w:cs="Arial"/>
          <w:rtl/>
        </w:rPr>
        <w:t>די. אם הניחוש מדוייק, המשחק ידפיס הודעת ניצחון ויסתיים</w:t>
      </w:r>
      <w:r>
        <w:t>.</w:t>
      </w:r>
    </w:p>
    <w:p w:rsidR="00AE6594" w:rsidRDefault="00AE6594" w:rsidP="00AE6594">
      <w:pPr>
        <w:bidi/>
      </w:pPr>
    </w:p>
    <w:p w:rsidR="00AE6594" w:rsidRDefault="00AE6594" w:rsidP="00AE6594">
      <w:pPr>
        <w:bidi/>
      </w:pPr>
      <w:r>
        <w:t xml:space="preserve">## </w:t>
      </w:r>
      <w:r>
        <w:rPr>
          <w:rFonts w:cs="Arial"/>
          <w:rtl/>
        </w:rPr>
        <w:t>התקנת פרוייקט חדש</w:t>
      </w:r>
    </w:p>
    <w:p w:rsidR="00AE6594" w:rsidRDefault="00AE6594" w:rsidP="00AE6594">
      <w:pPr>
        <w:bidi/>
      </w:pPr>
    </w:p>
    <w:p w:rsidR="00AE6594" w:rsidRDefault="00AE6594" w:rsidP="003C6E38">
      <w:pPr>
        <w:bidi/>
      </w:pPr>
      <w:r>
        <w:rPr>
          <w:rFonts w:cs="Arial"/>
          <w:rtl/>
        </w:rPr>
        <w:t xml:space="preserve">על מנת </w:t>
      </w:r>
      <w:ins w:id="36" w:author="Idan" w:date="2023-04-04T14:26:00Z">
        <w:r w:rsidR="006C3CA8">
          <w:rPr>
            <w:rFonts w:cs="Arial" w:hint="cs"/>
            <w:rtl/>
          </w:rPr>
          <w:t xml:space="preserve">ליצור </w:t>
        </w:r>
      </w:ins>
      <w:del w:id="37" w:author="Idan" w:date="2023-04-04T14:26:00Z">
        <w:r w:rsidDel="006C3CA8">
          <w:rPr>
            <w:rFonts w:cs="Arial"/>
            <w:rtl/>
          </w:rPr>
          <w:delText xml:space="preserve">להתקין </w:delText>
        </w:r>
      </w:del>
      <w:r>
        <w:rPr>
          <w:rFonts w:cs="Arial"/>
          <w:rtl/>
        </w:rPr>
        <w:t>פרוייקט חדש</w:t>
      </w:r>
      <w:ins w:id="38" w:author="Idan" w:date="2023-04-04T14:26:00Z">
        <w:r w:rsidR="006C3CA8">
          <w:rPr>
            <w:rFonts w:cs="Arial" w:hint="cs"/>
            <w:rtl/>
          </w:rPr>
          <w:t xml:space="preserve">, </w:t>
        </w:r>
      </w:ins>
      <w:del w:id="39" w:author="Idan" w:date="2023-04-04T14:26:00Z">
        <w:r w:rsidDel="006C3CA8">
          <w:rPr>
            <w:rFonts w:cs="Arial"/>
            <w:rtl/>
          </w:rPr>
          <w:delText xml:space="preserve"> </w:delText>
        </w:r>
      </w:del>
      <w:r>
        <w:rPr>
          <w:rFonts w:cs="Arial"/>
          <w:rtl/>
        </w:rPr>
        <w:t>נווטו אל ספריית הפרוייקטים</w:t>
      </w:r>
      <w:r>
        <w:t xml:space="preserve"> *projects* </w:t>
      </w:r>
      <w:r>
        <w:rPr>
          <w:rFonts w:cs="Arial"/>
          <w:rtl/>
        </w:rPr>
        <w:t>אשר יצרתם בפרק 1, וצרו פרוייקט חדש כך</w:t>
      </w:r>
      <w:r>
        <w:t>:</w:t>
      </w:r>
    </w:p>
    <w:p w:rsidR="00AE6594" w:rsidRDefault="00AE6594" w:rsidP="00AE6594">
      <w:pPr>
        <w:bidi/>
      </w:pPr>
    </w:p>
    <w:p w:rsidR="00AE6594" w:rsidRDefault="00AE6594" w:rsidP="00AE6594">
      <w:pPr>
        <w:bidi/>
      </w:pPr>
      <w:r>
        <w:t>```console</w:t>
      </w:r>
    </w:p>
    <w:p w:rsidR="00AE6594" w:rsidRDefault="00AE6594" w:rsidP="00AE6594">
      <w:pPr>
        <w:bidi/>
      </w:pPr>
      <w:proofErr w:type="gramStart"/>
      <w:r>
        <w:t>cargo</w:t>
      </w:r>
      <w:proofErr w:type="gramEnd"/>
      <w:r>
        <w:t xml:space="preserve"> new </w:t>
      </w:r>
      <w:proofErr w:type="spellStart"/>
      <w:r>
        <w:t>guessing_game</w:t>
      </w:r>
      <w:proofErr w:type="spellEnd"/>
      <w:r>
        <w:t xml:space="preserve"> $</w:t>
      </w:r>
    </w:p>
    <w:p w:rsidR="00AE6594" w:rsidRDefault="00AE6594" w:rsidP="00AE6594">
      <w:pPr>
        <w:bidi/>
      </w:pPr>
      <w:proofErr w:type="gramStart"/>
      <w:r>
        <w:t>cd</w:t>
      </w:r>
      <w:proofErr w:type="gramEnd"/>
      <w:r>
        <w:t xml:space="preserve"> </w:t>
      </w:r>
      <w:proofErr w:type="spellStart"/>
      <w:r>
        <w:t>guessing_game</w:t>
      </w:r>
      <w:proofErr w:type="spellEnd"/>
      <w:r>
        <w:t xml:space="preserve"> $</w:t>
      </w:r>
    </w:p>
    <w:p w:rsidR="00AE6594" w:rsidRDefault="00AE6594" w:rsidP="00AE6594">
      <w:pPr>
        <w:bidi/>
      </w:pPr>
      <w:r>
        <w:t>```</w:t>
      </w:r>
    </w:p>
    <w:p w:rsidR="00AE6594" w:rsidRDefault="00AE6594" w:rsidP="00AE6594">
      <w:pPr>
        <w:bidi/>
      </w:pPr>
    </w:p>
    <w:p w:rsidR="00AE6594" w:rsidRDefault="00AE6594" w:rsidP="00AE6594">
      <w:pPr>
        <w:bidi/>
      </w:pPr>
      <w:r>
        <w:rPr>
          <w:rFonts w:cs="Arial"/>
          <w:rtl/>
        </w:rPr>
        <w:t>הפקודה הראשונה</w:t>
      </w:r>
      <w:r>
        <w:t xml:space="preserve">, `cargo new`, </w:t>
      </w:r>
      <w:r>
        <w:rPr>
          <w:rFonts w:cs="Arial"/>
          <w:rtl/>
        </w:rPr>
        <w:t>מקבלת את שם הפרוייקט</w:t>
      </w:r>
      <w:r>
        <w:t xml:space="preserve"> (`</w:t>
      </w:r>
      <w:proofErr w:type="spellStart"/>
      <w:r>
        <w:t>guessing_game</w:t>
      </w:r>
      <w:proofErr w:type="spellEnd"/>
      <w:r>
        <w:t xml:space="preserve">`) </w:t>
      </w:r>
      <w:r>
        <w:rPr>
          <w:rFonts w:cs="Arial"/>
          <w:rtl/>
        </w:rPr>
        <w:t>כארגומנט הראשון. הפקודה השניה נכנסת לתיקייה החדשה של הפרוייקט</w:t>
      </w:r>
      <w:r>
        <w:t>.</w:t>
      </w:r>
    </w:p>
    <w:p w:rsidR="00AE6594" w:rsidRDefault="00AE6594" w:rsidP="00AE6594">
      <w:pPr>
        <w:bidi/>
      </w:pPr>
    </w:p>
    <w:p w:rsidR="00AE6594" w:rsidRDefault="00AE6594" w:rsidP="003C6E38">
      <w:pPr>
        <w:bidi/>
      </w:pPr>
      <w:r>
        <w:rPr>
          <w:rFonts w:cs="Arial"/>
          <w:rtl/>
        </w:rPr>
        <w:t>התבוננו בקובץ</w:t>
      </w:r>
      <w:r>
        <w:t xml:space="preserve"> *</w:t>
      </w:r>
      <w:proofErr w:type="spellStart"/>
      <w:r>
        <w:t>Cargo.toml</w:t>
      </w:r>
      <w:proofErr w:type="spellEnd"/>
      <w:r>
        <w:t xml:space="preserve">* </w:t>
      </w:r>
      <w:del w:id="40" w:author="Idan" w:date="2023-04-04T14:26:00Z">
        <w:r w:rsidDel="006C3CA8">
          <w:rPr>
            <w:rFonts w:cs="Arial"/>
            <w:rtl/>
          </w:rPr>
          <w:delText xml:space="preserve">שיוצר </w:delText>
        </w:r>
      </w:del>
      <w:ins w:id="41" w:author="Idan" w:date="2023-04-04T14:26:00Z">
        <w:r w:rsidR="006C3CA8">
          <w:rPr>
            <w:rFonts w:cs="Arial"/>
            <w:rtl/>
          </w:rPr>
          <w:t>ש</w:t>
        </w:r>
        <w:r w:rsidR="006C3CA8">
          <w:rPr>
            <w:rFonts w:cs="Arial" w:hint="cs"/>
            <w:rtl/>
          </w:rPr>
          <w:t>נ</w:t>
        </w:r>
        <w:r w:rsidR="006C3CA8">
          <w:rPr>
            <w:rFonts w:cs="Arial"/>
            <w:rtl/>
          </w:rPr>
          <w:t xml:space="preserve">וצר </w:t>
        </w:r>
      </w:ins>
      <w:r>
        <w:rPr>
          <w:rFonts w:cs="Arial"/>
          <w:rtl/>
        </w:rPr>
        <w:t>עבורכם אוטומטית</w:t>
      </w:r>
      <w:r>
        <w:t>:</w:t>
      </w:r>
    </w:p>
    <w:p w:rsidR="00AE6594" w:rsidRPr="003C6E38"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w:t>
      </w:r>
    </w:p>
    <w:p w:rsidR="00AE6594" w:rsidRDefault="00AE6594" w:rsidP="00AE6594">
      <w:pPr>
        <w:bidi/>
      </w:pPr>
      <w:proofErr w:type="spellStart"/>
      <w:proofErr w:type="gramStart"/>
      <w:r>
        <w:t>rm</w:t>
      </w:r>
      <w:proofErr w:type="spellEnd"/>
      <w:proofErr w:type="gramEnd"/>
      <w:r>
        <w:t xml:space="preserve"> -</w:t>
      </w:r>
      <w:proofErr w:type="spellStart"/>
      <w:r>
        <w:t>rf</w:t>
      </w:r>
      <w:proofErr w:type="spellEnd"/>
      <w:r>
        <w:t xml:space="preserve"> no-listing-01-cargo-new</w:t>
      </w:r>
    </w:p>
    <w:p w:rsidR="00AE6594" w:rsidRDefault="00AE6594" w:rsidP="00AE6594">
      <w:pPr>
        <w:bidi/>
      </w:pPr>
      <w:proofErr w:type="gramStart"/>
      <w:r>
        <w:t>cargo</w:t>
      </w:r>
      <w:proofErr w:type="gramEnd"/>
      <w:r>
        <w:t xml:space="preserve"> new no-listing-01-cargo-new --name </w:t>
      </w:r>
      <w:proofErr w:type="spellStart"/>
      <w:r>
        <w:t>guessing_game</w:t>
      </w:r>
      <w:proofErr w:type="spellEnd"/>
    </w:p>
    <w:p w:rsidR="00AE6594" w:rsidRDefault="00AE6594" w:rsidP="00AE6594">
      <w:pPr>
        <w:bidi/>
      </w:pPr>
      <w:proofErr w:type="gramStart"/>
      <w:r>
        <w:t>cd</w:t>
      </w:r>
      <w:proofErr w:type="gramEnd"/>
      <w:r>
        <w:t xml:space="preserve"> no-listing-01-cargo-new</w:t>
      </w:r>
    </w:p>
    <w:p w:rsidR="00AE6594" w:rsidRDefault="00AE6594" w:rsidP="00AE6594">
      <w:pPr>
        <w:bidi/>
      </w:pPr>
      <w:proofErr w:type="gramStart"/>
      <w:r>
        <w:t>cargo</w:t>
      </w:r>
      <w:proofErr w:type="gramEnd"/>
      <w:r>
        <w:t xml:space="preserve"> run &gt; output.txt 2&gt;&amp;1</w:t>
      </w:r>
    </w:p>
    <w:p w:rsidR="00AE6594" w:rsidRDefault="00AE6594" w:rsidP="00AE6594">
      <w:pPr>
        <w:bidi/>
      </w:pPr>
      <w:proofErr w:type="gramStart"/>
      <w:r>
        <w:lastRenderedPageBreak/>
        <w:t>cd ..</w:t>
      </w:r>
      <w:proofErr w:type="gramEnd"/>
      <w:r>
        <w:t>/../..</w:t>
      </w:r>
    </w:p>
    <w:p w:rsidR="00AE6594" w:rsidRDefault="00AE6594" w:rsidP="00AE6594">
      <w:pPr>
        <w:bidi/>
      </w:pPr>
      <w:r>
        <w:t>--&gt;</w:t>
      </w:r>
    </w:p>
    <w:p w:rsidR="00AE6594" w:rsidRDefault="00AE6594" w:rsidP="00AE6594">
      <w:pPr>
        <w:bidi/>
      </w:pPr>
    </w:p>
    <w:p w:rsidR="00AE6594" w:rsidRDefault="00AE6594" w:rsidP="00AE6594">
      <w:pPr>
        <w:bidi/>
      </w:pPr>
      <w:r>
        <w:t xml:space="preserve">&lt;span class="filename"&gt;Filename: </w:t>
      </w:r>
      <w:proofErr w:type="spellStart"/>
      <w:r>
        <w:t>Cargo.toml</w:t>
      </w:r>
      <w:proofErr w:type="spellEnd"/>
      <w:r>
        <w:t>&lt;/span&gt;</w:t>
      </w:r>
    </w:p>
    <w:p w:rsidR="00AE6594" w:rsidRDefault="00AE6594" w:rsidP="00AE6594">
      <w:pPr>
        <w:bidi/>
      </w:pPr>
    </w:p>
    <w:p w:rsidR="00AE6594" w:rsidRDefault="00AE6594" w:rsidP="00AE6594">
      <w:pPr>
        <w:bidi/>
      </w:pPr>
      <w:r>
        <w:t>```</w:t>
      </w:r>
      <w:proofErr w:type="spellStart"/>
      <w:r>
        <w:t>toml</w:t>
      </w:r>
      <w:proofErr w:type="spellEnd"/>
    </w:p>
    <w:p w:rsidR="00AE6594" w:rsidRDefault="00AE6594" w:rsidP="00AE6594">
      <w:pPr>
        <w:bidi/>
      </w:pPr>
      <w:r>
        <w:t>{{#</w:t>
      </w:r>
      <w:proofErr w:type="gramStart"/>
      <w:r>
        <w:t>include ..</w:t>
      </w:r>
      <w:proofErr w:type="gramEnd"/>
      <w:r>
        <w:t>/listings/ch02-guessing-game-tutorial/no-listing-01-cargo-new/Cargo.toml}}</w:t>
      </w:r>
    </w:p>
    <w:p w:rsidR="00AE6594" w:rsidRDefault="00AE6594" w:rsidP="00AE6594">
      <w:pPr>
        <w:bidi/>
      </w:pPr>
      <w:r>
        <w:t>```</w:t>
      </w:r>
    </w:p>
    <w:p w:rsidR="00AE6594" w:rsidRDefault="00AE6594" w:rsidP="00AE6594">
      <w:pPr>
        <w:bidi/>
      </w:pPr>
    </w:p>
    <w:p w:rsidR="00AE6594" w:rsidRDefault="00AE6594" w:rsidP="003C6E38">
      <w:pPr>
        <w:bidi/>
      </w:pPr>
      <w:r>
        <w:rPr>
          <w:rFonts w:cs="Arial"/>
          <w:rtl/>
        </w:rPr>
        <w:t>כפי שראיתם בפרק</w:t>
      </w:r>
      <w:ins w:id="42" w:author="Idan" w:date="2023-04-04T14:27:00Z">
        <w:r w:rsidR="006C3CA8">
          <w:rPr>
            <w:rFonts w:cs="Arial" w:hint="cs"/>
            <w:rtl/>
          </w:rPr>
          <w:t xml:space="preserve"> 1</w:t>
        </w:r>
      </w:ins>
      <w:del w:id="43" w:author="Idan" w:date="2023-04-04T14:27:00Z">
        <w:r w:rsidDel="006C3CA8">
          <w:rPr>
            <w:rFonts w:cs="Arial"/>
            <w:rtl/>
          </w:rPr>
          <w:delText xml:space="preserve"> </w:delText>
        </w:r>
      </w:del>
      <w:ins w:id="44" w:author="Idan" w:date="2023-04-04T14:27:00Z">
        <w:r w:rsidR="006C3CA8">
          <w:rPr>
            <w:rFonts w:cs="Arial" w:hint="cs"/>
            <w:rtl/>
          </w:rPr>
          <w:t>, הפקודה</w:t>
        </w:r>
      </w:ins>
      <w:del w:id="45" w:author="Idan" w:date="2023-04-04T14:27:00Z">
        <w:r w:rsidDel="006C3CA8">
          <w:rPr>
            <w:rFonts w:cs="Arial"/>
            <w:rtl/>
          </w:rPr>
          <w:delText>1</w:delText>
        </w:r>
      </w:del>
      <w:r>
        <w:t xml:space="preserve">, `cargo new` </w:t>
      </w:r>
      <w:del w:id="46" w:author="Idan" w:date="2023-04-04T14:27:00Z">
        <w:r w:rsidDel="006C3CA8">
          <w:rPr>
            <w:rFonts w:cs="Arial"/>
            <w:rtl/>
          </w:rPr>
          <w:delText xml:space="preserve">מכין </w:delText>
        </w:r>
      </w:del>
      <w:ins w:id="47" w:author="Idan" w:date="2023-04-04T14:27:00Z">
        <w:r w:rsidR="006C3CA8">
          <w:rPr>
            <w:rFonts w:cs="Arial" w:hint="cs"/>
            <w:rtl/>
          </w:rPr>
          <w:t>יוצרת</w:t>
        </w:r>
        <w:r w:rsidR="006C3CA8">
          <w:rPr>
            <w:rFonts w:cs="Arial"/>
            <w:rtl/>
          </w:rPr>
          <w:t xml:space="preserve"> </w:t>
        </w:r>
      </w:ins>
      <w:r>
        <w:rPr>
          <w:rFonts w:cs="Arial"/>
          <w:rtl/>
        </w:rPr>
        <w:t>תוכנ</w:t>
      </w:r>
      <w:ins w:id="48" w:author="Idan" w:date="2023-04-04T14:27:00Z">
        <w:r w:rsidR="006C3CA8">
          <w:rPr>
            <w:rFonts w:cs="Arial" w:hint="cs"/>
            <w:rtl/>
          </w:rPr>
          <w:t>י</w:t>
        </w:r>
      </w:ins>
      <w:r>
        <w:rPr>
          <w:rFonts w:cs="Arial"/>
          <w:rtl/>
        </w:rPr>
        <w:t>ת</w:t>
      </w:r>
      <w:r>
        <w:t xml:space="preserve"> "!Hello, world" </w:t>
      </w:r>
      <w:r>
        <w:rPr>
          <w:rFonts w:cs="Arial"/>
          <w:rtl/>
        </w:rPr>
        <w:t>עבורכם. תוכלו לראות זאת ע"י בדיקת הקובץ</w:t>
      </w:r>
      <w:r>
        <w:t xml:space="preserve"> *</w:t>
      </w:r>
      <w:proofErr w:type="spellStart"/>
      <w:r>
        <w:t>src</w:t>
      </w:r>
      <w:proofErr w:type="spellEnd"/>
      <w:r>
        <w:t>/main.rs*:</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```rust</w:t>
      </w:r>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/listings/ch02-guessing-game-tutorial/no-listing-01-cargo-new/src/main.rs}}</w:t>
      </w:r>
    </w:p>
    <w:p w:rsidR="00AE6594" w:rsidRDefault="00AE6594" w:rsidP="00AE6594">
      <w:pPr>
        <w:bidi/>
      </w:pPr>
      <w:r>
        <w:t>```</w:t>
      </w:r>
    </w:p>
    <w:p w:rsidR="00AE6594" w:rsidRDefault="00AE6594" w:rsidP="00AE6594">
      <w:pPr>
        <w:bidi/>
      </w:pPr>
    </w:p>
    <w:p w:rsidR="00AE6594" w:rsidRDefault="00AE6594" w:rsidP="003C6E38">
      <w:pPr>
        <w:bidi/>
      </w:pPr>
      <w:del w:id="49" w:author="Idan" w:date="2023-04-04T14:27:00Z">
        <w:r w:rsidDel="006C3CA8">
          <w:rPr>
            <w:rFonts w:cs="Arial"/>
            <w:rtl/>
          </w:rPr>
          <w:delText>עכשיו</w:delText>
        </w:r>
      </w:del>
      <w:ins w:id="50" w:author="Idan" w:date="2023-04-04T14:27:00Z">
        <w:r w:rsidR="006C3CA8">
          <w:rPr>
            <w:rFonts w:cs="Arial" w:hint="cs"/>
            <w:rtl/>
          </w:rPr>
          <w:t xml:space="preserve">כעת </w:t>
        </w:r>
      </w:ins>
      <w:del w:id="51" w:author="Idan" w:date="2023-04-04T14:27:00Z">
        <w:r w:rsidDel="006C3CA8">
          <w:rPr>
            <w:rFonts w:cs="Arial"/>
            <w:rtl/>
          </w:rPr>
          <w:delText xml:space="preserve">, הבה </w:delText>
        </w:r>
      </w:del>
      <w:r>
        <w:rPr>
          <w:rFonts w:cs="Arial"/>
          <w:rtl/>
        </w:rPr>
        <w:t>נקמפל את תוכנית</w:t>
      </w:r>
      <w:r>
        <w:t xml:space="preserve"> "!Hello, world" </w:t>
      </w:r>
      <w:r>
        <w:rPr>
          <w:rFonts w:cs="Arial"/>
          <w:rtl/>
        </w:rPr>
        <w:t>ונריץ אותה תוך שימוש בפקודה אחת, דהיינו</w:t>
      </w:r>
      <w:r>
        <w:t xml:space="preserve"> `cargo run`:</w:t>
      </w:r>
    </w:p>
    <w:p w:rsidR="00AE6594" w:rsidRDefault="00AE6594" w:rsidP="00AE6594">
      <w:pPr>
        <w:bidi/>
      </w:pPr>
    </w:p>
    <w:p w:rsidR="00AE6594" w:rsidRDefault="00AE6594" w:rsidP="00AE6594">
      <w:pPr>
        <w:bidi/>
      </w:pPr>
      <w:r>
        <w:t>```console</w:t>
      </w:r>
    </w:p>
    <w:p w:rsidR="00AE6594" w:rsidRDefault="00AE6594" w:rsidP="00AE6594">
      <w:pPr>
        <w:bidi/>
      </w:pPr>
      <w:r>
        <w:t>{{#</w:t>
      </w:r>
      <w:proofErr w:type="gramStart"/>
      <w:r>
        <w:t>include ..</w:t>
      </w:r>
      <w:proofErr w:type="gramEnd"/>
      <w:r>
        <w:t>/listings/ch02-guessing-game-tutorial/no-listing-01-cargo-new/output.txt}}</w:t>
      </w:r>
    </w:p>
    <w:p w:rsidR="00AE6594" w:rsidRDefault="00AE6594" w:rsidP="00AE6594">
      <w:pPr>
        <w:bidi/>
      </w:pPr>
      <w:r>
        <w:t>```</w:t>
      </w:r>
    </w:p>
    <w:p w:rsidR="00AE6594" w:rsidRDefault="00AE6594" w:rsidP="00AE6594">
      <w:pPr>
        <w:bidi/>
      </w:pPr>
    </w:p>
    <w:p w:rsidR="00AE6594" w:rsidRDefault="00AE6594" w:rsidP="003C6E38">
      <w:pPr>
        <w:bidi/>
      </w:pPr>
      <w:r>
        <w:rPr>
          <w:rFonts w:cs="Arial"/>
          <w:rtl/>
        </w:rPr>
        <w:t>הפקודה</w:t>
      </w:r>
      <w:r>
        <w:t xml:space="preserve"> `run` </w:t>
      </w:r>
      <w:r>
        <w:rPr>
          <w:rFonts w:cs="Arial"/>
          <w:rtl/>
        </w:rPr>
        <w:t xml:space="preserve">שימושית כאשר רוצים להתקדם בפרוייקט </w:t>
      </w:r>
      <w:del w:id="52" w:author="Idan" w:date="2023-03-31T12:41:00Z">
        <w:r w:rsidDel="007849BD">
          <w:rPr>
            <w:rFonts w:cs="Arial"/>
            <w:rtl/>
          </w:rPr>
          <w:delText xml:space="preserve">בשלבים איטרטיביים </w:delText>
        </w:r>
      </w:del>
      <w:r>
        <w:rPr>
          <w:rFonts w:cs="Arial"/>
          <w:rtl/>
        </w:rPr>
        <w:t xml:space="preserve">במהירות, </w:t>
      </w:r>
      <w:del w:id="53" w:author="Idan" w:date="2023-04-04T14:30:00Z">
        <w:r w:rsidDel="006C3CA8">
          <w:rPr>
            <w:rFonts w:cs="Arial"/>
            <w:rtl/>
          </w:rPr>
          <w:delText>כפי שנעשה</w:delText>
        </w:r>
      </w:del>
      <w:ins w:id="54" w:author="Idan" w:date="2023-04-04T14:30:00Z">
        <w:r w:rsidR="006C3CA8">
          <w:rPr>
            <w:rFonts w:cs="Arial" w:hint="cs"/>
            <w:rtl/>
          </w:rPr>
          <w:t>לרוב בשלב</w:t>
        </w:r>
      </w:ins>
      <w:r>
        <w:rPr>
          <w:rFonts w:cs="Arial"/>
          <w:rtl/>
        </w:rPr>
        <w:t xml:space="preserve"> בפיתוח המשחק</w:t>
      </w:r>
      <w:ins w:id="55" w:author="Idan" w:date="2023-03-31T12:41:00Z">
        <w:r w:rsidR="007849BD">
          <w:rPr>
            <w:rFonts w:cs="Arial" w:hint="cs"/>
            <w:rtl/>
          </w:rPr>
          <w:t xml:space="preserve">. כך ניתן </w:t>
        </w:r>
      </w:ins>
      <w:del w:id="56" w:author="Idan" w:date="2023-03-31T12:42:00Z">
        <w:r w:rsidDel="007849BD">
          <w:rPr>
            <w:rFonts w:cs="Arial"/>
            <w:rtl/>
          </w:rPr>
          <w:delText xml:space="preserve">, על מנת </w:delText>
        </w:r>
      </w:del>
      <w:r>
        <w:rPr>
          <w:rFonts w:cs="Arial"/>
          <w:rtl/>
        </w:rPr>
        <w:t xml:space="preserve">לבדוק בזריזות כל </w:t>
      </w:r>
      <w:ins w:id="57" w:author="Idan" w:date="2023-03-31T12:41:00Z">
        <w:r w:rsidR="007849BD">
          <w:rPr>
            <w:rFonts w:cs="Arial" w:hint="cs"/>
            <w:rtl/>
          </w:rPr>
          <w:t xml:space="preserve">איטרצית (קרי, שלב) פיתוח </w:t>
        </w:r>
      </w:ins>
      <w:del w:id="58" w:author="Idan" w:date="2023-04-04T14:28:00Z">
        <w:r w:rsidDel="006C3CA8">
          <w:rPr>
            <w:rFonts w:cs="Arial"/>
            <w:rtl/>
          </w:rPr>
          <w:delText xml:space="preserve">איטרציה </w:delText>
        </w:r>
      </w:del>
      <w:del w:id="59" w:author="Idan" w:date="2023-03-31T12:41:00Z">
        <w:r w:rsidDel="007849BD">
          <w:rPr>
            <w:rFonts w:cs="Arial"/>
            <w:rtl/>
          </w:rPr>
          <w:delText xml:space="preserve">לפני </w:delText>
        </w:r>
      </w:del>
      <w:ins w:id="60" w:author="Idan" w:date="2023-03-31T12:41:00Z">
        <w:r w:rsidR="007849BD">
          <w:rPr>
            <w:rFonts w:cs="Arial" w:hint="cs"/>
            <w:rtl/>
          </w:rPr>
          <w:t xml:space="preserve">בטרם </w:t>
        </w:r>
      </w:ins>
      <w:del w:id="61" w:author="Idan" w:date="2023-03-31T12:41:00Z">
        <w:r w:rsidDel="007849BD">
          <w:rPr>
            <w:rFonts w:cs="Arial"/>
            <w:rtl/>
          </w:rPr>
          <w:delText>ש</w:delText>
        </w:r>
      </w:del>
      <w:del w:id="62" w:author="Idan" w:date="2023-04-04T14:31:00Z">
        <w:r w:rsidDel="006C3CA8">
          <w:rPr>
            <w:rFonts w:cs="Arial"/>
            <w:rtl/>
          </w:rPr>
          <w:delText>עוברים</w:delText>
        </w:r>
      </w:del>
      <w:ins w:id="63" w:author="Idan" w:date="2023-04-04T14:31:00Z">
        <w:r w:rsidR="006C3CA8">
          <w:rPr>
            <w:rFonts w:cs="Arial" w:hint="cs"/>
            <w:rtl/>
          </w:rPr>
          <w:t>ההתקדמות</w:t>
        </w:r>
      </w:ins>
      <w:r>
        <w:rPr>
          <w:rFonts w:cs="Arial"/>
          <w:rtl/>
        </w:rPr>
        <w:t xml:space="preserve"> ל</w:t>
      </w:r>
      <w:ins w:id="64" w:author="Idan" w:date="2023-03-31T12:41:00Z">
        <w:r w:rsidR="007849BD">
          <w:rPr>
            <w:rFonts w:cs="Arial" w:hint="cs"/>
            <w:rtl/>
          </w:rPr>
          <w:t>שלב ה</w:t>
        </w:r>
      </w:ins>
      <w:r>
        <w:rPr>
          <w:rFonts w:cs="Arial"/>
          <w:rtl/>
        </w:rPr>
        <w:t>בא</w:t>
      </w:r>
      <w:del w:id="65" w:author="Idan" w:date="2023-03-31T12:41:00Z">
        <w:r w:rsidDel="007849BD">
          <w:rPr>
            <w:rFonts w:cs="Arial"/>
            <w:rtl/>
          </w:rPr>
          <w:delText>ה</w:delText>
        </w:r>
      </w:del>
      <w:r>
        <w:t>.</w:t>
      </w:r>
    </w:p>
    <w:p w:rsidR="00AE6594" w:rsidRPr="003C6E38" w:rsidRDefault="00AE6594" w:rsidP="00AE6594">
      <w:pPr>
        <w:bidi/>
      </w:pPr>
    </w:p>
    <w:p w:rsidR="00AE6594" w:rsidRDefault="00AE6594" w:rsidP="006C3CA8">
      <w:pPr>
        <w:bidi/>
      </w:pPr>
      <w:r>
        <w:rPr>
          <w:rFonts w:cs="Arial"/>
          <w:rtl/>
        </w:rPr>
        <w:t>פתחו שוב את הקובץ</w:t>
      </w:r>
      <w:r>
        <w:t xml:space="preserve"> *</w:t>
      </w:r>
      <w:proofErr w:type="spellStart"/>
      <w:r>
        <w:t>src</w:t>
      </w:r>
      <w:proofErr w:type="spellEnd"/>
      <w:r>
        <w:t xml:space="preserve">/main.rs*. </w:t>
      </w:r>
      <w:del w:id="66" w:author="Idan" w:date="2023-03-31T12:42:00Z">
        <w:r w:rsidDel="007849BD">
          <w:rPr>
            <w:rFonts w:cs="Arial"/>
            <w:rtl/>
          </w:rPr>
          <w:delText xml:space="preserve">אתם הולכים לכתוב את </w:delText>
        </w:r>
      </w:del>
      <w:r>
        <w:rPr>
          <w:rFonts w:cs="Arial"/>
          <w:rtl/>
        </w:rPr>
        <w:t xml:space="preserve">כל הקוד שלכם </w:t>
      </w:r>
      <w:ins w:id="67" w:author="Idan" w:date="2023-03-31T12:42:00Z">
        <w:r w:rsidR="007849BD">
          <w:rPr>
            <w:rFonts w:cs="Arial" w:hint="cs"/>
            <w:rtl/>
          </w:rPr>
          <w:t xml:space="preserve">ייכתב </w:t>
        </w:r>
      </w:ins>
      <w:r>
        <w:rPr>
          <w:rFonts w:cs="Arial"/>
          <w:rtl/>
        </w:rPr>
        <w:t>בקובץ זה</w:t>
      </w:r>
      <w:r>
        <w:t>.</w:t>
      </w:r>
    </w:p>
    <w:p w:rsidR="00AE6594" w:rsidRPr="007849BD" w:rsidRDefault="00AE6594" w:rsidP="00AE6594">
      <w:pPr>
        <w:bidi/>
      </w:pPr>
    </w:p>
    <w:p w:rsidR="00AE6594" w:rsidRDefault="00AE6594" w:rsidP="00AE6594">
      <w:pPr>
        <w:bidi/>
      </w:pPr>
      <w:r>
        <w:lastRenderedPageBreak/>
        <w:t xml:space="preserve">## </w:t>
      </w:r>
      <w:r>
        <w:rPr>
          <w:rFonts w:cs="Arial"/>
          <w:rtl/>
        </w:rPr>
        <w:t>עיבוד ניחוש</w:t>
      </w:r>
    </w:p>
    <w:p w:rsidR="00AE6594" w:rsidRDefault="00AE6594" w:rsidP="00AE6594">
      <w:pPr>
        <w:bidi/>
      </w:pPr>
    </w:p>
    <w:p w:rsidR="00AE6594" w:rsidRDefault="00AE6594" w:rsidP="00AE6594">
      <w:pPr>
        <w:bidi/>
      </w:pPr>
      <w:r>
        <w:rPr>
          <w:rFonts w:cs="Arial"/>
          <w:rtl/>
        </w:rPr>
        <w:t>החלק הראשון של תכנית משחק הניחוש יבקש מהמשתמש קלט, יעבד את הקלט, ויבדוק האם הקלט התקבל בתצורה המצופה. כדי להתחיל, נאפשר לשחקן להקליד ניחוש. כתוב את הקוד מרשימה 2-1 לקובץ</w:t>
      </w:r>
      <w:r>
        <w:t xml:space="preserve"> *</w:t>
      </w:r>
      <w:proofErr w:type="spellStart"/>
      <w:r>
        <w:t>src</w:t>
      </w:r>
      <w:proofErr w:type="spellEnd"/>
      <w:r>
        <w:t>/main.rs*.</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/listings/ch02-guessing-game-tutorial/listing-02-01/src/main.rs:all}}</w:t>
      </w:r>
    </w:p>
    <w:p w:rsidR="00AE6594" w:rsidRDefault="00AE6594" w:rsidP="00AE6594">
      <w:pPr>
        <w:bidi/>
      </w:pPr>
      <w:r>
        <w:t>```</w:t>
      </w:r>
    </w:p>
    <w:p w:rsidR="00AE6594" w:rsidRDefault="00AE6594" w:rsidP="00AE6594">
      <w:pPr>
        <w:bidi/>
      </w:pPr>
    </w:p>
    <w:p w:rsidR="00AE6594" w:rsidRDefault="00AE6594" w:rsidP="00AE6594">
      <w:pPr>
        <w:bidi/>
      </w:pPr>
    </w:p>
    <w:p w:rsidR="00AE6594" w:rsidRDefault="00AE6594" w:rsidP="00AE6594">
      <w:pPr>
        <w:bidi/>
      </w:pPr>
      <w:r>
        <w:t>&lt;span class="caption"&gt;</w:t>
      </w:r>
      <w:r>
        <w:rPr>
          <w:rFonts w:cs="Arial"/>
          <w:rtl/>
        </w:rPr>
        <w:t>רשימה 2-1: קוד שמקבל ניחוש מהמשתמש ומדפיס אותו</w:t>
      </w:r>
      <w:r>
        <w:t>&lt;/span&gt;</w:t>
      </w:r>
    </w:p>
    <w:p w:rsidR="00AE6594" w:rsidRDefault="00AE6594" w:rsidP="00AE6594">
      <w:pPr>
        <w:bidi/>
      </w:pPr>
    </w:p>
    <w:p w:rsidR="00AE6594" w:rsidRDefault="00AE6594" w:rsidP="003C6E38">
      <w:pPr>
        <w:bidi/>
      </w:pPr>
      <w:r>
        <w:rPr>
          <w:rFonts w:cs="Arial"/>
          <w:rtl/>
        </w:rPr>
        <w:t xml:space="preserve">קוד זה </w:t>
      </w:r>
      <w:del w:id="68" w:author="Idan" w:date="2023-04-04T14:32:00Z">
        <w:r w:rsidDel="006C3CA8">
          <w:rPr>
            <w:rFonts w:cs="Arial"/>
            <w:rtl/>
          </w:rPr>
          <w:delText xml:space="preserve">מכיל </w:delText>
        </w:r>
      </w:del>
      <w:ins w:id="69" w:author="Idan" w:date="2023-04-04T14:32:00Z">
        <w:r w:rsidR="006C3CA8">
          <w:rPr>
            <w:rFonts w:cs="Arial" w:hint="cs"/>
            <w:rtl/>
          </w:rPr>
          <w:t xml:space="preserve">כולל מספר </w:t>
        </w:r>
      </w:ins>
      <w:del w:id="70" w:author="Idan" w:date="2023-03-31T12:43:00Z">
        <w:r w:rsidDel="007849BD">
          <w:rPr>
            <w:rFonts w:cs="Arial"/>
            <w:rtl/>
          </w:rPr>
          <w:delText xml:space="preserve">הרבה </w:delText>
        </w:r>
      </w:del>
      <w:r>
        <w:rPr>
          <w:rFonts w:cs="Arial"/>
          <w:rtl/>
        </w:rPr>
        <w:t xml:space="preserve">אלמנטים </w:t>
      </w:r>
      <w:del w:id="71" w:author="Idan" w:date="2023-04-04T14:32:00Z">
        <w:r w:rsidDel="006C3CA8">
          <w:rPr>
            <w:rFonts w:cs="Arial"/>
            <w:rtl/>
          </w:rPr>
          <w:delText xml:space="preserve">של </w:delText>
        </w:r>
      </w:del>
      <w:ins w:id="72" w:author="Idan" w:date="2023-04-04T14:32:00Z">
        <w:r w:rsidR="006C3CA8">
          <w:rPr>
            <w:rFonts w:cs="Arial" w:hint="cs"/>
            <w:rtl/>
          </w:rPr>
          <w:t xml:space="preserve">חשובים </w:t>
        </w:r>
      </w:ins>
      <w:del w:id="73" w:author="Idan" w:date="2023-04-04T14:32:00Z">
        <w:r w:rsidDel="006C3CA8">
          <w:rPr>
            <w:rFonts w:cs="Arial"/>
            <w:rtl/>
          </w:rPr>
          <w:delText>השפה</w:delText>
        </w:r>
      </w:del>
      <w:ins w:id="74" w:author="Idan" w:date="2023-04-04T14:32:00Z">
        <w:r w:rsidR="006C3CA8">
          <w:rPr>
            <w:rFonts w:cs="Arial" w:hint="cs"/>
            <w:rtl/>
          </w:rPr>
          <w:t>ב</w:t>
        </w:r>
        <w:r w:rsidR="006C3CA8">
          <w:rPr>
            <w:rFonts w:cs="Arial"/>
            <w:rtl/>
          </w:rPr>
          <w:t>שפה</w:t>
        </w:r>
      </w:ins>
      <w:r>
        <w:rPr>
          <w:rFonts w:cs="Arial"/>
          <w:rtl/>
        </w:rPr>
        <w:t>, עליהם נעבור כעת</w:t>
      </w:r>
      <w:ins w:id="75" w:author="Idan" w:date="2023-04-04T14:32:00Z">
        <w:r w:rsidR="006C3CA8">
          <w:rPr>
            <w:rFonts w:cs="Arial" w:hint="cs"/>
            <w:rtl/>
          </w:rPr>
          <w:t xml:space="preserve">, </w:t>
        </w:r>
      </w:ins>
      <w:del w:id="76" w:author="Idan" w:date="2023-04-04T14:32:00Z">
        <w:r w:rsidDel="006C3CA8">
          <w:rPr>
            <w:rFonts w:cs="Arial"/>
            <w:rtl/>
          </w:rPr>
          <w:delText xml:space="preserve"> </w:delText>
        </w:r>
      </w:del>
      <w:r>
        <w:rPr>
          <w:rFonts w:cs="Arial"/>
          <w:rtl/>
        </w:rPr>
        <w:t xml:space="preserve">שורה אחר שורה. על מנת לקבל קלט מהמשתמש, ואז להדפיס את התוצאה כפלט, </w:t>
      </w:r>
      <w:del w:id="77" w:author="Idan" w:date="2023-04-04T14:32:00Z">
        <w:r w:rsidDel="006C3CA8">
          <w:rPr>
            <w:rFonts w:cs="Arial"/>
            <w:rtl/>
          </w:rPr>
          <w:delText xml:space="preserve">אנו צריכים </w:delText>
        </w:r>
      </w:del>
      <w:ins w:id="78" w:author="Idan" w:date="2023-04-04T14:32:00Z">
        <w:r w:rsidR="006C3CA8">
          <w:rPr>
            <w:rFonts w:cs="Arial" w:hint="cs"/>
            <w:rtl/>
          </w:rPr>
          <w:t xml:space="preserve">עלינו </w:t>
        </w:r>
      </w:ins>
      <w:del w:id="79" w:author="Idan" w:date="2023-03-31T12:43:00Z">
        <w:r w:rsidDel="007849BD">
          <w:rPr>
            <w:rFonts w:cs="Arial"/>
            <w:rtl/>
          </w:rPr>
          <w:delText xml:space="preserve">להביא </w:delText>
        </w:r>
      </w:del>
      <w:ins w:id="80" w:author="Idan" w:date="2023-03-31T12:43:00Z">
        <w:r w:rsidR="007849BD">
          <w:rPr>
            <w:rFonts w:cs="Arial" w:hint="cs"/>
            <w:rtl/>
          </w:rPr>
          <w:t xml:space="preserve">לכלול </w:t>
        </w:r>
      </w:ins>
      <w:r>
        <w:rPr>
          <w:rFonts w:cs="Arial"/>
          <w:rtl/>
        </w:rPr>
        <w:t>את ספריית הקלט/פלט</w:t>
      </w:r>
      <w:r>
        <w:t xml:space="preserve"> `</w:t>
      </w:r>
      <w:proofErr w:type="spellStart"/>
      <w:r>
        <w:t>io</w:t>
      </w:r>
      <w:proofErr w:type="spellEnd"/>
      <w:r>
        <w:t xml:space="preserve">` </w:t>
      </w:r>
      <w:r>
        <w:rPr>
          <w:rFonts w:cs="Arial"/>
          <w:rtl/>
        </w:rPr>
        <w:t>ל</w:t>
      </w:r>
      <w:ins w:id="81" w:author="Idan" w:date="2023-03-31T12:43:00Z">
        <w:r w:rsidR="007849BD">
          <w:rPr>
            <w:rFonts w:cs="Arial" w:hint="cs"/>
            <w:rtl/>
          </w:rPr>
          <w:t xml:space="preserve">מרחב </w:t>
        </w:r>
      </w:ins>
      <w:del w:id="82" w:author="Idan" w:date="2023-03-31T12:43:00Z">
        <w:r w:rsidDel="007849BD">
          <w:rPr>
            <w:rFonts w:cs="Arial"/>
            <w:rtl/>
          </w:rPr>
          <w:delText>מתחם</w:delText>
        </w:r>
      </w:del>
      <w:r>
        <w:t xml:space="preserve"> (scope)</w:t>
      </w:r>
      <w:del w:id="83" w:author="Idan" w:date="2023-03-31T12:44:00Z">
        <w:r w:rsidDel="007849BD">
          <w:delText xml:space="preserve">. </w:delText>
        </w:r>
      </w:del>
      <w:ins w:id="84" w:author="Idan" w:date="2023-03-31T12:44:00Z">
        <w:r w:rsidR="007849BD">
          <w:rPr>
            <w:rFonts w:hint="cs"/>
            <w:rtl/>
          </w:rPr>
          <w:t xml:space="preserve">העבודה הנוכחי. </w:t>
        </w:r>
      </w:ins>
      <w:r>
        <w:rPr>
          <w:rFonts w:cs="Arial"/>
          <w:rtl/>
        </w:rPr>
        <w:t>הספריה</w:t>
      </w:r>
      <w:r>
        <w:t xml:space="preserve"> `</w:t>
      </w:r>
      <w:proofErr w:type="spellStart"/>
      <w:r>
        <w:t>io</w:t>
      </w:r>
      <w:proofErr w:type="spellEnd"/>
      <w:r>
        <w:t xml:space="preserve">` </w:t>
      </w:r>
      <w:r>
        <w:rPr>
          <w:rFonts w:cs="Arial"/>
          <w:rtl/>
        </w:rPr>
        <w:t>מגיעה מהספריה הסטנדרטית, הידועה בשם</w:t>
      </w:r>
      <w:r>
        <w:t xml:space="preserve"> `</w:t>
      </w:r>
      <w:proofErr w:type="spellStart"/>
      <w:r>
        <w:t>std</w:t>
      </w:r>
      <w:proofErr w:type="spellEnd"/>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/listings/ch02-guessing-game-tutorial/listing-02-01/src/main.rs:io}}</w:t>
      </w:r>
    </w:p>
    <w:p w:rsidR="00AE6594" w:rsidRDefault="00AE6594" w:rsidP="00AE6594">
      <w:pPr>
        <w:bidi/>
      </w:pPr>
      <w:r>
        <w:t>```</w:t>
      </w:r>
    </w:p>
    <w:p w:rsidR="00AE6594" w:rsidRDefault="00AE6594" w:rsidP="00AE6594">
      <w:pPr>
        <w:bidi/>
      </w:pPr>
    </w:p>
    <w:p w:rsidR="00AE6594" w:rsidDel="003473E8" w:rsidRDefault="003C6E38" w:rsidP="00A34B40">
      <w:pPr>
        <w:bidi/>
        <w:rPr>
          <w:del w:id="85" w:author="Idan" w:date="2023-04-04T14:34:00Z"/>
        </w:rPr>
      </w:pPr>
      <w:ins w:id="86" w:author="Idan" w:date="2023-04-04T14:33:00Z">
        <w:r>
          <w:rPr>
            <w:rFonts w:cs="Arial"/>
            <w:rtl/>
          </w:rPr>
          <w:t>הספריה הסטנדרטית</w:t>
        </w:r>
        <w:r>
          <w:rPr>
            <w:rFonts w:cs="Arial" w:hint="cs"/>
            <w:rtl/>
          </w:rPr>
          <w:t xml:space="preserve"> של ראסט כוללת </w:t>
        </w:r>
        <w:r>
          <w:rPr>
            <w:rFonts w:cs="Arial"/>
            <w:rtl/>
          </w:rPr>
          <w:t>אוסף של עצמים שהיא מכניסה למתחם של כל תוכנית</w:t>
        </w:r>
        <w:r>
          <w:rPr>
            <w:rFonts w:cs="Arial" w:hint="cs"/>
            <w:rtl/>
          </w:rPr>
          <w:t xml:space="preserve"> </w:t>
        </w:r>
      </w:ins>
      <w:r w:rsidR="00AE6594">
        <w:rPr>
          <w:rFonts w:cs="Arial"/>
          <w:rtl/>
        </w:rPr>
        <w:t>כברירת מחדל</w:t>
      </w:r>
      <w:del w:id="87" w:author="Idan" w:date="2023-04-04T14:34:00Z">
        <w:r w:rsidR="00AE6594" w:rsidDel="003C6E38">
          <w:rPr>
            <w:rFonts w:cs="Arial"/>
            <w:rtl/>
          </w:rPr>
          <w:delText xml:space="preserve">, </w:delText>
        </w:r>
      </w:del>
      <w:ins w:id="88" w:author="Idan" w:date="2023-04-04T14:34:00Z">
        <w:r>
          <w:rPr>
            <w:rFonts w:cs="Arial" w:hint="cs"/>
            <w:rtl/>
          </w:rPr>
          <w:t xml:space="preserve">. </w:t>
        </w:r>
      </w:ins>
      <w:del w:id="89" w:author="Idan" w:date="2023-04-04T14:33:00Z">
        <w:r w:rsidR="00AE6594" w:rsidDel="003C6E38">
          <w:rPr>
            <w:rFonts w:cs="Arial"/>
            <w:rtl/>
          </w:rPr>
          <w:delText>ל</w:delText>
        </w:r>
      </w:del>
      <w:del w:id="90" w:author="Idan" w:date="2023-04-04T14:34:00Z">
        <w:r w:rsidR="00AE6594" w:rsidDel="003C6E38">
          <w:rPr>
            <w:rFonts w:cs="Arial"/>
            <w:rtl/>
          </w:rPr>
          <w:delText xml:space="preserve">ראסט </w:delText>
        </w:r>
      </w:del>
      <w:del w:id="91" w:author="Idan" w:date="2023-04-04T14:32:00Z">
        <w:r w:rsidR="00AE6594" w:rsidDel="003C6E38">
          <w:rPr>
            <w:rFonts w:cs="Arial"/>
            <w:rtl/>
          </w:rPr>
          <w:delText xml:space="preserve">יש </w:delText>
        </w:r>
      </w:del>
      <w:del w:id="92" w:author="Idan" w:date="2023-04-04T14:33:00Z">
        <w:r w:rsidR="00AE6594" w:rsidDel="003C6E38">
          <w:rPr>
            <w:rFonts w:cs="Arial"/>
            <w:rtl/>
          </w:rPr>
          <w:delText>אוסף של עצמים המוגדרים בספריה הסטנדרטית שהיא מכניסה למתחם של כל תוכנית</w:delText>
        </w:r>
      </w:del>
      <w:del w:id="93" w:author="Idan" w:date="2023-04-04T14:34:00Z">
        <w:r w:rsidR="00AE6594" w:rsidDel="003C6E38">
          <w:rPr>
            <w:rFonts w:cs="Arial"/>
            <w:rtl/>
          </w:rPr>
          <w:delText xml:space="preserve">. </w:delText>
        </w:r>
      </w:del>
      <w:r w:rsidR="00AE6594">
        <w:rPr>
          <w:rFonts w:cs="Arial"/>
          <w:rtl/>
        </w:rPr>
        <w:t>אוסף זה נקרא *הפרליוד</w:t>
      </w:r>
      <w:r w:rsidR="00AE6594">
        <w:t xml:space="preserve">* (prelude), </w:t>
      </w:r>
      <w:r w:rsidR="00AE6594">
        <w:rPr>
          <w:rFonts w:cs="Arial"/>
          <w:rtl/>
        </w:rPr>
        <w:t>ואתם יכולים לראות את כל תוכנו [בתיעוד של הספריה הסטנדרטית]</w:t>
      </w:r>
      <w:r w:rsidR="00AE6594">
        <w:t>[prelude].</w:t>
      </w:r>
      <w:ins w:id="94" w:author="Idan" w:date="2023-04-04T14:34:00Z">
        <w:r w:rsidR="003473E8">
          <w:rPr>
            <w:rFonts w:hint="cs"/>
            <w:rtl/>
          </w:rPr>
          <w:t xml:space="preserve"> </w:t>
        </w:r>
      </w:ins>
    </w:p>
    <w:p w:rsidR="00AE6594" w:rsidRPr="00A34B40" w:rsidDel="003473E8" w:rsidRDefault="00AE6594" w:rsidP="00A34B40">
      <w:pPr>
        <w:bidi/>
        <w:rPr>
          <w:del w:id="95" w:author="Idan" w:date="2023-04-04T14:34:00Z"/>
        </w:rPr>
      </w:pPr>
    </w:p>
    <w:p w:rsidR="00AE6594" w:rsidRDefault="00AE6594" w:rsidP="00AE6594">
      <w:pPr>
        <w:bidi/>
      </w:pPr>
      <w:r>
        <w:rPr>
          <w:rFonts w:cs="Arial"/>
          <w:rtl/>
        </w:rPr>
        <w:t>אם טיפוס מסויים שאתם מעוניינים להשתמש בו לא נמצא בפרליוד, תוכלו להכניס אותו למתחם בצורה מפורשת באמצעות פקודת</w:t>
      </w:r>
      <w:r>
        <w:t xml:space="preserve"> `use`. </w:t>
      </w:r>
      <w:r>
        <w:rPr>
          <w:rFonts w:cs="Arial"/>
          <w:rtl/>
        </w:rPr>
        <w:t>שימוש בספריה</w:t>
      </w:r>
      <w:r>
        <w:t xml:space="preserve"> `</w:t>
      </w:r>
      <w:proofErr w:type="spellStart"/>
      <w:r>
        <w:t>std</w:t>
      </w:r>
      <w:proofErr w:type="spellEnd"/>
      <w:r>
        <w:t>::</w:t>
      </w:r>
      <w:proofErr w:type="spellStart"/>
      <w:r>
        <w:t>io</w:t>
      </w:r>
      <w:proofErr w:type="spellEnd"/>
      <w:r>
        <w:t xml:space="preserve">` </w:t>
      </w:r>
      <w:r>
        <w:rPr>
          <w:rFonts w:cs="Arial"/>
          <w:rtl/>
        </w:rPr>
        <w:t>מקנה מספר יכולות שימושיות, כולל היכולת לקרוא קלט מהמשתמש</w:t>
      </w:r>
      <w:r>
        <w:t>.</w:t>
      </w:r>
    </w:p>
    <w:p w:rsidR="00AE6594" w:rsidRDefault="00AE6594" w:rsidP="00AE6594">
      <w:pPr>
        <w:bidi/>
      </w:pPr>
    </w:p>
    <w:p w:rsidR="00AE6594" w:rsidRDefault="00AE6594" w:rsidP="00AE6594">
      <w:pPr>
        <w:bidi/>
      </w:pPr>
      <w:r>
        <w:rPr>
          <w:rFonts w:cs="Arial"/>
          <w:rtl/>
        </w:rPr>
        <w:t>כפי שראיתם בפרק 1, הפונקציה</w:t>
      </w:r>
      <w:r>
        <w:t xml:space="preserve"> `main` </w:t>
      </w:r>
      <w:r>
        <w:rPr>
          <w:rFonts w:cs="Arial"/>
          <w:rtl/>
        </w:rPr>
        <w:t>היא נקודת הכניסה לתוכנית</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lastRenderedPageBreak/>
        <w:t>{{#</w:t>
      </w:r>
      <w:proofErr w:type="spellStart"/>
      <w:r>
        <w:t>rustdoc_</w:t>
      </w:r>
      <w:proofErr w:type="gramStart"/>
      <w:r>
        <w:t>include</w:t>
      </w:r>
      <w:proofErr w:type="spellEnd"/>
      <w:r>
        <w:t xml:space="preserve"> ..</w:t>
      </w:r>
      <w:proofErr w:type="gramEnd"/>
      <w:r>
        <w:t>/listings/ch02-guessing-game-tutorial/listing-02-01/src/main.rs:main}}</w:t>
      </w:r>
    </w:p>
    <w:p w:rsidR="00AE6594" w:rsidRDefault="00AE6594" w:rsidP="00AE6594">
      <w:pPr>
        <w:bidi/>
      </w:pPr>
      <w:r>
        <w:t>```</w:t>
      </w:r>
    </w:p>
    <w:p w:rsidR="00AE6594" w:rsidRDefault="00AE6594" w:rsidP="00AE6594">
      <w:pPr>
        <w:bidi/>
      </w:pPr>
    </w:p>
    <w:p w:rsidR="00AE6594" w:rsidRDefault="00AE6594" w:rsidP="00AE6594">
      <w:pPr>
        <w:bidi/>
      </w:pPr>
      <w:r>
        <w:rPr>
          <w:rFonts w:cs="Arial"/>
          <w:rtl/>
        </w:rPr>
        <w:t>הסימון</w:t>
      </w:r>
      <w:r>
        <w:t xml:space="preserve"> `</w:t>
      </w:r>
      <w:proofErr w:type="spellStart"/>
      <w:r>
        <w:t>fn</w:t>
      </w:r>
      <w:proofErr w:type="spellEnd"/>
      <w:r>
        <w:t xml:space="preserve">` </w:t>
      </w:r>
      <w:r>
        <w:rPr>
          <w:rFonts w:cs="Arial"/>
          <w:rtl/>
        </w:rPr>
        <w:t>מצהיר על פונקציה חדשה; הסוגריים, `()`, מציינים העדר פרמטרים; והסוגר המסולסל, `}`, מתחיל את גוף הפונקצ</w:t>
      </w:r>
      <w:ins w:id="96" w:author="Idan" w:date="2023-03-31T12:46:00Z">
        <w:r w:rsidR="007849BD">
          <w:rPr>
            <w:rFonts w:cs="Arial" w:hint="cs"/>
            <w:rtl/>
          </w:rPr>
          <w:t>י</w:t>
        </w:r>
      </w:ins>
      <w:r>
        <w:rPr>
          <w:rFonts w:cs="Arial"/>
          <w:rtl/>
        </w:rPr>
        <w:t>ה</w:t>
      </w:r>
      <w:r>
        <w:t>.</w:t>
      </w:r>
    </w:p>
    <w:p w:rsidR="00AE6594" w:rsidRPr="007849BD" w:rsidRDefault="00AE6594" w:rsidP="00AE6594">
      <w:pPr>
        <w:bidi/>
      </w:pPr>
    </w:p>
    <w:p w:rsidR="00AE6594" w:rsidRDefault="00AE6594" w:rsidP="00AE6594">
      <w:pPr>
        <w:bidi/>
      </w:pPr>
      <w:r>
        <w:rPr>
          <w:rFonts w:cs="Arial"/>
          <w:rtl/>
        </w:rPr>
        <w:t>כפי שלמדתם בפרק 1</w:t>
      </w:r>
      <w:r>
        <w:t>, `</w:t>
      </w:r>
      <w:proofErr w:type="spellStart"/>
      <w:r>
        <w:t>println</w:t>
      </w:r>
      <w:proofErr w:type="spellEnd"/>
      <w:r>
        <w:t xml:space="preserve">!` </w:t>
      </w:r>
      <w:r>
        <w:rPr>
          <w:rFonts w:cs="Arial"/>
          <w:rtl/>
        </w:rPr>
        <w:t>הוא מאקרו המדפיס מחרוזת למסך</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/listings/ch02-guessing-game-tutorial/listing-02-01/src/main.rs:print}}</w:t>
      </w:r>
    </w:p>
    <w:p w:rsidR="00AE6594" w:rsidRDefault="00AE6594" w:rsidP="00AE6594">
      <w:pPr>
        <w:bidi/>
      </w:pPr>
      <w:r>
        <w:t>```</w:t>
      </w:r>
    </w:p>
    <w:p w:rsidR="00AE6594" w:rsidRDefault="00AE6594" w:rsidP="00AE6594">
      <w:pPr>
        <w:bidi/>
      </w:pPr>
    </w:p>
    <w:p w:rsidR="00AE6594" w:rsidRDefault="00AE6594" w:rsidP="00AE6594">
      <w:pPr>
        <w:bidi/>
      </w:pPr>
      <w:r>
        <w:rPr>
          <w:rFonts w:cs="Arial"/>
          <w:rtl/>
        </w:rPr>
        <w:t>קוד זה מדפיס הודעה</w:t>
      </w:r>
      <w:ins w:id="97" w:author="Idan" w:date="2023-03-31T12:46:00Z">
        <w:r w:rsidR="007849BD">
          <w:rPr>
            <w:rFonts w:cs="Arial" w:hint="cs"/>
            <w:rtl/>
          </w:rPr>
          <w:t xml:space="preserve"> פתיחה</w:t>
        </w:r>
      </w:ins>
      <w:r>
        <w:rPr>
          <w:rFonts w:cs="Arial"/>
          <w:rtl/>
        </w:rPr>
        <w:t xml:space="preserve"> המציגה את המשחק ומבקשת קלט מהמשתמש</w:t>
      </w:r>
      <w:r>
        <w:t>.</w:t>
      </w:r>
    </w:p>
    <w:p w:rsidR="00AE6594" w:rsidRDefault="00AE6594" w:rsidP="00AE6594">
      <w:pPr>
        <w:bidi/>
      </w:pPr>
    </w:p>
    <w:p w:rsidR="00AE6594" w:rsidRDefault="00AE6594" w:rsidP="00AE6594">
      <w:pPr>
        <w:bidi/>
      </w:pPr>
      <w:r>
        <w:t xml:space="preserve">### </w:t>
      </w:r>
      <w:r>
        <w:rPr>
          <w:rFonts w:cs="Arial"/>
          <w:rtl/>
        </w:rPr>
        <w:t>אכסון ערכים למשתנים</w:t>
      </w:r>
    </w:p>
    <w:p w:rsidR="00AE6594" w:rsidRDefault="00AE6594" w:rsidP="00AE6594">
      <w:pPr>
        <w:bidi/>
      </w:pPr>
    </w:p>
    <w:p w:rsidR="00AE6594" w:rsidRDefault="00AE6594" w:rsidP="006C3CA8">
      <w:pPr>
        <w:bidi/>
      </w:pPr>
      <w:r>
        <w:rPr>
          <w:rFonts w:cs="Arial"/>
          <w:rtl/>
        </w:rPr>
        <w:t>כע</w:t>
      </w:r>
      <w:ins w:id="98" w:author="Idan" w:date="2023-03-31T12:46:00Z">
        <w:r w:rsidR="007849BD">
          <w:rPr>
            <w:rFonts w:cs="Arial" w:hint="cs"/>
            <w:rtl/>
          </w:rPr>
          <w:t>ת</w:t>
        </w:r>
      </w:ins>
      <w:del w:id="99" w:author="Idan" w:date="2023-03-31T12:46:00Z">
        <w:r w:rsidDel="007849BD">
          <w:rPr>
            <w:rFonts w:cs="Arial"/>
            <w:rtl/>
          </w:rPr>
          <w:delText>ט</w:delText>
        </w:r>
      </w:del>
      <w:r>
        <w:rPr>
          <w:rFonts w:cs="Arial"/>
          <w:rtl/>
        </w:rPr>
        <w:t xml:space="preserve"> ניצור *משתנה* לאכסון </w:t>
      </w:r>
      <w:ins w:id="100" w:author="Idan" w:date="2023-03-31T12:46:00Z">
        <w:r w:rsidR="007849BD">
          <w:rPr>
            <w:rFonts w:cs="Arial" w:hint="cs"/>
            <w:rtl/>
          </w:rPr>
          <w:t>ה</w:t>
        </w:r>
      </w:ins>
      <w:r>
        <w:rPr>
          <w:rFonts w:cs="Arial"/>
          <w:rtl/>
        </w:rPr>
        <w:t xml:space="preserve">קלט </w:t>
      </w:r>
      <w:ins w:id="101" w:author="Idan" w:date="2023-03-31T12:46:00Z">
        <w:r w:rsidR="007849BD">
          <w:rPr>
            <w:rFonts w:cs="Arial" w:hint="cs"/>
            <w:rtl/>
          </w:rPr>
          <w:t>שהתקבל מ</w:t>
        </w:r>
      </w:ins>
      <w:del w:id="102" w:author="Idan" w:date="2023-03-31T12:46:00Z">
        <w:r w:rsidDel="007849BD">
          <w:rPr>
            <w:rFonts w:cs="Arial"/>
            <w:rtl/>
          </w:rPr>
          <w:delText>מ</w:delText>
        </w:r>
      </w:del>
      <w:r>
        <w:rPr>
          <w:rFonts w:cs="Arial"/>
          <w:rtl/>
        </w:rPr>
        <w:t xml:space="preserve">המשתמש, </w:t>
      </w:r>
      <w:del w:id="103" w:author="Idan" w:date="2023-03-31T12:46:00Z">
        <w:r w:rsidDel="007849BD">
          <w:rPr>
            <w:rFonts w:cs="Arial"/>
            <w:rtl/>
          </w:rPr>
          <w:delText>בצורה הזו</w:delText>
        </w:r>
      </w:del>
      <w:ins w:id="104" w:author="Idan" w:date="2023-03-31T12:46:00Z">
        <w:r w:rsidR="007849BD">
          <w:rPr>
            <w:rFonts w:cs="Arial" w:hint="cs"/>
            <w:rtl/>
          </w:rPr>
          <w:t>כך</w:t>
        </w:r>
      </w:ins>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/listings/ch02-guessing-game-tutorial/listing-02-01/src/main.rs:string}}</w:t>
      </w:r>
    </w:p>
    <w:p w:rsidR="00AE6594" w:rsidRDefault="00AE6594" w:rsidP="00AE6594">
      <w:pPr>
        <w:bidi/>
      </w:pPr>
      <w:r>
        <w:t>```</w:t>
      </w:r>
    </w:p>
    <w:p w:rsidR="00AE6594" w:rsidRDefault="00AE6594" w:rsidP="00AE6594">
      <w:pPr>
        <w:bidi/>
      </w:pPr>
    </w:p>
    <w:p w:rsidR="00AE6594" w:rsidRDefault="00AE6594" w:rsidP="00A34B40">
      <w:pPr>
        <w:bidi/>
      </w:pPr>
      <w:r>
        <w:rPr>
          <w:rFonts w:cs="Arial"/>
          <w:rtl/>
        </w:rPr>
        <w:t>עכשיו התכנית מתחילה להיות מעניינת! בשורה קצרה זו מתרחש די הרבה</w:t>
      </w:r>
      <w:ins w:id="105" w:author="Idan" w:date="2023-04-04T14:35:00Z">
        <w:r w:rsidR="00A34B40">
          <w:rPr>
            <w:rFonts w:cs="Arial" w:hint="cs"/>
            <w:rtl/>
          </w:rPr>
          <w:t xml:space="preserve"> </w:t>
        </w:r>
        <w:r w:rsidR="00A34B40">
          <w:rPr>
            <w:rFonts w:cs="Arial"/>
            <w:rtl/>
          </w:rPr>
          <w:t>–</w:t>
        </w:r>
      </w:ins>
      <w:del w:id="106" w:author="Idan" w:date="2023-04-04T14:35:00Z">
        <w:r w:rsidDel="00A34B40">
          <w:rPr>
            <w:rFonts w:cs="Arial"/>
            <w:rtl/>
          </w:rPr>
          <w:delText>.</w:delText>
        </w:r>
      </w:del>
      <w:r>
        <w:rPr>
          <w:rFonts w:cs="Arial"/>
          <w:rtl/>
        </w:rPr>
        <w:t xml:space="preserve"> אנו משתמשים בפקודה</w:t>
      </w:r>
      <w:r>
        <w:t xml:space="preserve"> `let` </w:t>
      </w:r>
      <w:r>
        <w:rPr>
          <w:rFonts w:cs="Arial"/>
          <w:rtl/>
        </w:rPr>
        <w:t>בכדי ליצור משתנה. הינה דוגמא נוספת</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proofErr w:type="gramStart"/>
      <w:r>
        <w:t>let</w:t>
      </w:r>
      <w:proofErr w:type="gramEnd"/>
      <w:r>
        <w:t xml:space="preserve"> apples = 5;</w:t>
      </w:r>
    </w:p>
    <w:p w:rsidR="00AE6594" w:rsidRDefault="00AE6594" w:rsidP="00AE6594">
      <w:pPr>
        <w:bidi/>
      </w:pPr>
      <w:r>
        <w:t>```</w:t>
      </w:r>
    </w:p>
    <w:p w:rsidR="00AE6594" w:rsidRDefault="00AE6594" w:rsidP="00AE6594">
      <w:pPr>
        <w:bidi/>
      </w:pPr>
    </w:p>
    <w:p w:rsidR="00AE6594" w:rsidRDefault="00AE6594" w:rsidP="00A34B40">
      <w:pPr>
        <w:bidi/>
      </w:pPr>
      <w:r>
        <w:rPr>
          <w:rFonts w:cs="Arial"/>
          <w:rtl/>
        </w:rPr>
        <w:lastRenderedPageBreak/>
        <w:t>שורה זו יוצרת משתנה חדש בשם</w:t>
      </w:r>
      <w:r>
        <w:t xml:space="preserve"> `apples` </w:t>
      </w:r>
      <w:r>
        <w:rPr>
          <w:rFonts w:cs="Arial"/>
          <w:rtl/>
        </w:rPr>
        <w:t xml:space="preserve">אותו היא </w:t>
      </w:r>
      <w:del w:id="107" w:author="Idan" w:date="2023-04-04T14:35:00Z">
        <w:r w:rsidDel="00A34B40">
          <w:rPr>
            <w:rFonts w:cs="Arial"/>
            <w:rtl/>
          </w:rPr>
          <w:delText xml:space="preserve">מקשרת </w:delText>
        </w:r>
      </w:del>
      <w:ins w:id="108" w:author="Idan" w:date="2023-04-04T14:35:00Z">
        <w:r w:rsidR="00A34B40">
          <w:rPr>
            <w:rFonts w:cs="Arial" w:hint="cs"/>
            <w:rtl/>
          </w:rPr>
          <w:t>קושרת</w:t>
        </w:r>
        <w:r w:rsidR="00A34B40">
          <w:rPr>
            <w:rFonts w:cs="Arial"/>
            <w:rtl/>
          </w:rPr>
          <w:t xml:space="preserve"> </w:t>
        </w:r>
      </w:ins>
      <w:r>
        <w:rPr>
          <w:rFonts w:cs="Arial"/>
          <w:rtl/>
        </w:rPr>
        <w:t xml:space="preserve">לערך 5. </w:t>
      </w:r>
      <w:ins w:id="109" w:author="Idan" w:date="2023-04-04T14:35:00Z">
        <w:r w:rsidR="00A34B40">
          <w:rPr>
            <w:rFonts w:cs="Arial"/>
            <w:rtl/>
          </w:rPr>
          <w:t>כברירת מחדל</w:t>
        </w:r>
        <w:r w:rsidR="00A34B40">
          <w:rPr>
            <w:rFonts w:cs="Arial" w:hint="cs"/>
            <w:rtl/>
          </w:rPr>
          <w:t xml:space="preserve">, </w:t>
        </w:r>
      </w:ins>
      <w:r>
        <w:rPr>
          <w:rFonts w:cs="Arial"/>
          <w:rtl/>
        </w:rPr>
        <w:t>משתנים בראסט</w:t>
      </w:r>
      <w:del w:id="110" w:author="Idan" w:date="2023-04-04T14:35:00Z">
        <w:r w:rsidDel="00A34B40">
          <w:rPr>
            <w:rFonts w:cs="Arial"/>
            <w:rtl/>
          </w:rPr>
          <w:delText>, כברירת מחדל,</w:delText>
        </w:r>
      </w:del>
      <w:r>
        <w:rPr>
          <w:rFonts w:cs="Arial"/>
          <w:rtl/>
        </w:rPr>
        <w:t xml:space="preserve"> הם מנועי-שינוי</w:t>
      </w:r>
      <w:r>
        <w:t xml:space="preserve"> (immutable), </w:t>
      </w:r>
      <w:ins w:id="111" w:author="Idan" w:date="2023-03-31T12:47:00Z">
        <w:r w:rsidR="009B73B9">
          <w:rPr>
            <w:rFonts w:hint="cs"/>
            <w:rtl/>
          </w:rPr>
          <w:t xml:space="preserve">. כלומר, </w:t>
        </w:r>
      </w:ins>
      <w:del w:id="112" w:author="Idan" w:date="2023-03-31T12:48:00Z">
        <w:r w:rsidDel="009B73B9">
          <w:rPr>
            <w:rFonts w:cs="Arial"/>
            <w:rtl/>
          </w:rPr>
          <w:delText xml:space="preserve">ז"א </w:delText>
        </w:r>
      </w:del>
      <w:ins w:id="113" w:author="Idan" w:date="2023-03-31T12:48:00Z">
        <w:r w:rsidR="009B73B9">
          <w:rPr>
            <w:rFonts w:cs="Arial" w:hint="cs"/>
            <w:rtl/>
          </w:rPr>
          <w:t>ב</w:t>
        </w:r>
      </w:ins>
      <w:del w:id="114" w:author="Idan" w:date="2023-03-31T12:48:00Z">
        <w:r w:rsidDel="009B73B9">
          <w:rPr>
            <w:rFonts w:cs="Arial"/>
            <w:rtl/>
          </w:rPr>
          <w:delText>שמ</w:delText>
        </w:r>
      </w:del>
      <w:r>
        <w:rPr>
          <w:rFonts w:cs="Arial"/>
          <w:rtl/>
        </w:rPr>
        <w:t xml:space="preserve">רגע שמשייכים להם ערך, </w:t>
      </w:r>
      <w:del w:id="115" w:author="Idan" w:date="2023-03-31T12:48:00Z">
        <w:r w:rsidDel="009B73B9">
          <w:rPr>
            <w:rFonts w:cs="Arial"/>
            <w:rtl/>
          </w:rPr>
          <w:delText xml:space="preserve">לא ניתן לשנות </w:delText>
        </w:r>
      </w:del>
      <w:r>
        <w:rPr>
          <w:rFonts w:cs="Arial"/>
          <w:rtl/>
        </w:rPr>
        <w:t>ערך זה</w:t>
      </w:r>
      <w:ins w:id="116" w:author="Idan" w:date="2023-03-31T12:48:00Z">
        <w:r w:rsidR="009B73B9">
          <w:rPr>
            <w:rFonts w:cs="Arial" w:hint="cs"/>
            <w:rtl/>
          </w:rPr>
          <w:t xml:space="preserve"> אינו ניתן עוד לשינוי</w:t>
        </w:r>
      </w:ins>
      <w:r>
        <w:rPr>
          <w:rFonts w:cs="Arial"/>
          <w:rtl/>
        </w:rPr>
        <w:t>. אנו נדון בנושא זה בפירוט כשנגיע לסעיף ["משתנים וברות-שינוי"]</w:t>
      </w:r>
      <w:r>
        <w:t xml:space="preserve">[variables-and-mutability]&lt;!-- </w:t>
      </w:r>
      <w:proofErr w:type="gramStart"/>
      <w:r>
        <w:t>ignore</w:t>
      </w:r>
      <w:proofErr w:type="gramEnd"/>
      <w:r>
        <w:t xml:space="preserve"> --&gt;</w:t>
      </w:r>
    </w:p>
    <w:p w:rsidR="00AE6594" w:rsidRDefault="00AE6594" w:rsidP="001D577B">
      <w:pPr>
        <w:bidi/>
      </w:pPr>
      <w:r>
        <w:rPr>
          <w:rFonts w:cs="Arial"/>
          <w:rtl/>
        </w:rPr>
        <w:t>בפרק 3. על מנת ליצור משתנה בר-שינוי</w:t>
      </w:r>
      <w:ins w:id="117" w:author="Idan" w:date="2023-03-31T12:48:00Z">
        <w:r w:rsidR="009B73B9">
          <w:rPr>
            <w:rFonts w:cs="Arial" w:hint="cs"/>
            <w:rtl/>
          </w:rPr>
          <w:t>, יש להוסיף את מילת המפתח</w:t>
        </w:r>
      </w:ins>
      <w:del w:id="118" w:author="Idan" w:date="2023-03-31T12:48:00Z">
        <w:r w:rsidDel="009B73B9">
          <w:rPr>
            <w:rFonts w:cs="Arial"/>
            <w:rtl/>
          </w:rPr>
          <w:delText xml:space="preserve"> מוסיפים</w:delText>
        </w:r>
        <w:r w:rsidDel="009B73B9">
          <w:delText xml:space="preserve"> </w:delText>
        </w:r>
      </w:del>
      <w:r>
        <w:t>`</w:t>
      </w:r>
      <w:proofErr w:type="spellStart"/>
      <w:r>
        <w:t>mut</w:t>
      </w:r>
      <w:proofErr w:type="spellEnd"/>
      <w:r>
        <w:t xml:space="preserve">` </w:t>
      </w:r>
      <w:ins w:id="119" w:author="Idan" w:date="2023-03-31T12:48:00Z">
        <w:r w:rsidR="009B73B9">
          <w:rPr>
            <w:rFonts w:hint="cs"/>
            <w:rtl/>
          </w:rPr>
          <w:t xml:space="preserve"> </w:t>
        </w:r>
      </w:ins>
      <w:r>
        <w:rPr>
          <w:rFonts w:cs="Arial"/>
          <w:rtl/>
        </w:rPr>
        <w:t>לפני שם המשתנה</w:t>
      </w:r>
      <w:r>
        <w:t>:</w:t>
      </w:r>
    </w:p>
    <w:p w:rsidR="00AE6594" w:rsidRPr="009B73B9"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proofErr w:type="gramStart"/>
      <w:r>
        <w:t>let</w:t>
      </w:r>
      <w:proofErr w:type="gramEnd"/>
      <w:r>
        <w:t xml:space="preserve"> apples = 5; // immutable</w:t>
      </w:r>
    </w:p>
    <w:p w:rsidR="00AE6594" w:rsidRDefault="00AE6594" w:rsidP="00AE6594">
      <w:pPr>
        <w:bidi/>
      </w:pPr>
      <w:proofErr w:type="gramStart"/>
      <w:r>
        <w:t>let</w:t>
      </w:r>
      <w:proofErr w:type="gramEnd"/>
      <w:r>
        <w:t xml:space="preserve"> </w:t>
      </w:r>
      <w:proofErr w:type="spellStart"/>
      <w:r>
        <w:t>mut</w:t>
      </w:r>
      <w:proofErr w:type="spellEnd"/>
      <w:r>
        <w:t xml:space="preserve"> bananas = 5; // mutable</w:t>
      </w:r>
    </w:p>
    <w:p w:rsidR="00AE6594" w:rsidRDefault="00AE6594" w:rsidP="00AE6594">
      <w:pPr>
        <w:bidi/>
      </w:pPr>
      <w:r>
        <w:t>```</w:t>
      </w:r>
    </w:p>
    <w:p w:rsidR="00AE6594" w:rsidRDefault="00AE6594" w:rsidP="00AE6594">
      <w:pPr>
        <w:bidi/>
      </w:pPr>
    </w:p>
    <w:p w:rsidR="00AE6594" w:rsidRDefault="00AE6594" w:rsidP="00AE6594">
      <w:pPr>
        <w:bidi/>
      </w:pPr>
      <w:r>
        <w:t xml:space="preserve">&gt; </w:t>
      </w:r>
      <w:r>
        <w:rPr>
          <w:rFonts w:cs="Arial"/>
          <w:rtl/>
        </w:rPr>
        <w:t>הערה: הסימן `//` משמש לציין התחלת הערה</w:t>
      </w:r>
      <w:r>
        <w:t xml:space="preserve"> (comment) </w:t>
      </w:r>
      <w:r>
        <w:rPr>
          <w:rFonts w:cs="Arial"/>
          <w:rtl/>
        </w:rPr>
        <w:t>הנמשכת עד סוף השורה. ראסט מתעלמת מכל מה שמופיע בהערות. אנו נדון בהערות בפירוט [בפרק 3]</w:t>
      </w:r>
      <w:r>
        <w:t xml:space="preserve">[comments]&lt;!-- </w:t>
      </w:r>
      <w:proofErr w:type="gramStart"/>
      <w:r>
        <w:t>ignore</w:t>
      </w:r>
      <w:proofErr w:type="gramEnd"/>
      <w:r>
        <w:t xml:space="preserve"> --&gt;.</w:t>
      </w:r>
    </w:p>
    <w:p w:rsidR="00AE6594" w:rsidRDefault="00AE6594" w:rsidP="00AE6594">
      <w:pPr>
        <w:bidi/>
      </w:pPr>
    </w:p>
    <w:p w:rsidR="00AE6594" w:rsidRDefault="00AE6594" w:rsidP="006C3CA8">
      <w:pPr>
        <w:bidi/>
      </w:pPr>
      <w:r>
        <w:rPr>
          <w:rFonts w:cs="Arial"/>
          <w:rtl/>
        </w:rPr>
        <w:t>בחזרה למשחק ניחוש המספר</w:t>
      </w:r>
      <w:ins w:id="120" w:author="Idan" w:date="2023-03-31T12:49:00Z">
        <w:r w:rsidR="001D1770">
          <w:rPr>
            <w:rFonts w:cs="Arial" w:hint="cs"/>
            <w:rtl/>
          </w:rPr>
          <w:t>.</w:t>
        </w:r>
      </w:ins>
      <w:del w:id="121" w:author="Idan" w:date="2023-03-31T12:49:00Z">
        <w:r w:rsidDel="001D1770">
          <w:rPr>
            <w:rFonts w:cs="Arial"/>
            <w:rtl/>
          </w:rPr>
          <w:delText>,</w:delText>
        </w:r>
      </w:del>
      <w:r>
        <w:rPr>
          <w:rFonts w:cs="Arial"/>
          <w:rtl/>
        </w:rPr>
        <w:t xml:space="preserve"> עכשיו אתם יודעים שהשורה</w:t>
      </w:r>
      <w:r>
        <w:t xml:space="preserve"> `let </w:t>
      </w:r>
      <w:proofErr w:type="spellStart"/>
      <w:r>
        <w:t>mut</w:t>
      </w:r>
      <w:proofErr w:type="spellEnd"/>
      <w:r>
        <w:t xml:space="preserve"> guess` </w:t>
      </w:r>
      <w:r>
        <w:rPr>
          <w:rFonts w:cs="Arial"/>
          <w:rtl/>
        </w:rPr>
        <w:t>תיצור משתנה מנוע-שינוי חדש בשם</w:t>
      </w:r>
      <w:r>
        <w:t xml:space="preserve"> `guess`. </w:t>
      </w:r>
      <w:r>
        <w:rPr>
          <w:rFonts w:cs="Arial"/>
          <w:rtl/>
        </w:rPr>
        <w:t>סימן השוויון (`=`) אומר לראסט שבכוונתנו לקשור דבר מה למשתנה. באגף ימין של סימן השוויון נמצא הערך אליו</w:t>
      </w:r>
      <w:ins w:id="122" w:author="Idan" w:date="2023-03-31T12:49:00Z">
        <w:r w:rsidR="001D1770" w:rsidRPr="001D1770">
          <w:rPr>
            <w:rFonts w:cs="Arial"/>
            <w:rtl/>
          </w:rPr>
          <w:t xml:space="preserve"> </w:t>
        </w:r>
        <w:r w:rsidR="001D1770">
          <w:rPr>
            <w:rFonts w:cs="Arial"/>
            <w:rtl/>
          </w:rPr>
          <w:t>יקושר</w:t>
        </w:r>
        <w:r w:rsidR="001D1770">
          <w:rPr>
            <w:rFonts w:cs="Arial" w:hint="cs"/>
            <w:rtl/>
          </w:rPr>
          <w:t xml:space="preserve"> המשתנה </w:t>
        </w:r>
      </w:ins>
      <w:del w:id="123" w:author="Idan" w:date="2023-03-31T12:50:00Z">
        <w:r w:rsidDel="001D1770">
          <w:delText xml:space="preserve"> </w:delText>
        </w:r>
      </w:del>
      <w:r>
        <w:t>`guess`</w:t>
      </w:r>
      <w:del w:id="124" w:author="Idan" w:date="2023-03-31T12:49:00Z">
        <w:r w:rsidDel="001D1770">
          <w:delText xml:space="preserve"> </w:delText>
        </w:r>
        <w:r w:rsidDel="001D1770">
          <w:rPr>
            <w:rFonts w:cs="Arial"/>
            <w:rtl/>
          </w:rPr>
          <w:delText>יקושר</w:delText>
        </w:r>
      </w:del>
      <w:r>
        <w:rPr>
          <w:rFonts w:cs="Arial"/>
          <w:rtl/>
        </w:rPr>
        <w:t>. ערך זה הוא תוצאת הקריאה ל</w:t>
      </w:r>
      <w:r>
        <w:t xml:space="preserve">- `String::new`, </w:t>
      </w:r>
      <w:ins w:id="125" w:author="Idan" w:date="2023-03-31T12:50:00Z">
        <w:r w:rsidR="001D1770">
          <w:rPr>
            <w:rFonts w:hint="cs"/>
            <w:rtl/>
          </w:rPr>
          <w:t xml:space="preserve"> </w:t>
        </w:r>
      </w:ins>
      <w:r>
        <w:rPr>
          <w:rFonts w:cs="Arial"/>
          <w:rtl/>
        </w:rPr>
        <w:t>פונקציה המחזירה מופע</w:t>
      </w:r>
      <w:r>
        <w:t xml:space="preserve"> (instance) </w:t>
      </w:r>
      <w:r>
        <w:rPr>
          <w:rFonts w:cs="Arial"/>
          <w:rtl/>
        </w:rPr>
        <w:t>חדש של</w:t>
      </w:r>
      <w:r>
        <w:t xml:space="preserve"> `String`. [`String`][</w:t>
      </w:r>
      <w:proofErr w:type="gramStart"/>
      <w:r>
        <w:t>string</w:t>
      </w:r>
      <w:proofErr w:type="gramEnd"/>
      <w:r>
        <w:t>]</w:t>
      </w:r>
      <w:proofErr w:type="gramStart"/>
      <w:r>
        <w:t>&lt;!--</w:t>
      </w:r>
      <w:proofErr w:type="gramEnd"/>
      <w:r>
        <w:t xml:space="preserve"> ignore --&gt; </w:t>
      </w:r>
      <w:r>
        <w:rPr>
          <w:rFonts w:cs="Arial"/>
          <w:rtl/>
        </w:rPr>
        <w:t xml:space="preserve">הוא טיפוס מחרוזת המסופק ע"י הספריה הסטנדרטית, והוא מייצג פיסת טקסט </w:t>
      </w:r>
      <w:del w:id="126" w:author="Idan" w:date="2023-03-31T12:54:00Z">
        <w:r w:rsidDel="001D1770">
          <w:rPr>
            <w:rFonts w:cs="Arial"/>
            <w:rtl/>
          </w:rPr>
          <w:delText>שיכול לגדול</w:delText>
        </w:r>
      </w:del>
      <w:ins w:id="127" w:author="Idan" w:date="2023-03-31T12:54:00Z">
        <w:r w:rsidR="001D1770">
          <w:rPr>
            <w:rFonts w:cs="Arial" w:hint="cs"/>
            <w:rtl/>
          </w:rPr>
          <w:t>בגודל בלתי-קבוע</w:t>
        </w:r>
      </w:ins>
      <w:r>
        <w:rPr>
          <w:rFonts w:cs="Arial"/>
          <w:rtl/>
        </w:rPr>
        <w:t>, בקידוד</w:t>
      </w:r>
      <w:r>
        <w:t xml:space="preserve"> UTF-8.</w:t>
      </w:r>
    </w:p>
    <w:p w:rsidR="00AE6594" w:rsidRDefault="00AE6594" w:rsidP="00AE6594">
      <w:pPr>
        <w:bidi/>
      </w:pPr>
    </w:p>
    <w:p w:rsidR="00AE6594" w:rsidRDefault="00AE6594" w:rsidP="001D577B">
      <w:pPr>
        <w:bidi/>
      </w:pPr>
      <w:r>
        <w:rPr>
          <w:rFonts w:cs="Arial"/>
          <w:rtl/>
        </w:rPr>
        <w:t>הסימון `::` בשורה</w:t>
      </w:r>
      <w:r>
        <w:t xml:space="preserve"> `::new` </w:t>
      </w:r>
      <w:r>
        <w:rPr>
          <w:rFonts w:cs="Arial"/>
          <w:rtl/>
        </w:rPr>
        <w:t>מציין ש</w:t>
      </w:r>
      <w:r>
        <w:t xml:space="preserve">-`new` </w:t>
      </w:r>
      <w:r>
        <w:rPr>
          <w:rFonts w:cs="Arial"/>
          <w:rtl/>
        </w:rPr>
        <w:t xml:space="preserve">היא פונקציה </w:t>
      </w:r>
      <w:del w:id="128" w:author="Idan" w:date="2023-03-31T12:55:00Z">
        <w:r w:rsidDel="001D1770">
          <w:rPr>
            <w:rFonts w:cs="Arial"/>
            <w:rtl/>
          </w:rPr>
          <w:delText xml:space="preserve">מקושרת </w:delText>
        </w:r>
      </w:del>
      <w:ins w:id="129" w:author="Idan" w:date="2023-03-31T12:55:00Z">
        <w:r w:rsidR="001D1770">
          <w:rPr>
            <w:rFonts w:cs="Arial" w:hint="cs"/>
            <w:rtl/>
          </w:rPr>
          <w:t>משויכת</w:t>
        </w:r>
        <w:r w:rsidR="001D1770">
          <w:rPr>
            <w:rFonts w:cs="Arial"/>
            <w:rtl/>
          </w:rPr>
          <w:t xml:space="preserve"> </w:t>
        </w:r>
      </w:ins>
      <w:r>
        <w:rPr>
          <w:rFonts w:cs="Arial"/>
          <w:rtl/>
        </w:rPr>
        <w:t>מטיפוס</w:t>
      </w:r>
      <w:r>
        <w:t xml:space="preserve"> `String`. *</w:t>
      </w:r>
      <w:r>
        <w:rPr>
          <w:rFonts w:cs="Arial"/>
          <w:rtl/>
        </w:rPr>
        <w:t xml:space="preserve">פונקציה </w:t>
      </w:r>
      <w:ins w:id="130" w:author="Idan" w:date="2023-03-31T12:55:00Z">
        <w:r w:rsidR="001D1770">
          <w:rPr>
            <w:rFonts w:cs="Arial" w:hint="cs"/>
            <w:rtl/>
          </w:rPr>
          <w:t>משויכת</w:t>
        </w:r>
        <w:r w:rsidR="001D1770">
          <w:rPr>
            <w:rFonts w:cs="Arial"/>
            <w:rtl/>
          </w:rPr>
          <w:t xml:space="preserve"> </w:t>
        </w:r>
      </w:ins>
      <w:del w:id="131" w:author="Idan" w:date="2023-03-31T12:55:00Z">
        <w:r w:rsidDel="001D1770">
          <w:rPr>
            <w:rFonts w:cs="Arial"/>
            <w:rtl/>
          </w:rPr>
          <w:delText>מקושרת</w:delText>
        </w:r>
      </w:del>
      <w:r>
        <w:rPr>
          <w:rFonts w:cs="Arial"/>
          <w:rtl/>
        </w:rPr>
        <w:t>* היא פונקציה המיושמת על טיפוס, במקרה זה הטיפוס הוא</w:t>
      </w:r>
      <w:r>
        <w:t xml:space="preserve"> `String`. </w:t>
      </w:r>
      <w:r>
        <w:rPr>
          <w:rFonts w:cs="Arial"/>
          <w:rtl/>
        </w:rPr>
        <w:t>הפונקציה</w:t>
      </w:r>
      <w:r>
        <w:t xml:space="preserve"> `new` </w:t>
      </w:r>
      <w:r>
        <w:rPr>
          <w:rFonts w:cs="Arial"/>
          <w:rtl/>
        </w:rPr>
        <w:t>יוצרת מחזורת ריקה חדשה. פונקציות בשם</w:t>
      </w:r>
      <w:r>
        <w:t xml:space="preserve"> `new` </w:t>
      </w:r>
      <w:r>
        <w:rPr>
          <w:rFonts w:cs="Arial"/>
          <w:rtl/>
        </w:rPr>
        <w:t>מי</w:t>
      </w:r>
      <w:del w:id="132" w:author="Idan" w:date="2023-04-04T14:37:00Z">
        <w:r w:rsidDel="00A34B40">
          <w:rPr>
            <w:rFonts w:cs="Arial"/>
            <w:rtl/>
          </w:rPr>
          <w:delText>י</w:delText>
        </w:r>
      </w:del>
      <w:r>
        <w:rPr>
          <w:rFonts w:cs="Arial"/>
          <w:rtl/>
        </w:rPr>
        <w:t>ושמות עבור טיפוסים רבים כי</w:t>
      </w:r>
      <w:ins w:id="133" w:author="Idan" w:date="2023-04-04T14:37:00Z">
        <w:r w:rsidR="00A34B40">
          <w:rPr>
            <w:rFonts w:cs="Arial" w:hint="cs"/>
            <w:rtl/>
          </w:rPr>
          <w:t>וון</w:t>
        </w:r>
      </w:ins>
      <w:r>
        <w:rPr>
          <w:rFonts w:cs="Arial"/>
          <w:rtl/>
        </w:rPr>
        <w:t xml:space="preserve"> </w:t>
      </w:r>
      <w:ins w:id="134" w:author="Idan" w:date="2023-04-04T14:37:00Z">
        <w:r w:rsidR="00A34B40">
          <w:rPr>
            <w:rFonts w:cs="Arial" w:hint="cs"/>
            <w:rtl/>
          </w:rPr>
          <w:t>ש</w:t>
        </w:r>
      </w:ins>
      <w:r>
        <w:rPr>
          <w:rFonts w:cs="Arial"/>
          <w:rtl/>
        </w:rPr>
        <w:t>זהו שם נפוץ עבור פונקציה שמייצרת ערך מסוג נתון</w:t>
      </w:r>
      <w:r>
        <w:t>.</w:t>
      </w:r>
    </w:p>
    <w:p w:rsidR="00AE6594" w:rsidRPr="001D577B" w:rsidRDefault="00AE6594" w:rsidP="00AE6594">
      <w:pPr>
        <w:bidi/>
      </w:pPr>
    </w:p>
    <w:p w:rsidR="00AE6594" w:rsidRDefault="00AE6594" w:rsidP="001D577B">
      <w:pPr>
        <w:bidi/>
      </w:pPr>
      <w:r>
        <w:rPr>
          <w:rFonts w:cs="Arial"/>
          <w:rtl/>
        </w:rPr>
        <w:t>בקיצור, מלוא מובן השורה</w:t>
      </w:r>
      <w:r>
        <w:t xml:space="preserve"> `let </w:t>
      </w:r>
      <w:proofErr w:type="spellStart"/>
      <w:r>
        <w:t>mut</w:t>
      </w:r>
      <w:proofErr w:type="spellEnd"/>
      <w:r>
        <w:t xml:space="preserve"> guess = String::new();` </w:t>
      </w:r>
      <w:r>
        <w:rPr>
          <w:rFonts w:cs="Arial"/>
          <w:rtl/>
        </w:rPr>
        <w:t>הוא יצירת משתנה בר-שינוי ה</w:t>
      </w:r>
      <w:del w:id="135" w:author="Idan" w:date="2023-04-04T14:37:00Z">
        <w:r w:rsidDel="00A34B40">
          <w:rPr>
            <w:rFonts w:cs="Arial"/>
            <w:rtl/>
          </w:rPr>
          <w:delText>מ</w:delText>
        </w:r>
      </w:del>
      <w:r>
        <w:rPr>
          <w:rFonts w:cs="Arial"/>
          <w:rtl/>
        </w:rPr>
        <w:t>ק</w:t>
      </w:r>
      <w:del w:id="136" w:author="Idan" w:date="2023-04-04T14:37:00Z">
        <w:r w:rsidDel="00A34B40">
          <w:rPr>
            <w:rFonts w:cs="Arial"/>
            <w:rtl/>
          </w:rPr>
          <w:delText>ו</w:delText>
        </w:r>
      </w:del>
      <w:r>
        <w:rPr>
          <w:rFonts w:cs="Arial"/>
          <w:rtl/>
        </w:rPr>
        <w:t>ש</w:t>
      </w:r>
      <w:ins w:id="137" w:author="Idan" w:date="2023-04-04T14:37:00Z">
        <w:r w:rsidR="00A34B40">
          <w:rPr>
            <w:rFonts w:cs="Arial" w:hint="cs"/>
            <w:rtl/>
          </w:rPr>
          <w:t>ו</w:t>
        </w:r>
      </w:ins>
      <w:r>
        <w:rPr>
          <w:rFonts w:cs="Arial"/>
          <w:rtl/>
        </w:rPr>
        <w:t>ר למופע ריק חדש של</w:t>
      </w:r>
      <w:r>
        <w:t xml:space="preserve"> `String`. </w:t>
      </w:r>
      <w:r>
        <w:rPr>
          <w:rFonts w:cs="Arial"/>
          <w:rtl/>
        </w:rPr>
        <w:t>זה די הרבה</w:t>
      </w:r>
      <w:r>
        <w:t>!</w:t>
      </w:r>
    </w:p>
    <w:p w:rsidR="00AE6594" w:rsidRDefault="00AE6594" w:rsidP="00AE6594">
      <w:pPr>
        <w:bidi/>
      </w:pPr>
    </w:p>
    <w:p w:rsidR="00AE6594" w:rsidRDefault="00AE6594" w:rsidP="00AE6594">
      <w:pPr>
        <w:bidi/>
      </w:pPr>
      <w:r>
        <w:t xml:space="preserve">### </w:t>
      </w:r>
      <w:r>
        <w:rPr>
          <w:rFonts w:cs="Arial"/>
          <w:rtl/>
        </w:rPr>
        <w:t>איך לקבל קלט מהמשתמש</w:t>
      </w:r>
    </w:p>
    <w:p w:rsidR="00AE6594" w:rsidRDefault="00AE6594" w:rsidP="00AE6594">
      <w:pPr>
        <w:bidi/>
      </w:pPr>
    </w:p>
    <w:p w:rsidR="00AE6594" w:rsidRDefault="00AE6594" w:rsidP="006C3CA8">
      <w:pPr>
        <w:bidi/>
      </w:pPr>
      <w:r>
        <w:rPr>
          <w:rFonts w:cs="Arial"/>
          <w:rtl/>
        </w:rPr>
        <w:t xml:space="preserve">כזכור, </w:t>
      </w:r>
      <w:del w:id="138" w:author="Idan" w:date="2023-03-31T12:55:00Z">
        <w:r w:rsidDel="001D1770">
          <w:rPr>
            <w:rFonts w:cs="Arial"/>
            <w:rtl/>
          </w:rPr>
          <w:delText xml:space="preserve">הכלנו </w:delText>
        </w:r>
      </w:del>
      <w:ins w:id="139" w:author="Idan" w:date="2023-03-31T12:55:00Z">
        <w:r w:rsidR="001D1770">
          <w:rPr>
            <w:rFonts w:cs="Arial" w:hint="cs"/>
            <w:rtl/>
          </w:rPr>
          <w:t xml:space="preserve">כללנו במרחב העבודה </w:t>
        </w:r>
      </w:ins>
      <w:r>
        <w:rPr>
          <w:rFonts w:cs="Arial"/>
          <w:rtl/>
        </w:rPr>
        <w:t>פונקציונליות קלט/פלט מהספריה הסטנדרטית באמצעות</w:t>
      </w:r>
      <w:ins w:id="140" w:author="Idan" w:date="2023-03-31T12:55:00Z">
        <w:r w:rsidR="001D1770">
          <w:rPr>
            <w:rFonts w:cs="Arial" w:hint="cs"/>
            <w:rtl/>
          </w:rPr>
          <w:t xml:space="preserve"> השורה</w:t>
        </w:r>
      </w:ins>
      <w:r>
        <w:t xml:space="preserve"> `use </w:t>
      </w:r>
      <w:proofErr w:type="spellStart"/>
      <w:r>
        <w:t>std</w:t>
      </w:r>
      <w:proofErr w:type="spellEnd"/>
      <w:r>
        <w:t>::</w:t>
      </w:r>
      <w:proofErr w:type="spellStart"/>
      <w:r>
        <w:t>io</w:t>
      </w:r>
      <w:proofErr w:type="spellEnd"/>
      <w:r>
        <w:t xml:space="preserve">;` </w:t>
      </w:r>
      <w:del w:id="141" w:author="Idan" w:date="2023-03-31T12:55:00Z">
        <w:r w:rsidDel="001D1770">
          <w:rPr>
            <w:rFonts w:cs="Arial"/>
            <w:rtl/>
          </w:rPr>
          <w:delText xml:space="preserve">בשורה </w:delText>
        </w:r>
      </w:del>
      <w:ins w:id="142" w:author="Idan" w:date="2023-03-31T12:55:00Z">
        <w:r w:rsidR="001D1770">
          <w:rPr>
            <w:rFonts w:cs="Arial" w:hint="cs"/>
            <w:rtl/>
          </w:rPr>
          <w:t xml:space="preserve">המתנוסת בראש </w:t>
        </w:r>
      </w:ins>
      <w:del w:id="143" w:author="Idan" w:date="2023-03-31T12:55:00Z">
        <w:r w:rsidDel="001D1770">
          <w:rPr>
            <w:rFonts w:cs="Arial"/>
            <w:rtl/>
          </w:rPr>
          <w:delText xml:space="preserve">הראשונה של </w:delText>
        </w:r>
      </w:del>
      <w:r>
        <w:rPr>
          <w:rFonts w:cs="Arial"/>
          <w:rtl/>
        </w:rPr>
        <w:t>התכנית. עכשיו נקרא לפונקציה</w:t>
      </w:r>
      <w:r>
        <w:t xml:space="preserve"> `</w:t>
      </w:r>
      <w:proofErr w:type="spellStart"/>
      <w:r>
        <w:t>stdin</w:t>
      </w:r>
      <w:proofErr w:type="spellEnd"/>
      <w:r>
        <w:t xml:space="preserve">` </w:t>
      </w:r>
      <w:r>
        <w:rPr>
          <w:rFonts w:cs="Arial"/>
          <w:rtl/>
        </w:rPr>
        <w:t>מהמודול</w:t>
      </w:r>
      <w:r>
        <w:t xml:space="preserve"> `</w:t>
      </w:r>
      <w:proofErr w:type="spellStart"/>
      <w:r>
        <w:t>io</w:t>
      </w:r>
      <w:proofErr w:type="spellEnd"/>
      <w:r>
        <w:t xml:space="preserve">`, </w:t>
      </w:r>
      <w:r>
        <w:rPr>
          <w:rFonts w:cs="Arial"/>
          <w:rtl/>
        </w:rPr>
        <w:t>שתאפר לנו לטפל בקלט מהמשתמש</w:t>
      </w:r>
      <w:r>
        <w:t>:</w:t>
      </w:r>
    </w:p>
    <w:p w:rsidR="00AE6594" w:rsidRPr="001D1770"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/listings/ch02-guessing-game-tutorial/listing-02-01/src/main.rs:read}}</w:t>
      </w:r>
    </w:p>
    <w:p w:rsidR="00AE6594" w:rsidRDefault="00AE6594" w:rsidP="00AE6594">
      <w:pPr>
        <w:bidi/>
      </w:pPr>
      <w:r>
        <w:lastRenderedPageBreak/>
        <w:t>```</w:t>
      </w:r>
    </w:p>
    <w:p w:rsidR="00AE6594" w:rsidRDefault="00AE6594" w:rsidP="00AE6594">
      <w:pPr>
        <w:bidi/>
      </w:pPr>
    </w:p>
    <w:p w:rsidR="00AE6594" w:rsidRDefault="00AE6594" w:rsidP="00AE6594">
      <w:pPr>
        <w:bidi/>
      </w:pPr>
      <w:r>
        <w:rPr>
          <w:rFonts w:cs="Arial"/>
          <w:rtl/>
        </w:rPr>
        <w:t>אלמלא יבאנו את הספריה</w:t>
      </w:r>
      <w:r>
        <w:t xml:space="preserve"> `</w:t>
      </w:r>
      <w:proofErr w:type="spellStart"/>
      <w:r>
        <w:t>io</w:t>
      </w:r>
      <w:proofErr w:type="spellEnd"/>
      <w:r>
        <w:t xml:space="preserve">` </w:t>
      </w:r>
      <w:r>
        <w:rPr>
          <w:rFonts w:cs="Arial"/>
          <w:rtl/>
        </w:rPr>
        <w:t>באמצעות</w:t>
      </w:r>
      <w:r>
        <w:t xml:space="preserve"> `use </w:t>
      </w:r>
      <w:proofErr w:type="spellStart"/>
      <w:r>
        <w:t>std</w:t>
      </w:r>
      <w:proofErr w:type="spellEnd"/>
      <w:r>
        <w:t>::</w:t>
      </w:r>
      <w:proofErr w:type="spellStart"/>
      <w:r>
        <w:t>io</w:t>
      </w:r>
      <w:proofErr w:type="spellEnd"/>
      <w:r>
        <w:t xml:space="preserve">;` </w:t>
      </w:r>
      <w:r>
        <w:rPr>
          <w:rFonts w:cs="Arial"/>
          <w:rtl/>
        </w:rPr>
        <w:t>בתחילת התוכנית עדיין היינו יכולים להשתמש בפונקציה ע"י כתיבת הקריאה כ</w:t>
      </w:r>
      <w:r>
        <w:t>-`</w:t>
      </w:r>
      <w:proofErr w:type="spellStart"/>
      <w:r>
        <w:t>std</w:t>
      </w:r>
      <w:proofErr w:type="spellEnd"/>
      <w:r>
        <w:t>::</w:t>
      </w:r>
      <w:proofErr w:type="spellStart"/>
      <w:r>
        <w:t>io</w:t>
      </w:r>
      <w:proofErr w:type="spellEnd"/>
      <w:r>
        <w:t>::</w:t>
      </w:r>
      <w:proofErr w:type="spellStart"/>
      <w:r>
        <w:t>stdin</w:t>
      </w:r>
      <w:proofErr w:type="spellEnd"/>
      <w:r>
        <w:t xml:space="preserve">`. </w:t>
      </w:r>
      <w:r>
        <w:rPr>
          <w:rFonts w:cs="Arial"/>
          <w:rtl/>
        </w:rPr>
        <w:t>הפונקציה</w:t>
      </w:r>
      <w:r>
        <w:t xml:space="preserve"> `</w:t>
      </w:r>
      <w:proofErr w:type="spellStart"/>
      <w:r>
        <w:t>stdin</w:t>
      </w:r>
      <w:proofErr w:type="spellEnd"/>
      <w:r>
        <w:t xml:space="preserve">` </w:t>
      </w:r>
      <w:r>
        <w:rPr>
          <w:rFonts w:cs="Arial"/>
          <w:rtl/>
        </w:rPr>
        <w:t>מחזירה מופע של</w:t>
      </w:r>
      <w:r>
        <w:t xml:space="preserve"> [`</w:t>
      </w:r>
      <w:proofErr w:type="spellStart"/>
      <w:r>
        <w:t>std</w:t>
      </w:r>
      <w:proofErr w:type="spellEnd"/>
      <w:r>
        <w:t>::</w:t>
      </w:r>
      <w:proofErr w:type="spellStart"/>
      <w:r>
        <w:t>io:Stdin</w:t>
      </w:r>
      <w:proofErr w:type="spellEnd"/>
      <w:r>
        <w:t>`][</w:t>
      </w:r>
      <w:proofErr w:type="spellStart"/>
      <w:r>
        <w:t>iostdin</w:t>
      </w:r>
      <w:proofErr w:type="spellEnd"/>
      <w:r>
        <w:t xml:space="preserve">]&lt;!-- </w:t>
      </w:r>
      <w:proofErr w:type="gramStart"/>
      <w:r>
        <w:t>ignore</w:t>
      </w:r>
      <w:proofErr w:type="gramEnd"/>
      <w:r>
        <w:t xml:space="preserve"> --&gt;, </w:t>
      </w:r>
      <w:r>
        <w:rPr>
          <w:rFonts w:cs="Arial"/>
          <w:rtl/>
        </w:rPr>
        <w:t>שהוא טיפוס המייצג מנהל לקלט הסטנדרטי של הטרמינל</w:t>
      </w:r>
      <w:r>
        <w:t>.</w:t>
      </w:r>
    </w:p>
    <w:p w:rsidR="00AE6594" w:rsidRDefault="00AE6594" w:rsidP="00AE6594">
      <w:pPr>
        <w:bidi/>
      </w:pPr>
    </w:p>
    <w:p w:rsidR="00AE6594" w:rsidDel="001D1770" w:rsidRDefault="00AE6594" w:rsidP="00AE6594">
      <w:pPr>
        <w:bidi/>
        <w:rPr>
          <w:del w:id="144" w:author="Idan" w:date="2023-03-31T12:57:00Z"/>
        </w:rPr>
      </w:pPr>
      <w:r>
        <w:rPr>
          <w:rFonts w:cs="Arial"/>
          <w:rtl/>
        </w:rPr>
        <w:t>השורה הבאה</w:t>
      </w:r>
      <w:r>
        <w:t>, `.</w:t>
      </w:r>
      <w:proofErr w:type="spellStart"/>
      <w:r>
        <w:t>read_line</w:t>
      </w:r>
      <w:proofErr w:type="spellEnd"/>
      <w:r>
        <w:t>(&amp;</w:t>
      </w:r>
      <w:proofErr w:type="spellStart"/>
      <w:r>
        <w:t>mut</w:t>
      </w:r>
      <w:proofErr w:type="spellEnd"/>
      <w:r>
        <w:t xml:space="preserve"> guess)`, </w:t>
      </w:r>
      <w:r>
        <w:rPr>
          <w:rFonts w:cs="Arial"/>
          <w:rtl/>
        </w:rPr>
        <w:t>קוראת למתודה</w:t>
      </w:r>
      <w:r>
        <w:t xml:space="preserve"> [`</w:t>
      </w:r>
      <w:proofErr w:type="spellStart"/>
      <w:r>
        <w:t>read_line</w:t>
      </w:r>
      <w:proofErr w:type="spellEnd"/>
      <w:r>
        <w:t>`][</w:t>
      </w:r>
      <w:proofErr w:type="spellStart"/>
      <w:r>
        <w:t>read_line</w:t>
      </w:r>
      <w:proofErr w:type="spellEnd"/>
      <w:r>
        <w:t>]</w:t>
      </w:r>
    </w:p>
    <w:p w:rsidR="00AE6594" w:rsidRDefault="00AE6594" w:rsidP="006C3CA8">
      <w:pPr>
        <w:bidi/>
      </w:pPr>
      <w:del w:id="145" w:author="Idan" w:date="2023-03-31T12:56:00Z">
        <w:r w:rsidDel="001D1770">
          <w:delText xml:space="preserve"> </w:delText>
        </w:r>
      </w:del>
      <w:r>
        <w:rPr>
          <w:rFonts w:cs="Arial"/>
          <w:rtl/>
        </w:rPr>
        <w:t xml:space="preserve">על מנהל הקלט הסטנדרטי </w:t>
      </w:r>
      <w:del w:id="146" w:author="Idan" w:date="2023-03-31T12:57:00Z">
        <w:r w:rsidDel="00C87F9E">
          <w:rPr>
            <w:rFonts w:cs="Arial"/>
            <w:rtl/>
          </w:rPr>
          <w:delText xml:space="preserve">על מנת </w:delText>
        </w:r>
      </w:del>
      <w:ins w:id="147" w:author="Idan" w:date="2023-03-31T12:57:00Z">
        <w:r w:rsidR="00C87F9E">
          <w:rPr>
            <w:rFonts w:cs="Arial" w:hint="cs"/>
            <w:rtl/>
          </w:rPr>
          <w:t xml:space="preserve">בכדי </w:t>
        </w:r>
      </w:ins>
      <w:r>
        <w:rPr>
          <w:rFonts w:cs="Arial"/>
          <w:rtl/>
        </w:rPr>
        <w:t>לקבל קלט מהמשתמש. אנחנו גם מעבירים את</w:t>
      </w:r>
      <w:r>
        <w:t xml:space="preserve"> `&amp;</w:t>
      </w:r>
      <w:proofErr w:type="spellStart"/>
      <w:r>
        <w:t>mut</w:t>
      </w:r>
      <w:proofErr w:type="spellEnd"/>
      <w:r>
        <w:t xml:space="preserve"> guess` </w:t>
      </w:r>
      <w:r>
        <w:rPr>
          <w:rFonts w:cs="Arial"/>
          <w:rtl/>
        </w:rPr>
        <w:t>כארגומנט למתודה</w:t>
      </w:r>
      <w:r>
        <w:t xml:space="preserve"> `</w:t>
      </w:r>
      <w:proofErr w:type="spellStart"/>
      <w:r>
        <w:t>read_line</w:t>
      </w:r>
      <w:proofErr w:type="spellEnd"/>
      <w:r>
        <w:t xml:space="preserve">` </w:t>
      </w:r>
      <w:r>
        <w:rPr>
          <w:rFonts w:cs="Arial"/>
          <w:rtl/>
        </w:rPr>
        <w:t>בכדי ל</w:t>
      </w:r>
      <w:ins w:id="148" w:author="Idan" w:date="2023-03-31T12:57:00Z">
        <w:r w:rsidR="00C87F9E">
          <w:rPr>
            <w:rFonts w:cs="Arial" w:hint="cs"/>
            <w:rtl/>
          </w:rPr>
          <w:t>ו</w:t>
        </w:r>
      </w:ins>
      <w:del w:id="149" w:author="Idan" w:date="2023-03-31T12:57:00Z">
        <w:r w:rsidDel="00C87F9E">
          <w:rPr>
            <w:rFonts w:cs="Arial"/>
            <w:rtl/>
          </w:rPr>
          <w:delText>א</w:delText>
        </w:r>
      </w:del>
      <w:r>
        <w:rPr>
          <w:rFonts w:cs="Arial"/>
          <w:rtl/>
        </w:rPr>
        <w:t xml:space="preserve">מר למתודה באיזה משתנה </w:t>
      </w:r>
      <w:del w:id="150" w:author="Idan" w:date="2023-03-31T12:57:00Z">
        <w:r w:rsidDel="00C87F9E">
          <w:rPr>
            <w:rFonts w:cs="Arial"/>
            <w:rtl/>
          </w:rPr>
          <w:delText xml:space="preserve">לאכסן </w:delText>
        </w:r>
      </w:del>
      <w:ins w:id="151" w:author="Idan" w:date="2023-03-31T12:57:00Z">
        <w:r w:rsidR="00C87F9E">
          <w:rPr>
            <w:rFonts w:cs="Arial"/>
            <w:rtl/>
          </w:rPr>
          <w:t>לא</w:t>
        </w:r>
        <w:r w:rsidR="00C87F9E">
          <w:rPr>
            <w:rFonts w:cs="Arial" w:hint="cs"/>
            <w:rtl/>
          </w:rPr>
          <w:t>ח</w:t>
        </w:r>
        <w:r w:rsidR="00C87F9E">
          <w:rPr>
            <w:rFonts w:cs="Arial"/>
            <w:rtl/>
          </w:rPr>
          <w:t xml:space="preserve">סן </w:t>
        </w:r>
      </w:ins>
      <w:r>
        <w:rPr>
          <w:rFonts w:cs="Arial"/>
          <w:rtl/>
        </w:rPr>
        <w:t>את הקלט</w:t>
      </w:r>
      <w:del w:id="152" w:author="Idan" w:date="2023-03-31T12:57:00Z">
        <w:r w:rsidDel="00C87F9E">
          <w:rPr>
            <w:rFonts w:cs="Arial"/>
            <w:rtl/>
          </w:rPr>
          <w:delText xml:space="preserve"> מהמשתמש</w:delText>
        </w:r>
      </w:del>
      <w:ins w:id="153" w:author="Idan" w:date="2023-03-31T12:57:00Z">
        <w:r w:rsidR="00C87F9E">
          <w:rPr>
            <w:rFonts w:cs="Arial" w:hint="cs"/>
            <w:rtl/>
          </w:rPr>
          <w:t xml:space="preserve"> שהתקבל</w:t>
        </w:r>
      </w:ins>
      <w:r>
        <w:rPr>
          <w:rFonts w:cs="Arial"/>
          <w:rtl/>
        </w:rPr>
        <w:t>. התפקיד המלא של</w:t>
      </w:r>
      <w:r>
        <w:t xml:space="preserve"> `</w:t>
      </w:r>
      <w:proofErr w:type="spellStart"/>
      <w:r>
        <w:t>read_line</w:t>
      </w:r>
      <w:proofErr w:type="spellEnd"/>
      <w:r>
        <w:t xml:space="preserve">` </w:t>
      </w:r>
      <w:r>
        <w:rPr>
          <w:rFonts w:cs="Arial"/>
          <w:rtl/>
        </w:rPr>
        <w:t>הוא לקחת כל מה שהמשתמש מקליד לקלט הסטנדרטי ולהוסיף אותו למחרוזת (מבלי למחוק את תוכנה</w:t>
      </w:r>
      <w:del w:id="154" w:author="Idan" w:date="2023-03-31T12:58:00Z">
        <w:r w:rsidDel="00C87F9E">
          <w:rPr>
            <w:rFonts w:cs="Arial"/>
            <w:rtl/>
          </w:rPr>
          <w:delText xml:space="preserve">), </w:delText>
        </w:r>
      </w:del>
      <w:ins w:id="155" w:author="Idan" w:date="2023-03-31T12:58:00Z">
        <w:r w:rsidR="00C87F9E">
          <w:rPr>
            <w:rFonts w:cs="Arial"/>
            <w:rtl/>
          </w:rPr>
          <w:t>)</w:t>
        </w:r>
        <w:r w:rsidR="00C87F9E">
          <w:rPr>
            <w:rFonts w:cs="Arial" w:hint="cs"/>
            <w:rtl/>
          </w:rPr>
          <w:t>.</w:t>
        </w:r>
        <w:r w:rsidR="00C87F9E">
          <w:rPr>
            <w:rFonts w:cs="Arial"/>
            <w:rtl/>
          </w:rPr>
          <w:t xml:space="preserve"> </w:t>
        </w:r>
      </w:ins>
      <w:del w:id="156" w:author="Idan" w:date="2023-03-31T12:58:00Z">
        <w:r w:rsidDel="00C87F9E">
          <w:rPr>
            <w:rFonts w:cs="Arial"/>
            <w:rtl/>
          </w:rPr>
          <w:delText>ו</w:delText>
        </w:r>
      </w:del>
      <w:r>
        <w:rPr>
          <w:rFonts w:cs="Arial"/>
          <w:rtl/>
        </w:rPr>
        <w:t xml:space="preserve">לכן אנו מעבירים מחרוזת זו כארגומנט. ארגומנט מחרוזת זה חייב להיות בר-שינוי כדי שהמתודה תוכל לשנות את </w:t>
      </w:r>
      <w:del w:id="157" w:author="Idan" w:date="2023-03-31T12:58:00Z">
        <w:r w:rsidDel="00C87F9E">
          <w:rPr>
            <w:rFonts w:cs="Arial"/>
            <w:rtl/>
          </w:rPr>
          <w:delText xml:space="preserve">תוכן </w:delText>
        </w:r>
      </w:del>
      <w:ins w:id="158" w:author="Idan" w:date="2023-03-31T12:58:00Z">
        <w:r w:rsidR="00C87F9E">
          <w:rPr>
            <w:rFonts w:cs="Arial"/>
            <w:rtl/>
          </w:rPr>
          <w:t>תוכ</w:t>
        </w:r>
        <w:r w:rsidR="00C87F9E">
          <w:rPr>
            <w:rFonts w:cs="Arial" w:hint="cs"/>
            <w:rtl/>
          </w:rPr>
          <w:t>נו</w:t>
        </w:r>
      </w:ins>
      <w:del w:id="159" w:author="Idan" w:date="2023-03-31T12:58:00Z">
        <w:r w:rsidDel="00C87F9E">
          <w:rPr>
            <w:rFonts w:cs="Arial"/>
            <w:rtl/>
          </w:rPr>
          <w:delText>המחרוזת</w:delText>
        </w:r>
      </w:del>
      <w:r>
        <w:t>.</w:t>
      </w:r>
    </w:p>
    <w:p w:rsidR="00AE6594" w:rsidRPr="00C87F9E" w:rsidRDefault="00AE6594" w:rsidP="00AE6594">
      <w:pPr>
        <w:bidi/>
      </w:pPr>
    </w:p>
    <w:p w:rsidR="00AE6594" w:rsidRDefault="00AE6594" w:rsidP="001D577B">
      <w:pPr>
        <w:bidi/>
      </w:pPr>
      <w:r>
        <w:rPr>
          <w:rFonts w:cs="Arial"/>
          <w:rtl/>
        </w:rPr>
        <w:t>הסימון `&amp;` מציין שהארגומנט הוא הפניה</w:t>
      </w:r>
      <w:r>
        <w:t xml:space="preserve"> (reference), </w:t>
      </w:r>
      <w:r>
        <w:rPr>
          <w:rFonts w:cs="Arial"/>
          <w:rtl/>
        </w:rPr>
        <w:t xml:space="preserve">דבר המאפשר לחלקים שונים של הקוד לגשת לאותה פיסת מידע ללא צורך ליצור עותקים </w:t>
      </w:r>
      <w:del w:id="160" w:author="Idan" w:date="2023-03-31T12:58:00Z">
        <w:r w:rsidDel="00C87F9E">
          <w:rPr>
            <w:rFonts w:cs="Arial"/>
            <w:rtl/>
          </w:rPr>
          <w:delText xml:space="preserve">מרובים </w:delText>
        </w:r>
      </w:del>
      <w:ins w:id="161" w:author="Idan" w:date="2023-03-31T12:58:00Z">
        <w:r w:rsidR="00C87F9E">
          <w:rPr>
            <w:rFonts w:cs="Arial" w:hint="cs"/>
            <w:rtl/>
          </w:rPr>
          <w:t xml:space="preserve">שלו </w:t>
        </w:r>
      </w:ins>
      <w:r>
        <w:rPr>
          <w:rFonts w:cs="Arial"/>
          <w:rtl/>
        </w:rPr>
        <w:t xml:space="preserve">בזיכרון. הפניות </w:t>
      </w:r>
      <w:del w:id="162" w:author="Idan" w:date="2023-03-31T12:58:00Z">
        <w:r w:rsidDel="00C87F9E">
          <w:rPr>
            <w:rFonts w:cs="Arial"/>
            <w:rtl/>
          </w:rPr>
          <w:delText xml:space="preserve">מהוות </w:delText>
        </w:r>
      </w:del>
      <w:ins w:id="163" w:author="Idan" w:date="2023-03-31T12:58:00Z">
        <w:r w:rsidR="00C87F9E">
          <w:rPr>
            <w:rFonts w:cs="Arial" w:hint="cs"/>
            <w:rtl/>
          </w:rPr>
          <w:t>הם</w:t>
        </w:r>
        <w:r w:rsidR="00C87F9E">
          <w:rPr>
            <w:rFonts w:cs="Arial"/>
            <w:rtl/>
          </w:rPr>
          <w:t xml:space="preserve"> </w:t>
        </w:r>
      </w:ins>
      <w:r>
        <w:rPr>
          <w:rFonts w:cs="Arial"/>
          <w:rtl/>
        </w:rPr>
        <w:t>נושא מורכב</w:t>
      </w:r>
      <w:ins w:id="164" w:author="Idan" w:date="2023-03-31T12:58:00Z">
        <w:r w:rsidR="00C87F9E">
          <w:rPr>
            <w:rFonts w:cs="Arial" w:hint="cs"/>
            <w:rtl/>
          </w:rPr>
          <w:t>, ו</w:t>
        </w:r>
      </w:ins>
      <w:del w:id="165" w:author="Idan" w:date="2023-03-31T12:58:00Z">
        <w:r w:rsidDel="00C87F9E">
          <w:rPr>
            <w:rFonts w:cs="Arial"/>
            <w:rtl/>
          </w:rPr>
          <w:delText xml:space="preserve">. </w:delText>
        </w:r>
      </w:del>
      <w:r>
        <w:rPr>
          <w:rFonts w:cs="Arial"/>
          <w:rtl/>
        </w:rPr>
        <w:t xml:space="preserve">אחד היתרונות הגדולים של ראסט הוא שהיא מאפשרת שימוש בטוח ופשוט בהפניות. אין צורך להכביר בפרטים אלו </w:t>
      </w:r>
      <w:ins w:id="166" w:author="Idan" w:date="2023-04-04T14:38:00Z">
        <w:r w:rsidR="00A34B40">
          <w:rPr>
            <w:rFonts w:cs="Arial" w:hint="cs"/>
            <w:rtl/>
          </w:rPr>
          <w:t>כעת</w:t>
        </w:r>
      </w:ins>
      <w:del w:id="167" w:author="Idan" w:date="2023-04-04T14:38:00Z">
        <w:r w:rsidDel="00A34B40">
          <w:rPr>
            <w:rFonts w:cs="Arial"/>
            <w:rtl/>
          </w:rPr>
          <w:delText>כדי לסיים את התוכנית</w:delText>
        </w:r>
      </w:del>
      <w:r>
        <w:rPr>
          <w:rFonts w:cs="Arial"/>
          <w:rtl/>
        </w:rPr>
        <w:t xml:space="preserve">. </w:t>
      </w:r>
      <w:del w:id="168" w:author="Idan" w:date="2023-03-31T12:58:00Z">
        <w:r w:rsidDel="00C87F9E">
          <w:rPr>
            <w:rFonts w:cs="Arial"/>
            <w:rtl/>
          </w:rPr>
          <w:delText>לעכשיו</w:delText>
        </w:r>
      </w:del>
      <w:ins w:id="169" w:author="Idan" w:date="2023-03-31T12:58:00Z">
        <w:r w:rsidR="00C87F9E">
          <w:rPr>
            <w:rFonts w:cs="Arial" w:hint="cs"/>
            <w:rtl/>
          </w:rPr>
          <w:t>לעת עתה</w:t>
        </w:r>
      </w:ins>
      <w:r>
        <w:rPr>
          <w:rFonts w:cs="Arial"/>
          <w:rtl/>
        </w:rPr>
        <w:t>, כל שאתם צריכים לדעת הוא שהפניות, כמו משתנים, הם מנועי-שינוי כברירת מחדל. לכן, יש לכתוב</w:t>
      </w:r>
      <w:r>
        <w:t xml:space="preserve"> `&amp;</w:t>
      </w:r>
      <w:proofErr w:type="spellStart"/>
      <w:r>
        <w:t>mut</w:t>
      </w:r>
      <w:proofErr w:type="spellEnd"/>
      <w:r>
        <w:t xml:space="preserve"> guess` </w:t>
      </w:r>
      <w:r>
        <w:rPr>
          <w:rFonts w:cs="Arial"/>
          <w:rtl/>
        </w:rPr>
        <w:t>ולא</w:t>
      </w:r>
      <w:r>
        <w:t xml:space="preserve"> `&amp;guess` </w:t>
      </w:r>
      <w:r>
        <w:rPr>
          <w:rFonts w:cs="Arial"/>
          <w:rtl/>
        </w:rPr>
        <w:t xml:space="preserve">כל מנת להתייחס להפניה ברת-שינוי. (פרק 4 ירחיב </w:t>
      </w:r>
      <w:ins w:id="170" w:author="Idan" w:date="2023-03-31T12:58:00Z">
        <w:r w:rsidR="00C87F9E">
          <w:rPr>
            <w:rFonts w:cs="Arial" w:hint="cs"/>
            <w:rtl/>
          </w:rPr>
          <w:t xml:space="preserve">על </w:t>
        </w:r>
      </w:ins>
      <w:del w:id="171" w:author="Idan" w:date="2023-03-31T12:59:00Z">
        <w:r w:rsidDel="00C87F9E">
          <w:rPr>
            <w:rFonts w:cs="Arial"/>
            <w:rtl/>
          </w:rPr>
          <w:delText xml:space="preserve">את הדיבור על </w:delText>
        </w:r>
      </w:del>
      <w:ins w:id="172" w:author="Idan" w:date="2023-03-31T12:59:00Z">
        <w:r w:rsidR="00C87F9E">
          <w:rPr>
            <w:rFonts w:cs="Arial" w:hint="cs"/>
            <w:rtl/>
          </w:rPr>
          <w:t>נושא ה</w:t>
        </w:r>
      </w:ins>
      <w:r>
        <w:rPr>
          <w:rFonts w:cs="Arial"/>
          <w:rtl/>
        </w:rPr>
        <w:t>הפניות.)</w:t>
      </w:r>
    </w:p>
    <w:p w:rsidR="00AE6594" w:rsidRDefault="00AE6594" w:rsidP="00AE6594">
      <w:pPr>
        <w:bidi/>
      </w:pPr>
    </w:p>
    <w:p w:rsidR="00AE6594" w:rsidRDefault="00AE6594" w:rsidP="00AE6594">
      <w:pPr>
        <w:bidi/>
      </w:pPr>
      <w:proofErr w:type="gramStart"/>
      <w:r>
        <w:t>&lt;!--</w:t>
      </w:r>
      <w:proofErr w:type="gramEnd"/>
      <w:r>
        <w:t xml:space="preserve"> Old heading. Do not remove or links may break. --&gt;</w:t>
      </w:r>
    </w:p>
    <w:p w:rsidR="00AE6594" w:rsidRDefault="00AE6594" w:rsidP="00AE6594">
      <w:pPr>
        <w:bidi/>
      </w:pPr>
      <w:r>
        <w:t>&lt;a id="handling-potential-failure-with-the-result-type"&gt;&lt;/a&gt;</w:t>
      </w:r>
    </w:p>
    <w:p w:rsidR="00AE6594" w:rsidRDefault="00AE6594" w:rsidP="00AE6594">
      <w:pPr>
        <w:bidi/>
      </w:pPr>
    </w:p>
    <w:p w:rsidR="00AE6594" w:rsidRDefault="00AE6594" w:rsidP="00AE6594">
      <w:pPr>
        <w:bidi/>
      </w:pPr>
      <w:r>
        <w:t xml:space="preserve">### </w:t>
      </w:r>
      <w:r>
        <w:rPr>
          <w:rFonts w:cs="Arial"/>
          <w:rtl/>
        </w:rPr>
        <w:t>ניהול כשלונות באמצעות</w:t>
      </w:r>
      <w:r>
        <w:t xml:space="preserve"> `Result`</w:t>
      </w:r>
    </w:p>
    <w:p w:rsidR="00AE6594" w:rsidRDefault="00AE6594" w:rsidP="00AE6594">
      <w:pPr>
        <w:bidi/>
      </w:pPr>
    </w:p>
    <w:p w:rsidR="00AE6594" w:rsidRDefault="00AE6594" w:rsidP="00AE6594">
      <w:pPr>
        <w:bidi/>
      </w:pPr>
      <w:r>
        <w:rPr>
          <w:rFonts w:cs="Arial"/>
          <w:rtl/>
        </w:rPr>
        <w:t>אנחנו עדיין מתמקדים בשורת קוד זו ובה נסתכל כעט על שורת הטקסט השלישית, אולם שימו לב שהיא עדיין חלק משורת קוד יחידה. החלק הבא הוא המתודה</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/listings/ch02-guessing-game-tutorial/listing-02-01/src/main.rs:expect}}</w:t>
      </w:r>
    </w:p>
    <w:p w:rsidR="00AE6594" w:rsidRDefault="00AE6594" w:rsidP="00AE6594">
      <w:pPr>
        <w:bidi/>
      </w:pPr>
      <w:r>
        <w:t>```</w:t>
      </w:r>
    </w:p>
    <w:p w:rsidR="00AE6594" w:rsidRDefault="00AE6594" w:rsidP="00AE6594">
      <w:pPr>
        <w:bidi/>
      </w:pPr>
    </w:p>
    <w:p w:rsidR="00AE6594" w:rsidRDefault="00AE6594" w:rsidP="00AE6594">
      <w:pPr>
        <w:bidi/>
      </w:pPr>
      <w:r>
        <w:rPr>
          <w:rFonts w:cs="Arial"/>
          <w:rtl/>
        </w:rPr>
        <w:t>היינו יכולים לכתוב קוד זה גם כך</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proofErr w:type="spellStart"/>
      <w:r>
        <w:lastRenderedPageBreak/>
        <w:t>io</w:t>
      </w:r>
      <w:proofErr w:type="spellEnd"/>
      <w:r>
        <w:t>::</w:t>
      </w:r>
      <w:proofErr w:type="spellStart"/>
      <w:proofErr w:type="gramStart"/>
      <w:r>
        <w:t>stdin</w:t>
      </w:r>
      <w:proofErr w:type="spellEnd"/>
      <w:r>
        <w:t>(</w:t>
      </w:r>
      <w:proofErr w:type="gramEnd"/>
      <w:r>
        <w:t>).</w:t>
      </w:r>
      <w:proofErr w:type="spellStart"/>
      <w:r>
        <w:t>read_line</w:t>
      </w:r>
      <w:proofErr w:type="spellEnd"/>
      <w:r>
        <w:t>(&amp;</w:t>
      </w:r>
      <w:proofErr w:type="spellStart"/>
      <w:r>
        <w:t>mut</w:t>
      </w:r>
      <w:proofErr w:type="spellEnd"/>
      <w:r>
        <w:t xml:space="preserve"> guess).expect("Failed to read line");</w:t>
      </w:r>
    </w:p>
    <w:p w:rsidR="00AE6594" w:rsidRDefault="00AE6594" w:rsidP="00AE6594">
      <w:pPr>
        <w:bidi/>
      </w:pPr>
      <w:r>
        <w:t>```</w:t>
      </w:r>
    </w:p>
    <w:p w:rsidR="00AE6594" w:rsidRDefault="00AE6594" w:rsidP="00AE6594">
      <w:pPr>
        <w:bidi/>
      </w:pPr>
    </w:p>
    <w:p w:rsidR="00AE6594" w:rsidRDefault="00AE6594" w:rsidP="001D577B">
      <w:pPr>
        <w:bidi/>
      </w:pPr>
      <w:r>
        <w:rPr>
          <w:rFonts w:cs="Arial"/>
          <w:rtl/>
        </w:rPr>
        <w:t>אבל, שורה ארוכה כזו קשה לקריאה, ולכן עדיף לפרק אותה לחלקים קצרים יותר. שימוש מושכל בשורות חדשות ורווחים מאוד מסייע לפצל שורות ארוכות כאשר משתשמים ב</w:t>
      </w:r>
      <w:ins w:id="173" w:author="Idan" w:date="2023-04-04T14:39:00Z">
        <w:r w:rsidR="00A34B40">
          <w:rPr>
            <w:rFonts w:cs="Arial" w:hint="cs"/>
            <w:rtl/>
          </w:rPr>
          <w:t xml:space="preserve">ביאור </w:t>
        </w:r>
      </w:ins>
      <w:del w:id="174" w:author="Idan" w:date="2023-04-04T14:39:00Z">
        <w:r w:rsidDel="00A34B40">
          <w:rPr>
            <w:rFonts w:cs="Arial"/>
            <w:rtl/>
          </w:rPr>
          <w:delText xml:space="preserve">נוטצית </w:delText>
        </w:r>
      </w:del>
      <w:r>
        <w:rPr>
          <w:rFonts w:cs="Arial"/>
          <w:rtl/>
        </w:rPr>
        <w:t>ה</w:t>
      </w:r>
      <w:r>
        <w:t>-`.</w:t>
      </w:r>
      <w:proofErr w:type="spellStart"/>
      <w:r>
        <w:t>method_name</w:t>
      </w:r>
      <w:proofErr w:type="spellEnd"/>
      <w:r>
        <w:t xml:space="preserve">()`. </w:t>
      </w:r>
      <w:r>
        <w:rPr>
          <w:rFonts w:cs="Arial"/>
          <w:rtl/>
        </w:rPr>
        <w:t>הבה נבין מה שורת קוד זו עושה</w:t>
      </w:r>
      <w:r>
        <w:t>.</w:t>
      </w:r>
    </w:p>
    <w:p w:rsidR="00AE6594" w:rsidRDefault="00AE6594" w:rsidP="00AE6594">
      <w:pPr>
        <w:bidi/>
      </w:pPr>
    </w:p>
    <w:p w:rsidR="00AE6594" w:rsidRDefault="00AE6594" w:rsidP="001D577B">
      <w:pPr>
        <w:bidi/>
      </w:pPr>
      <w:r>
        <w:rPr>
          <w:rFonts w:cs="Arial"/>
          <w:rtl/>
        </w:rPr>
        <w:t>כפי שהוזכר קודם, המתודה</w:t>
      </w:r>
      <w:r>
        <w:t xml:space="preserve"> `</w:t>
      </w:r>
      <w:proofErr w:type="spellStart"/>
      <w:r>
        <w:t>read_line</w:t>
      </w:r>
      <w:proofErr w:type="spellEnd"/>
      <w:r>
        <w:t xml:space="preserve">` </w:t>
      </w:r>
      <w:r>
        <w:rPr>
          <w:rFonts w:cs="Arial"/>
          <w:rtl/>
        </w:rPr>
        <w:t>מא</w:t>
      </w:r>
      <w:del w:id="175" w:author="Idan" w:date="2023-03-31T12:59:00Z">
        <w:r w:rsidDel="00C46207">
          <w:rPr>
            <w:rFonts w:cs="Arial"/>
            <w:rtl/>
          </w:rPr>
          <w:delText>כ</w:delText>
        </w:r>
      </w:del>
      <w:ins w:id="176" w:author="Idan" w:date="2023-03-31T12:59:00Z">
        <w:r w:rsidR="00C46207">
          <w:rPr>
            <w:rFonts w:cs="Arial" w:hint="cs"/>
            <w:rtl/>
          </w:rPr>
          <w:t>ח</w:t>
        </w:r>
      </w:ins>
      <w:r>
        <w:rPr>
          <w:rFonts w:cs="Arial"/>
          <w:rtl/>
        </w:rPr>
        <w:t>סנת את כל מה שהמשתמש מקליד לתוך המחרוזת המועברת אליה</w:t>
      </w:r>
      <w:ins w:id="177" w:author="Idan" w:date="2023-03-31T12:59:00Z">
        <w:r w:rsidR="00C46207">
          <w:rPr>
            <w:rFonts w:cs="Arial" w:hint="cs"/>
            <w:rtl/>
          </w:rPr>
          <w:t xml:space="preserve">. בנוסף, </w:t>
        </w:r>
      </w:ins>
      <w:del w:id="178" w:author="Idan" w:date="2023-03-31T12:59:00Z">
        <w:r w:rsidDel="00C46207">
          <w:rPr>
            <w:rFonts w:cs="Arial"/>
            <w:rtl/>
          </w:rPr>
          <w:delText xml:space="preserve">, אבל </w:delText>
        </w:r>
      </w:del>
      <w:r>
        <w:rPr>
          <w:rFonts w:cs="Arial"/>
          <w:rtl/>
        </w:rPr>
        <w:t>היא גם מחזירה ערך מטיפוס</w:t>
      </w:r>
      <w:r>
        <w:t xml:space="preserve"> [`Result`][result]. </w:t>
      </w:r>
      <w:r>
        <w:rPr>
          <w:rFonts w:cs="Arial"/>
          <w:rtl/>
        </w:rPr>
        <w:t>זהו טיפוס מסוג [*מבחר*]</w:t>
      </w:r>
      <w:r>
        <w:t>[</w:t>
      </w:r>
      <w:proofErr w:type="spellStart"/>
      <w:r>
        <w:t>enums</w:t>
      </w:r>
      <w:proofErr w:type="spellEnd"/>
      <w:r>
        <w:t xml:space="preserve">] (enumeration)&lt;!-- </w:t>
      </w:r>
      <w:proofErr w:type="gramStart"/>
      <w:r>
        <w:t>ignore</w:t>
      </w:r>
      <w:proofErr w:type="gramEnd"/>
      <w:r>
        <w:t xml:space="preserve"> --&gt; </w:t>
      </w:r>
      <w:ins w:id="179" w:author="Idan" w:date="2023-04-04T14:39:00Z">
        <w:r w:rsidR="00A34B40">
          <w:rPr>
            <w:rFonts w:hint="cs"/>
            <w:rtl/>
          </w:rPr>
          <w:t xml:space="preserve">, כלומר </w:t>
        </w:r>
      </w:ins>
      <w:del w:id="180" w:author="Idan" w:date="2023-04-04T14:39:00Z">
        <w:r w:rsidDel="00A34B40">
          <w:rPr>
            <w:rFonts w:cs="Arial"/>
            <w:rtl/>
          </w:rPr>
          <w:delText xml:space="preserve">ז"א </w:delText>
        </w:r>
      </w:del>
      <w:r>
        <w:rPr>
          <w:rFonts w:cs="Arial"/>
          <w:rtl/>
        </w:rPr>
        <w:t>טיפוס שיכול להיות באחד מכמה מצבים. כל מצב אפשרי כזה נקרא *ווריאנט</w:t>
      </w:r>
      <w:r>
        <w:t>*.</w:t>
      </w:r>
    </w:p>
    <w:p w:rsidR="00AE6594" w:rsidRDefault="00AE6594" w:rsidP="00AE6594">
      <w:pPr>
        <w:bidi/>
      </w:pPr>
    </w:p>
    <w:p w:rsidR="00AE6594" w:rsidRDefault="00AE6594" w:rsidP="00AE6594">
      <w:pPr>
        <w:bidi/>
      </w:pPr>
      <w:r>
        <w:t>[</w:t>
      </w:r>
      <w:r>
        <w:rPr>
          <w:rFonts w:cs="Arial"/>
          <w:rtl/>
        </w:rPr>
        <w:t>פרק 6</w:t>
      </w:r>
      <w:r>
        <w:t>][</w:t>
      </w:r>
      <w:proofErr w:type="spellStart"/>
      <w:proofErr w:type="gramStart"/>
      <w:r>
        <w:t>enums</w:t>
      </w:r>
      <w:proofErr w:type="spellEnd"/>
      <w:proofErr w:type="gramEnd"/>
      <w:r>
        <w:t>]</w:t>
      </w:r>
      <w:proofErr w:type="gramStart"/>
      <w:r>
        <w:t>&lt;!--</w:t>
      </w:r>
      <w:proofErr w:type="gramEnd"/>
      <w:r>
        <w:t xml:space="preserve"> ignore --&gt; </w:t>
      </w:r>
      <w:r>
        <w:rPr>
          <w:rFonts w:cs="Arial"/>
          <w:rtl/>
        </w:rPr>
        <w:t>יעסוק במבחרים ביתר פירוט. מטרת טיפוסי</w:t>
      </w:r>
      <w:r>
        <w:t xml:space="preserve"> `Result` </w:t>
      </w:r>
      <w:r>
        <w:rPr>
          <w:rFonts w:cs="Arial"/>
          <w:rtl/>
        </w:rPr>
        <w:t>אלה היא לקודד מידע לניהול שגיאות</w:t>
      </w:r>
      <w:r>
        <w:t>.</w:t>
      </w:r>
    </w:p>
    <w:p w:rsidR="00AE6594" w:rsidRDefault="00AE6594" w:rsidP="00AE6594">
      <w:pPr>
        <w:bidi/>
      </w:pPr>
    </w:p>
    <w:p w:rsidR="00AE6594" w:rsidRDefault="00AE6594" w:rsidP="00AE6594">
      <w:pPr>
        <w:bidi/>
      </w:pPr>
      <w:r>
        <w:rPr>
          <w:rFonts w:cs="Arial"/>
          <w:rtl/>
        </w:rPr>
        <w:t>הווריאנטים האפשריים של</w:t>
      </w:r>
      <w:r>
        <w:t xml:space="preserve"> `Result` </w:t>
      </w:r>
      <w:r>
        <w:rPr>
          <w:rFonts w:cs="Arial"/>
          <w:rtl/>
        </w:rPr>
        <w:t>הם</w:t>
      </w:r>
      <w:r>
        <w:t xml:space="preserve"> `Ok` </w:t>
      </w:r>
      <w:r>
        <w:rPr>
          <w:rFonts w:cs="Arial"/>
          <w:rtl/>
        </w:rPr>
        <w:t>ו</w:t>
      </w:r>
      <w:r>
        <w:t xml:space="preserve">-`Err`. </w:t>
      </w:r>
      <w:r>
        <w:rPr>
          <w:rFonts w:cs="Arial"/>
          <w:rtl/>
        </w:rPr>
        <w:t>הווריאנט</w:t>
      </w:r>
      <w:r>
        <w:t xml:space="preserve"> `Ok` </w:t>
      </w:r>
      <w:r>
        <w:rPr>
          <w:rFonts w:cs="Arial"/>
          <w:rtl/>
        </w:rPr>
        <w:t>מציין פעולה שבוצעה בהצלחה, ובתוך ה</w:t>
      </w:r>
      <w:r>
        <w:t xml:space="preserve">-`Ok` </w:t>
      </w:r>
      <w:r>
        <w:rPr>
          <w:rFonts w:cs="Arial"/>
          <w:rtl/>
        </w:rPr>
        <w:t>נמצא הערך שהופק בהצלחה. הווריאנט</w:t>
      </w:r>
      <w:r>
        <w:t xml:space="preserve"> `Err` </w:t>
      </w:r>
      <w:r>
        <w:rPr>
          <w:rFonts w:cs="Arial"/>
          <w:rtl/>
        </w:rPr>
        <w:t>משמעו שהפעולה נכשלה, ואז</w:t>
      </w:r>
      <w:r>
        <w:t xml:space="preserve"> `Err` </w:t>
      </w:r>
      <w:r>
        <w:rPr>
          <w:rFonts w:cs="Arial"/>
          <w:rtl/>
        </w:rPr>
        <w:t>מכיל מידע אודות כישלון הפעולה</w:t>
      </w:r>
      <w:r>
        <w:t>.</w:t>
      </w:r>
    </w:p>
    <w:p w:rsidR="00AE6594" w:rsidRDefault="00AE6594" w:rsidP="00AE6594">
      <w:pPr>
        <w:bidi/>
      </w:pPr>
    </w:p>
    <w:p w:rsidR="00AE6594" w:rsidDel="00C46207" w:rsidRDefault="00AE6594" w:rsidP="00AE6594">
      <w:pPr>
        <w:bidi/>
        <w:rPr>
          <w:del w:id="181" w:author="Idan" w:date="2023-03-31T13:01:00Z"/>
        </w:rPr>
      </w:pPr>
      <w:r>
        <w:rPr>
          <w:rFonts w:cs="Arial"/>
          <w:rtl/>
        </w:rPr>
        <w:t>על הערכים של הטיפוס</w:t>
      </w:r>
      <w:r>
        <w:t xml:space="preserve"> `Result`, </w:t>
      </w:r>
      <w:r>
        <w:rPr>
          <w:rFonts w:cs="Arial"/>
          <w:rtl/>
        </w:rPr>
        <w:t>כמו כל טיפוס אחד, מוגדרות כל מיני מתודות. למופע של</w:t>
      </w:r>
      <w:r>
        <w:t xml:space="preserve"> `Result` </w:t>
      </w:r>
      <w:r>
        <w:rPr>
          <w:rFonts w:cs="Arial"/>
          <w:rtl/>
        </w:rPr>
        <w:t>יש</w:t>
      </w:r>
      <w:r>
        <w:t xml:space="preserve"> [</w:t>
      </w:r>
      <w:r>
        <w:rPr>
          <w:rFonts w:cs="Arial"/>
          <w:rtl/>
        </w:rPr>
        <w:t>מתודת</w:t>
      </w:r>
      <w:r>
        <w:t xml:space="preserve"> `expect`][expect]</w:t>
      </w:r>
      <w:ins w:id="182" w:author="Idan" w:date="2023-03-31T13:01:00Z">
        <w:r w:rsidR="00C46207">
          <w:rPr>
            <w:rFonts w:hint="cs"/>
            <w:rtl/>
          </w:rPr>
          <w:t xml:space="preserve"> </w:t>
        </w:r>
      </w:ins>
      <w:r>
        <w:t xml:space="preserve">&lt;!-- </w:t>
      </w:r>
      <w:proofErr w:type="gramStart"/>
      <w:r>
        <w:t>ignore</w:t>
      </w:r>
      <w:proofErr w:type="gramEnd"/>
      <w:r>
        <w:t xml:space="preserve"> --&gt;</w:t>
      </w:r>
    </w:p>
    <w:p w:rsidR="00AE6594" w:rsidRDefault="00C46207" w:rsidP="006C3CA8">
      <w:pPr>
        <w:bidi/>
      </w:pPr>
      <w:ins w:id="183" w:author="Idan" w:date="2023-03-31T13:01:00Z">
        <w:r>
          <w:rPr>
            <w:rFonts w:cs="Arial" w:hint="cs"/>
            <w:rtl/>
          </w:rPr>
          <w:t xml:space="preserve"> </w:t>
        </w:r>
      </w:ins>
      <w:r w:rsidR="00AE6594">
        <w:rPr>
          <w:rFonts w:cs="Arial"/>
          <w:rtl/>
        </w:rPr>
        <w:t>שניתן לקרוא לה. אם מופע זה של</w:t>
      </w:r>
      <w:r w:rsidR="00AE6594">
        <w:t xml:space="preserve"> `Result` </w:t>
      </w:r>
      <w:r w:rsidR="00AE6594">
        <w:rPr>
          <w:rFonts w:cs="Arial"/>
          <w:rtl/>
        </w:rPr>
        <w:t>הוא הווריאנט</w:t>
      </w:r>
      <w:r w:rsidR="00AE6594">
        <w:t xml:space="preserve"> `Err`, </w:t>
      </w:r>
      <w:r w:rsidR="00AE6594">
        <w:rPr>
          <w:rFonts w:cs="Arial"/>
          <w:rtl/>
        </w:rPr>
        <w:t>אז</w:t>
      </w:r>
      <w:r w:rsidR="00AE6594">
        <w:t xml:space="preserve"> `Expect` </w:t>
      </w:r>
      <w:r w:rsidR="00AE6594">
        <w:rPr>
          <w:rFonts w:cs="Arial"/>
          <w:rtl/>
        </w:rPr>
        <w:t>תגרום לתכנית לקרוס ותוצג ההודעה שמעבירים ל</w:t>
      </w:r>
      <w:r w:rsidR="00AE6594">
        <w:t xml:space="preserve">-`Expect` </w:t>
      </w:r>
      <w:r w:rsidR="00AE6594">
        <w:rPr>
          <w:rFonts w:cs="Arial"/>
          <w:rtl/>
        </w:rPr>
        <w:t>כארגומנט. אם מתודת ה</w:t>
      </w:r>
      <w:r w:rsidR="00AE6594">
        <w:t>-`</w:t>
      </w:r>
      <w:proofErr w:type="spellStart"/>
      <w:r w:rsidR="00AE6594">
        <w:t>r</w:t>
      </w:r>
      <w:del w:id="184" w:author="Idan" w:date="2023-03-31T13:02:00Z">
        <w:r w:rsidR="00AE6594" w:rsidDel="00C46207">
          <w:delText>a</w:delText>
        </w:r>
      </w:del>
      <w:r w:rsidR="00AE6594">
        <w:t>e</w:t>
      </w:r>
      <w:ins w:id="185" w:author="Idan" w:date="2023-03-31T13:02:00Z">
        <w:r>
          <w:t>a</w:t>
        </w:r>
      </w:ins>
      <w:r w:rsidR="00AE6594">
        <w:t>d_line</w:t>
      </w:r>
      <w:proofErr w:type="spellEnd"/>
      <w:r w:rsidR="00AE6594">
        <w:t xml:space="preserve">` </w:t>
      </w:r>
      <w:r w:rsidR="00AE6594">
        <w:rPr>
          <w:rFonts w:cs="Arial"/>
          <w:rtl/>
        </w:rPr>
        <w:t>מחזירה</w:t>
      </w:r>
      <w:r w:rsidR="00AE6594">
        <w:t xml:space="preserve"> `Err`, </w:t>
      </w:r>
      <w:r w:rsidR="00AE6594">
        <w:rPr>
          <w:rFonts w:cs="Arial"/>
          <w:rtl/>
        </w:rPr>
        <w:t>זה כנראה בשל שגיאה שמקורה במערכת ההפעלה. אם מופע זה של</w:t>
      </w:r>
      <w:r w:rsidR="00AE6594">
        <w:t xml:space="preserve"> `Result` </w:t>
      </w:r>
      <w:r w:rsidR="00AE6594">
        <w:rPr>
          <w:rFonts w:cs="Arial"/>
          <w:rtl/>
        </w:rPr>
        <w:t>הוא הווריאנט</w:t>
      </w:r>
      <w:r w:rsidR="00AE6594">
        <w:t xml:space="preserve"> `Ok`, </w:t>
      </w:r>
      <w:r w:rsidR="00AE6594">
        <w:rPr>
          <w:rFonts w:cs="Arial"/>
          <w:rtl/>
        </w:rPr>
        <w:t>אז</w:t>
      </w:r>
      <w:r w:rsidR="00AE6594">
        <w:t xml:space="preserve"> `Expect` </w:t>
      </w:r>
      <w:r w:rsidR="00AE6594">
        <w:rPr>
          <w:rFonts w:cs="Arial"/>
          <w:rtl/>
        </w:rPr>
        <w:t>תיקח את הערך המוחזר ש</w:t>
      </w:r>
      <w:r w:rsidR="00AE6594">
        <w:t xml:space="preserve">-`Ok` </w:t>
      </w:r>
      <w:r w:rsidR="00AE6594">
        <w:rPr>
          <w:rFonts w:cs="Arial"/>
          <w:rtl/>
        </w:rPr>
        <w:t>מחזיק ותחזיר רק את הערך הזה על מנת שתוכלו להשתמש בו. במקרה זה, הערך המוחזר הוא מספר הבייטים בקלט המשתמש</w:t>
      </w:r>
      <w:r w:rsidR="00AE6594">
        <w:t>.</w:t>
      </w:r>
    </w:p>
    <w:p w:rsidR="00AE6594" w:rsidRDefault="00AE6594" w:rsidP="00AE6594">
      <w:pPr>
        <w:bidi/>
      </w:pPr>
    </w:p>
    <w:p w:rsidR="00AE6594" w:rsidRDefault="00AE6594" w:rsidP="00AE6594">
      <w:pPr>
        <w:bidi/>
      </w:pPr>
      <w:r>
        <w:rPr>
          <w:rFonts w:cs="Arial"/>
          <w:rtl/>
        </w:rPr>
        <w:t>במידה ולא תקראו ל</w:t>
      </w:r>
      <w:r>
        <w:t xml:space="preserve">-`expect`, </w:t>
      </w:r>
      <w:r>
        <w:rPr>
          <w:rFonts w:cs="Arial"/>
          <w:rtl/>
        </w:rPr>
        <w:t>התוכנית כן תעבור קומפילציה אבל תתקבל הודעת האזהרה</w:t>
      </w:r>
      <w:ins w:id="186" w:author="Idan" w:date="2023-04-04T14:45:00Z">
        <w:r w:rsidR="00A34B40">
          <w:rPr>
            <w:rFonts w:cs="Arial" w:hint="cs"/>
            <w:rtl/>
          </w:rPr>
          <w:t xml:space="preserve"> הבאה</w:t>
        </w:r>
      </w:ins>
      <w:r>
        <w:t>:</w:t>
      </w:r>
    </w:p>
    <w:p w:rsidR="00AE6594" w:rsidRPr="001D577B" w:rsidRDefault="00AE6594" w:rsidP="00AE6594">
      <w:pPr>
        <w:bidi/>
      </w:pPr>
    </w:p>
    <w:p w:rsidR="00AE6594" w:rsidRDefault="00AE6594" w:rsidP="00AE6594">
      <w:pPr>
        <w:bidi/>
      </w:pPr>
      <w:r>
        <w:t>```console</w:t>
      </w:r>
    </w:p>
    <w:p w:rsidR="00AE6594" w:rsidRDefault="00AE6594" w:rsidP="00AE6594">
      <w:pPr>
        <w:bidi/>
      </w:pPr>
      <w:r>
        <w:t>{{#</w:t>
      </w:r>
      <w:proofErr w:type="gramStart"/>
      <w:r>
        <w:t>include ..</w:t>
      </w:r>
      <w:proofErr w:type="gramEnd"/>
      <w:r>
        <w:t>/listings/ch02-guessing-game-tutorial/no-listing-02-without-expect/output.txt}}</w:t>
      </w:r>
    </w:p>
    <w:p w:rsidR="00AE6594" w:rsidRDefault="00AE6594" w:rsidP="00AE6594">
      <w:pPr>
        <w:bidi/>
      </w:pPr>
      <w:r>
        <w:t>```</w:t>
      </w:r>
    </w:p>
    <w:p w:rsidR="00AE6594" w:rsidRDefault="00AE6594" w:rsidP="00AE6594">
      <w:pPr>
        <w:bidi/>
      </w:pPr>
    </w:p>
    <w:p w:rsidR="00AE6594" w:rsidRDefault="00AE6594" w:rsidP="001D577B">
      <w:pPr>
        <w:bidi/>
      </w:pPr>
      <w:r>
        <w:rPr>
          <w:rFonts w:cs="Arial"/>
          <w:rtl/>
        </w:rPr>
        <w:t>ראסט מזהירה אתכם שלא עשיתם שימוש בערך ש</w:t>
      </w:r>
      <w:ins w:id="187" w:author="Idan" w:date="2023-04-04T14:45:00Z">
        <w:r w:rsidR="001D577B">
          <w:rPr>
            <w:rFonts w:cs="Arial" w:hint="cs"/>
            <w:rtl/>
          </w:rPr>
          <w:t>מכיל ה</w:t>
        </w:r>
      </w:ins>
      <w:del w:id="188" w:author="Idan" w:date="2023-04-04T14:45:00Z">
        <w:r w:rsidDel="001D577B">
          <w:rPr>
            <w:rFonts w:cs="Arial"/>
            <w:rtl/>
          </w:rPr>
          <w:delText>ב</w:delText>
        </w:r>
      </w:del>
      <w:r>
        <w:t xml:space="preserve">-`Result` </w:t>
      </w:r>
      <w:r>
        <w:rPr>
          <w:rFonts w:cs="Arial"/>
          <w:rtl/>
        </w:rPr>
        <w:t>שהוחזר מהקריאה ל</w:t>
      </w:r>
      <w:r>
        <w:t>-`</w:t>
      </w:r>
      <w:proofErr w:type="spellStart"/>
      <w:r>
        <w:t>read_line</w:t>
      </w:r>
      <w:proofErr w:type="spellEnd"/>
      <w:r>
        <w:t xml:space="preserve">`, </w:t>
      </w:r>
      <w:r>
        <w:rPr>
          <w:rFonts w:cs="Arial"/>
          <w:rtl/>
        </w:rPr>
        <w:t>ולכן לא טיפלתם בשגיאה אפשרית</w:t>
      </w:r>
      <w:r>
        <w:t>.</w:t>
      </w:r>
    </w:p>
    <w:p w:rsidR="00AE6594" w:rsidRDefault="00AE6594" w:rsidP="00AE6594">
      <w:pPr>
        <w:bidi/>
      </w:pPr>
    </w:p>
    <w:p w:rsidR="00AE6594" w:rsidRDefault="00AE6594" w:rsidP="00AE6594">
      <w:pPr>
        <w:bidi/>
      </w:pPr>
      <w:r>
        <w:rPr>
          <w:rFonts w:cs="Arial"/>
          <w:rtl/>
        </w:rPr>
        <w:t>הדרך הנכונה להיפתר מהודעת האזהרה היא לכתוב קוד שכן מטפל בשגיאות, אבל במקרה שלנו אנו רוצים שהתכנית תקרוס במידה ויש בעיה, כך ששימוש ב</w:t>
      </w:r>
      <w:r>
        <w:t xml:space="preserve">-`expect` </w:t>
      </w:r>
      <w:r>
        <w:rPr>
          <w:rFonts w:cs="Arial"/>
          <w:rtl/>
        </w:rPr>
        <w:t>מספיק. עוד על החלמה משגיאות תלמדו [בפרק 9]</w:t>
      </w:r>
      <w:r>
        <w:t xml:space="preserve">[recover]&lt;!-- </w:t>
      </w:r>
      <w:proofErr w:type="gramStart"/>
      <w:r>
        <w:t>ignore</w:t>
      </w:r>
      <w:proofErr w:type="gramEnd"/>
      <w:r>
        <w:t xml:space="preserve"> --&gt;.</w:t>
      </w:r>
    </w:p>
    <w:p w:rsidR="00AE6594" w:rsidRDefault="00AE6594" w:rsidP="00AE6594">
      <w:pPr>
        <w:bidi/>
      </w:pPr>
    </w:p>
    <w:p w:rsidR="00AE6594" w:rsidRDefault="00AE6594" w:rsidP="00AE6594">
      <w:pPr>
        <w:bidi/>
      </w:pPr>
      <w:r>
        <w:t xml:space="preserve">### </w:t>
      </w:r>
      <w:r>
        <w:rPr>
          <w:rFonts w:cs="Arial"/>
          <w:rtl/>
        </w:rPr>
        <w:t>הדפסת ערכים עם</w:t>
      </w:r>
      <w:r>
        <w:t xml:space="preserve"> `</w:t>
      </w:r>
      <w:proofErr w:type="gramStart"/>
      <w:r>
        <w:t>!</w:t>
      </w:r>
      <w:proofErr w:type="spellStart"/>
      <w:r>
        <w:t>println</w:t>
      </w:r>
      <w:proofErr w:type="spellEnd"/>
      <w:proofErr w:type="gramEnd"/>
      <w:r>
        <w:t xml:space="preserve">` </w:t>
      </w:r>
      <w:r>
        <w:rPr>
          <w:rFonts w:cs="Arial"/>
          <w:rtl/>
        </w:rPr>
        <w:t>ומצייני מקום</w:t>
      </w:r>
    </w:p>
    <w:p w:rsidR="00AE6594" w:rsidRDefault="00AE6594" w:rsidP="00AE6594">
      <w:pPr>
        <w:bidi/>
      </w:pPr>
    </w:p>
    <w:p w:rsidR="00AE6594" w:rsidRDefault="00AE6594" w:rsidP="00AE6594">
      <w:pPr>
        <w:bidi/>
      </w:pPr>
      <w:r>
        <w:rPr>
          <w:rFonts w:cs="Arial"/>
          <w:rtl/>
        </w:rPr>
        <w:t>למעט מהסוגר המסולסל הסוגר נותר לדון רק בעוד שורה אחת בקוד</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/listings/ch02-guessing-game-tutorial/listing-02-01/src/main.rs:print_guess}}</w:t>
      </w:r>
    </w:p>
    <w:p w:rsidR="00AE6594" w:rsidRDefault="00AE6594" w:rsidP="00AE6594">
      <w:pPr>
        <w:bidi/>
      </w:pPr>
      <w:r>
        <w:t>```</w:t>
      </w:r>
    </w:p>
    <w:p w:rsidR="00AE6594" w:rsidRDefault="00AE6594" w:rsidP="00AE6594">
      <w:pPr>
        <w:bidi/>
      </w:pPr>
    </w:p>
    <w:p w:rsidR="00AE6594" w:rsidRDefault="00AE6594" w:rsidP="001D577B">
      <w:pPr>
        <w:bidi/>
      </w:pPr>
      <w:r>
        <w:rPr>
          <w:rFonts w:cs="Arial"/>
          <w:rtl/>
        </w:rPr>
        <w:t>שורה זו מדפיסה את המחרוזת שבשלב זה מכילה את הקלט מהמשתמש. הסוגריים המסולסלים `{}` מהווים מציין מקום: חשבו על `{}` כעל צבתות קטנות של סרטן שאוחזות בערך כלשהו. כשמדפיסים את הערך של משתנה, ניתן לשים את שם המשתנה בתוך הסוגריים המסולסלים. כשמדפיסים תוצאה של הערכה של ביטוי, מקמו סוגריים מסולסלים ריקים במחרוזת הפורמט</w:t>
      </w:r>
      <w:ins w:id="189" w:author="Idan" w:date="2023-04-04T14:46:00Z">
        <w:r w:rsidR="001D577B">
          <w:rPr>
            <w:rFonts w:cs="Arial" w:hint="cs"/>
            <w:rtl/>
          </w:rPr>
          <w:t>.</w:t>
        </w:r>
      </w:ins>
      <w:del w:id="190" w:author="Idan" w:date="2023-04-04T14:46:00Z">
        <w:r w:rsidDel="001D577B">
          <w:rPr>
            <w:rFonts w:cs="Arial"/>
            <w:rtl/>
          </w:rPr>
          <w:delText>,</w:delText>
        </w:r>
      </w:del>
      <w:r>
        <w:rPr>
          <w:rFonts w:cs="Arial"/>
          <w:rtl/>
        </w:rPr>
        <w:t xml:space="preserve"> </w:t>
      </w:r>
      <w:del w:id="191" w:author="Idan" w:date="2023-04-04T14:46:00Z">
        <w:r w:rsidDel="001D577B">
          <w:rPr>
            <w:rFonts w:cs="Arial"/>
            <w:rtl/>
          </w:rPr>
          <w:delText>ו</w:delText>
        </w:r>
      </w:del>
      <w:r>
        <w:rPr>
          <w:rFonts w:cs="Arial"/>
          <w:rtl/>
        </w:rPr>
        <w:t xml:space="preserve">אז, אחרי מחרוזת הפורמט, ברשימה מופרדת ע"י פסיקים, </w:t>
      </w:r>
      <w:del w:id="192" w:author="Idan" w:date="2023-04-04T14:46:00Z">
        <w:r w:rsidDel="001D577B">
          <w:rPr>
            <w:rFonts w:cs="Arial"/>
            <w:rtl/>
          </w:rPr>
          <w:delText xml:space="preserve">ספקו </w:delText>
        </w:r>
      </w:del>
      <w:ins w:id="193" w:author="Idan" w:date="2023-04-04T14:46:00Z">
        <w:r w:rsidR="001D577B">
          <w:rPr>
            <w:rFonts w:cs="Arial" w:hint="cs"/>
            <w:rtl/>
          </w:rPr>
          <w:t xml:space="preserve">כללו </w:t>
        </w:r>
      </w:ins>
      <w:r>
        <w:rPr>
          <w:rFonts w:cs="Arial"/>
          <w:rtl/>
        </w:rPr>
        <w:t xml:space="preserve">את הביטויים להדפסה בכל אחד מהסוגריים מצייני המקום, באותו </w:t>
      </w:r>
      <w:ins w:id="194" w:author="Idan" w:date="2023-04-04T14:46:00Z">
        <w:r w:rsidR="001D577B">
          <w:rPr>
            <w:rFonts w:cs="Arial" w:hint="cs"/>
            <w:rtl/>
          </w:rPr>
          <w:t>ה</w:t>
        </w:r>
      </w:ins>
      <w:r>
        <w:rPr>
          <w:rFonts w:cs="Arial"/>
          <w:rtl/>
        </w:rPr>
        <w:t>סדר. הדפסה של משתנה ושל תוצאה של ביטוי בקריאה יחידה ל</w:t>
      </w:r>
      <w:r>
        <w:t>-`</w:t>
      </w:r>
      <w:proofErr w:type="spellStart"/>
      <w:r>
        <w:t>println</w:t>
      </w:r>
      <w:proofErr w:type="spellEnd"/>
      <w:r>
        <w:t xml:space="preserve">!` </w:t>
      </w:r>
      <w:r>
        <w:rPr>
          <w:rFonts w:cs="Arial"/>
          <w:rtl/>
        </w:rPr>
        <w:t>תראה כך</w:t>
      </w:r>
      <w:r>
        <w:t>:</w:t>
      </w:r>
    </w:p>
    <w:p w:rsidR="00AE6594" w:rsidRDefault="00AE6594" w:rsidP="00AE6594">
      <w:pPr>
        <w:bidi/>
      </w:pPr>
    </w:p>
    <w:p w:rsidR="00AE6594" w:rsidRDefault="00AE6594" w:rsidP="00AE6594">
      <w:pPr>
        <w:bidi/>
      </w:pPr>
      <w:r>
        <w:t>```rust</w:t>
      </w:r>
    </w:p>
    <w:p w:rsidR="00AE6594" w:rsidRDefault="00AE6594" w:rsidP="00AE6594">
      <w:pPr>
        <w:bidi/>
      </w:pPr>
      <w:proofErr w:type="gramStart"/>
      <w:r>
        <w:t>let</w:t>
      </w:r>
      <w:proofErr w:type="gramEnd"/>
      <w:r>
        <w:t xml:space="preserve"> x = 5;</w:t>
      </w:r>
    </w:p>
    <w:p w:rsidR="00AE6594" w:rsidRDefault="00AE6594" w:rsidP="00AE6594">
      <w:pPr>
        <w:bidi/>
      </w:pPr>
      <w:proofErr w:type="gramStart"/>
      <w:r>
        <w:t>let</w:t>
      </w:r>
      <w:proofErr w:type="gramEnd"/>
      <w:r>
        <w:t xml:space="preserve"> y = 10;</w:t>
      </w:r>
    </w:p>
    <w:p w:rsidR="00AE6594" w:rsidRDefault="00AE6594" w:rsidP="00AE6594">
      <w:pPr>
        <w:bidi/>
      </w:pPr>
    </w:p>
    <w:p w:rsidR="00AE6594" w:rsidRPr="00AE6594" w:rsidRDefault="00AE6594" w:rsidP="00AE6594">
      <w:pPr>
        <w:bidi/>
        <w:rPr>
          <w:lang w:val="fr-FR"/>
        </w:rPr>
      </w:pPr>
      <w:proofErr w:type="spellStart"/>
      <w:proofErr w:type="gramStart"/>
      <w:r w:rsidRPr="00AE6594">
        <w:rPr>
          <w:lang w:val="fr-FR"/>
        </w:rPr>
        <w:t>println</w:t>
      </w:r>
      <w:proofErr w:type="spellEnd"/>
      <w:r w:rsidRPr="00AE6594">
        <w:rPr>
          <w:lang w:val="fr-FR"/>
        </w:rPr>
        <w:t>!(</w:t>
      </w:r>
      <w:proofErr w:type="gramEnd"/>
      <w:r w:rsidRPr="00AE6594">
        <w:rPr>
          <w:lang w:val="fr-FR"/>
        </w:rPr>
        <w:t>"x = {x} and y + 2 = {}", y + 2);</w:t>
      </w:r>
    </w:p>
    <w:p w:rsidR="00AE6594" w:rsidRDefault="00AE6594" w:rsidP="00AE6594">
      <w:pPr>
        <w:bidi/>
      </w:pPr>
      <w:r>
        <w:t>```</w:t>
      </w:r>
    </w:p>
    <w:p w:rsidR="00AE6594" w:rsidRDefault="00AE6594" w:rsidP="00AE6594">
      <w:pPr>
        <w:bidi/>
      </w:pPr>
    </w:p>
    <w:p w:rsidR="00AE6594" w:rsidRDefault="00AE6594" w:rsidP="00AE6594">
      <w:pPr>
        <w:bidi/>
      </w:pPr>
      <w:r>
        <w:rPr>
          <w:rFonts w:cs="Arial"/>
          <w:rtl/>
        </w:rPr>
        <w:t>קוד זה ידפיס</w:t>
      </w:r>
      <w:r>
        <w:t xml:space="preserve"> `x = 5 and y + 2 = 12`.</w:t>
      </w:r>
    </w:p>
    <w:p w:rsidR="00AE6594" w:rsidRDefault="00AE6594" w:rsidP="00AE6594">
      <w:pPr>
        <w:bidi/>
      </w:pPr>
    </w:p>
    <w:p w:rsidR="00AE6594" w:rsidRDefault="00AE6594" w:rsidP="00AE6594">
      <w:pPr>
        <w:bidi/>
      </w:pPr>
      <w:r>
        <w:t xml:space="preserve">### </w:t>
      </w:r>
      <w:r>
        <w:rPr>
          <w:rFonts w:cs="Arial"/>
          <w:rtl/>
        </w:rPr>
        <w:t>בדיקת החלק הראשון</w:t>
      </w:r>
    </w:p>
    <w:p w:rsidR="00AE6594" w:rsidRDefault="00AE6594" w:rsidP="00AE6594">
      <w:pPr>
        <w:bidi/>
      </w:pPr>
    </w:p>
    <w:p w:rsidR="00AE6594" w:rsidRDefault="00AE6594" w:rsidP="00AE6594">
      <w:pPr>
        <w:bidi/>
      </w:pPr>
      <w:r>
        <w:rPr>
          <w:rFonts w:cs="Arial"/>
          <w:rtl/>
        </w:rPr>
        <w:lastRenderedPageBreak/>
        <w:t>הבה נבדוק את החלק הראשון של משחק הניחוש. הריצו אותו באמצעות</w:t>
      </w:r>
      <w:r>
        <w:t xml:space="preserve"> `cargo run`:</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listings/ch02-guessing-game-tutorial/listing-02-01/</w:t>
      </w:r>
    </w:p>
    <w:p w:rsidR="00AE6594" w:rsidRDefault="00AE6594" w:rsidP="00AE6594">
      <w:pPr>
        <w:bidi/>
      </w:pPr>
      <w:proofErr w:type="gramStart"/>
      <w:r>
        <w:t>cargo</w:t>
      </w:r>
      <w:proofErr w:type="gramEnd"/>
      <w:r>
        <w:t xml:space="preserve"> clean</w:t>
      </w:r>
    </w:p>
    <w:p w:rsidR="00AE6594" w:rsidRDefault="00AE6594" w:rsidP="00AE6594">
      <w:pPr>
        <w:bidi/>
      </w:pPr>
      <w:proofErr w:type="gramStart"/>
      <w:r>
        <w:t>cargo</w:t>
      </w:r>
      <w:proofErr w:type="gramEnd"/>
      <w:r>
        <w:t xml:space="preserve"> run</w:t>
      </w:r>
    </w:p>
    <w:p w:rsidR="00AE6594" w:rsidRDefault="00AE6594" w:rsidP="00AE6594">
      <w:pPr>
        <w:bidi/>
      </w:pPr>
      <w:proofErr w:type="gramStart"/>
      <w:r>
        <w:t>input</w:t>
      </w:r>
      <w:proofErr w:type="gramEnd"/>
      <w:r>
        <w:t xml:space="preserve"> 6 --&gt;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run</w:t>
      </w:r>
    </w:p>
    <w:p w:rsidR="00AE6594" w:rsidRDefault="00AE6594" w:rsidP="00AE6594">
      <w:pPr>
        <w:bidi/>
      </w:pPr>
      <w:r>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6.44s</w:t>
      </w:r>
    </w:p>
    <w:p w:rsidR="00AE6594" w:rsidRDefault="00AE6594" w:rsidP="00AE6594">
      <w:pPr>
        <w:bidi/>
      </w:pPr>
      <w:r>
        <w:t xml:space="preserve">     Running `target/debug/</w:t>
      </w:r>
      <w:proofErr w:type="spellStart"/>
      <w:r>
        <w:t>guessing_game</w:t>
      </w:r>
      <w:proofErr w:type="spellEnd"/>
      <w:r>
        <w:t>`</w:t>
      </w:r>
    </w:p>
    <w:p w:rsidR="00AE6594" w:rsidRDefault="00AE6594" w:rsidP="00AE6594">
      <w:pPr>
        <w:bidi/>
      </w:pPr>
      <w:r>
        <w:t>Guess the number!</w:t>
      </w:r>
    </w:p>
    <w:p w:rsidR="00AE6594" w:rsidRDefault="00AE6594" w:rsidP="00AE6594">
      <w:pPr>
        <w:bidi/>
      </w:pPr>
      <w:r>
        <w:t>Please input your guess.</w:t>
      </w:r>
    </w:p>
    <w:p w:rsidR="00AE6594" w:rsidRDefault="00AE6594" w:rsidP="00AE6594">
      <w:pPr>
        <w:bidi/>
      </w:pPr>
      <w:r>
        <w:t>6</w:t>
      </w:r>
    </w:p>
    <w:p w:rsidR="00AE6594" w:rsidRDefault="00AE6594" w:rsidP="00AE6594">
      <w:pPr>
        <w:bidi/>
      </w:pPr>
      <w:r>
        <w:t xml:space="preserve">You guessed: </w:t>
      </w:r>
      <w:proofErr w:type="gramStart"/>
      <w:r>
        <w:t>6</w:t>
      </w:r>
      <w:proofErr w:type="gramEnd"/>
    </w:p>
    <w:p w:rsidR="00AE6594" w:rsidRDefault="00AE6594" w:rsidP="00AE6594">
      <w:pPr>
        <w:bidi/>
      </w:pPr>
      <w:r>
        <w:t>```</w:t>
      </w:r>
    </w:p>
    <w:p w:rsidR="00AE6594" w:rsidRDefault="00AE6594" w:rsidP="00AE6594">
      <w:pPr>
        <w:bidi/>
      </w:pPr>
    </w:p>
    <w:p w:rsidR="00AE6594" w:rsidRDefault="00AE6594" w:rsidP="00AE6594">
      <w:pPr>
        <w:bidi/>
      </w:pPr>
      <w:r>
        <w:rPr>
          <w:rFonts w:cs="Arial"/>
          <w:rtl/>
        </w:rPr>
        <w:t>בשלב זה החלק הראשון של המשחק מוכן: אנחנו מקבלים קלט מהמשתמש ומדפיסים אותו</w:t>
      </w:r>
      <w:r>
        <w:t>.</w:t>
      </w:r>
    </w:p>
    <w:p w:rsidR="00AE6594" w:rsidRDefault="00AE6594" w:rsidP="00AE6594">
      <w:pPr>
        <w:bidi/>
      </w:pPr>
    </w:p>
    <w:p w:rsidR="00AE6594" w:rsidRDefault="00AE6594" w:rsidP="00AE6594">
      <w:pPr>
        <w:bidi/>
      </w:pPr>
      <w:r>
        <w:t xml:space="preserve">## </w:t>
      </w:r>
      <w:r>
        <w:rPr>
          <w:rFonts w:cs="Arial"/>
          <w:rtl/>
        </w:rPr>
        <w:t>ייצור מספר סודי</w:t>
      </w:r>
    </w:p>
    <w:p w:rsidR="00AE6594" w:rsidRDefault="00AE6594" w:rsidP="00AE6594">
      <w:pPr>
        <w:bidi/>
      </w:pPr>
    </w:p>
    <w:p w:rsidR="00AE6594" w:rsidRDefault="00AE6594" w:rsidP="006C3CA8">
      <w:pPr>
        <w:bidi/>
      </w:pPr>
      <w:r>
        <w:rPr>
          <w:rFonts w:cs="Arial"/>
          <w:rtl/>
        </w:rPr>
        <w:t xml:space="preserve">עכשיו עלינו לייצר מספר סודי שהמשתמש ייצטרך לנסות ולנחש. על המספר הסודי להשתנות בכל </w:t>
      </w:r>
      <w:del w:id="195" w:author="Idan" w:date="2023-03-31T13:04:00Z">
        <w:r w:rsidDel="00C46207">
          <w:rPr>
            <w:rFonts w:cs="Arial"/>
            <w:rtl/>
          </w:rPr>
          <w:delText>פעם</w:delText>
        </w:r>
      </w:del>
      <w:ins w:id="196" w:author="Idan" w:date="2023-03-31T13:04:00Z">
        <w:r w:rsidR="00C46207">
          <w:rPr>
            <w:rFonts w:cs="Arial" w:hint="cs"/>
            <w:rtl/>
          </w:rPr>
          <w:t>הרצה של המשחק</w:t>
        </w:r>
      </w:ins>
      <w:r>
        <w:rPr>
          <w:rFonts w:cs="Arial"/>
          <w:rtl/>
        </w:rPr>
        <w:t xml:space="preserve">, כך שיהיה מהנה לשחק יותר מפעם אחת. אנחנו נשתמש במספר אקראי בין 1 ל-100 כדי שהמשחק לא יהיה יותר מידי קשה. </w:t>
      </w:r>
      <w:ins w:id="197" w:author="Idan" w:date="2023-03-31T13:04:00Z">
        <w:r w:rsidR="00C46207">
          <w:rPr>
            <w:rFonts w:cs="Arial"/>
            <w:rtl/>
          </w:rPr>
          <w:t xml:space="preserve">הספריה הסטנדרטית </w:t>
        </w:r>
        <w:r w:rsidR="00C46207">
          <w:rPr>
            <w:rFonts w:cs="Arial" w:hint="cs"/>
            <w:rtl/>
          </w:rPr>
          <w:t xml:space="preserve">של </w:t>
        </w:r>
      </w:ins>
      <w:r>
        <w:rPr>
          <w:rFonts w:cs="Arial"/>
          <w:rtl/>
        </w:rPr>
        <w:t xml:space="preserve">ראסט עדיין אינה כוללת פונקציונאליות </w:t>
      </w:r>
      <w:del w:id="198" w:author="Idan" w:date="2023-03-31T13:04:00Z">
        <w:r w:rsidDel="00C46207">
          <w:rPr>
            <w:rFonts w:cs="Arial"/>
            <w:rtl/>
          </w:rPr>
          <w:delText xml:space="preserve">של </w:delText>
        </w:r>
      </w:del>
      <w:ins w:id="199" w:author="Idan" w:date="2023-03-31T13:04:00Z">
        <w:r w:rsidR="00C46207">
          <w:rPr>
            <w:rFonts w:cs="Arial" w:hint="cs"/>
            <w:rtl/>
          </w:rPr>
          <w:t>לייצור ושימוש ב</w:t>
        </w:r>
      </w:ins>
      <w:r>
        <w:rPr>
          <w:rFonts w:cs="Arial"/>
          <w:rtl/>
        </w:rPr>
        <w:t>מספרים אקראיים</w:t>
      </w:r>
      <w:del w:id="200" w:author="Idan" w:date="2023-03-31T13:04:00Z">
        <w:r w:rsidDel="00C46207">
          <w:rPr>
            <w:rFonts w:cs="Arial"/>
            <w:rtl/>
          </w:rPr>
          <w:delText xml:space="preserve"> כחלק מהספריה הסטנדרטית</w:delText>
        </w:r>
      </w:del>
      <w:r>
        <w:rPr>
          <w:rFonts w:cs="Arial"/>
          <w:rtl/>
        </w:rPr>
        <w:t>. אבל צוות ראסט מספק את</w:t>
      </w:r>
      <w:r>
        <w:t xml:space="preserve"> [</w:t>
      </w:r>
      <w:r>
        <w:rPr>
          <w:rFonts w:cs="Arial"/>
          <w:rtl/>
        </w:rPr>
        <w:t>המכולה</w:t>
      </w:r>
      <w:r>
        <w:t>`rand`][</w:t>
      </w:r>
      <w:proofErr w:type="spellStart"/>
      <w:r>
        <w:t>randcrate</w:t>
      </w:r>
      <w:proofErr w:type="spellEnd"/>
      <w:r>
        <w:t xml:space="preserve">] </w:t>
      </w:r>
      <w:r>
        <w:rPr>
          <w:rFonts w:cs="Arial"/>
          <w:rtl/>
        </w:rPr>
        <w:t>שכן מספקת פונקציונאליות זו</w:t>
      </w:r>
      <w:r>
        <w:t>.</w:t>
      </w:r>
    </w:p>
    <w:p w:rsidR="00AE6594" w:rsidRDefault="00AE6594" w:rsidP="00AE6594">
      <w:pPr>
        <w:bidi/>
      </w:pPr>
    </w:p>
    <w:p w:rsidR="00AE6594" w:rsidRDefault="00AE6594" w:rsidP="00AE6594">
      <w:pPr>
        <w:bidi/>
      </w:pPr>
      <w:r>
        <w:t xml:space="preserve">### </w:t>
      </w:r>
      <w:r>
        <w:rPr>
          <w:rFonts w:cs="Arial"/>
          <w:rtl/>
        </w:rPr>
        <w:t>שימוש במכולה להרחבת פונקציונאליות</w:t>
      </w:r>
    </w:p>
    <w:p w:rsidR="00AE6594" w:rsidRDefault="00AE6594" w:rsidP="00AE6594">
      <w:pPr>
        <w:bidi/>
      </w:pPr>
    </w:p>
    <w:p w:rsidR="00AE6594" w:rsidRDefault="00AE6594" w:rsidP="00AE6594">
      <w:pPr>
        <w:bidi/>
      </w:pPr>
      <w:r>
        <w:rPr>
          <w:rFonts w:cs="Arial"/>
          <w:rtl/>
        </w:rPr>
        <w:lastRenderedPageBreak/>
        <w:t>זכרו שמכולה היא אוסף של קבצי קוד ראסט. הפרוייקט שאנו בונים הוא *מכולה בינארית*, ו</w:t>
      </w:r>
      <w:ins w:id="201" w:author="Idan" w:date="2023-04-04T14:47:00Z">
        <w:r w:rsidR="001D577B">
          <w:rPr>
            <w:rFonts w:cs="Arial" w:hint="cs"/>
            <w:rtl/>
          </w:rPr>
          <w:t>לכן</w:t>
        </w:r>
      </w:ins>
      <w:del w:id="202" w:author="Idan" w:date="2023-04-04T14:47:00Z">
        <w:r w:rsidDel="001D577B">
          <w:rPr>
            <w:rFonts w:cs="Arial"/>
            <w:rtl/>
          </w:rPr>
          <w:delText>היא</w:delText>
        </w:r>
      </w:del>
      <w:r>
        <w:rPr>
          <w:rFonts w:cs="Arial"/>
          <w:rtl/>
        </w:rPr>
        <w:t xml:space="preserve"> ניתנת להרצה. המכולה</w:t>
      </w:r>
      <w:r>
        <w:t xml:space="preserve"> `rand` </w:t>
      </w:r>
      <w:r>
        <w:rPr>
          <w:rFonts w:cs="Arial"/>
          <w:rtl/>
        </w:rPr>
        <w:t>היא *מכולת ספריה* שמכילה קוד המיועד לשימוש בתוכניות אחרות</w:t>
      </w:r>
      <w:ins w:id="203" w:author="Idan" w:date="2023-04-04T14:47:00Z">
        <w:r w:rsidR="001D577B">
          <w:rPr>
            <w:rFonts w:cs="Arial" w:hint="cs"/>
            <w:rtl/>
          </w:rPr>
          <w:t>,</w:t>
        </w:r>
      </w:ins>
      <w:r>
        <w:rPr>
          <w:rFonts w:cs="Arial"/>
          <w:rtl/>
        </w:rPr>
        <w:t xml:space="preserve"> ו</w:t>
      </w:r>
      <w:ins w:id="204" w:author="Idan" w:date="2023-04-04T14:47:00Z">
        <w:r w:rsidR="001D577B">
          <w:rPr>
            <w:rFonts w:cs="Arial" w:hint="cs"/>
            <w:rtl/>
          </w:rPr>
          <w:t xml:space="preserve">לכן </w:t>
        </w:r>
      </w:ins>
      <w:r>
        <w:rPr>
          <w:rFonts w:cs="Arial"/>
          <w:rtl/>
        </w:rPr>
        <w:t>לא ניתן להריץ אותו לבדו</w:t>
      </w:r>
      <w:r>
        <w:t>.</w:t>
      </w:r>
    </w:p>
    <w:p w:rsidR="00AE6594" w:rsidRDefault="00AE6594" w:rsidP="00AE6594">
      <w:pPr>
        <w:bidi/>
      </w:pPr>
    </w:p>
    <w:p w:rsidR="00AE6594" w:rsidRDefault="00AE6594" w:rsidP="006C3CA8">
      <w:pPr>
        <w:bidi/>
      </w:pPr>
      <w:r>
        <w:rPr>
          <w:rFonts w:cs="Arial"/>
          <w:rtl/>
        </w:rPr>
        <w:t>כשזה מגיע לניהול מכולות חיצוניות, קארגו באמת עושה עבודה מבריקה. לפני שניתן יהיה לכתוב קוד שמשתמש ב</w:t>
      </w:r>
      <w:r>
        <w:t xml:space="preserve">-`rand` </w:t>
      </w:r>
      <w:r>
        <w:rPr>
          <w:rFonts w:cs="Arial"/>
          <w:rtl/>
        </w:rPr>
        <w:t>יש לשנות את הקובץ</w:t>
      </w:r>
      <w:r>
        <w:t xml:space="preserve"> *</w:t>
      </w:r>
      <w:proofErr w:type="spellStart"/>
      <w:r>
        <w:t>Cargo.toml</w:t>
      </w:r>
      <w:proofErr w:type="spellEnd"/>
      <w:r>
        <w:t xml:space="preserve">* </w:t>
      </w:r>
      <w:r>
        <w:rPr>
          <w:rFonts w:cs="Arial"/>
          <w:rtl/>
        </w:rPr>
        <w:t>כדי שיכיל את המכולה</w:t>
      </w:r>
      <w:r>
        <w:t xml:space="preserve"> `rand` </w:t>
      </w:r>
      <w:r>
        <w:rPr>
          <w:rFonts w:cs="Arial"/>
          <w:rtl/>
        </w:rPr>
        <w:t>כתלות. פתחו קובץ זה כע</w:t>
      </w:r>
      <w:del w:id="205" w:author="Idan" w:date="2023-03-31T13:05:00Z">
        <w:r w:rsidDel="00C46207">
          <w:rPr>
            <w:rFonts w:cs="Arial"/>
            <w:rtl/>
          </w:rPr>
          <w:delText>ט</w:delText>
        </w:r>
      </w:del>
      <w:ins w:id="206" w:author="Idan" w:date="2023-03-31T13:05:00Z">
        <w:r w:rsidR="00C46207">
          <w:rPr>
            <w:rFonts w:cs="Arial" w:hint="cs"/>
            <w:rtl/>
          </w:rPr>
          <w:t>ת</w:t>
        </w:r>
      </w:ins>
      <w:r>
        <w:rPr>
          <w:rFonts w:cs="Arial"/>
          <w:rtl/>
        </w:rPr>
        <w:t xml:space="preserve"> והוסיפו את השורה הבאה בתחתית הקובץ, מתחת לכותר הסעיף</w:t>
      </w:r>
      <w:r>
        <w:t xml:space="preserve"> `[dependencies]` </w:t>
      </w:r>
      <w:r>
        <w:rPr>
          <w:rFonts w:cs="Arial"/>
          <w:rtl/>
        </w:rPr>
        <w:t>שקארגו יצר עבורכם. וודאו להוסיף את</w:t>
      </w:r>
      <w:r>
        <w:t xml:space="preserve"> `rand` </w:t>
      </w:r>
      <w:r>
        <w:rPr>
          <w:rFonts w:cs="Arial"/>
          <w:rtl/>
        </w:rPr>
        <w:t xml:space="preserve">בדיוק כמופיע כאן, יחד עם מספר הגרסה. אחרת דוגמאות הקוד </w:t>
      </w:r>
      <w:ins w:id="207" w:author="Idan" w:date="2023-03-31T13:05:00Z">
        <w:r w:rsidR="00C46207">
          <w:rPr>
            <w:rFonts w:cs="Arial" w:hint="cs"/>
            <w:rtl/>
          </w:rPr>
          <w:t xml:space="preserve">להלן </w:t>
        </w:r>
      </w:ins>
      <w:r>
        <w:rPr>
          <w:rFonts w:cs="Arial"/>
          <w:rtl/>
        </w:rPr>
        <w:t>עלולות שלא לעבוד</w:t>
      </w:r>
      <w:r>
        <w:t>:</w:t>
      </w:r>
    </w:p>
    <w:p w:rsidR="00AE6594" w:rsidRPr="00C46207" w:rsidRDefault="00AE6594" w:rsidP="00AE6594">
      <w:pPr>
        <w:bidi/>
      </w:pPr>
    </w:p>
    <w:p w:rsidR="00AE6594" w:rsidRDefault="00AE6594" w:rsidP="00AE6594">
      <w:pPr>
        <w:bidi/>
      </w:pPr>
      <w:proofErr w:type="gramStart"/>
      <w:r>
        <w:t>&lt;!--</w:t>
      </w:r>
      <w:proofErr w:type="gramEnd"/>
      <w:r>
        <w:t xml:space="preserve"> When updating the version of `rand` used, also update the version of</w:t>
      </w:r>
    </w:p>
    <w:p w:rsidR="00AE6594" w:rsidRDefault="00AE6594" w:rsidP="00AE6594">
      <w:pPr>
        <w:bidi/>
      </w:pPr>
      <w:r>
        <w:t>`</w:t>
      </w:r>
      <w:proofErr w:type="gramStart"/>
      <w:r>
        <w:t>rand</w:t>
      </w:r>
      <w:proofErr w:type="gramEnd"/>
      <w:r>
        <w:t>` used in these files so they all match:</w:t>
      </w:r>
    </w:p>
    <w:p w:rsidR="00AE6594" w:rsidRDefault="00AE6594" w:rsidP="00AE6594">
      <w:pPr>
        <w:bidi/>
      </w:pPr>
      <w:r>
        <w:t xml:space="preserve">* </w:t>
      </w:r>
      <w:proofErr w:type="gramStart"/>
      <w:r>
        <w:t>ch07-04-bringing-paths-into-scope-with-the-use-keyword.md</w:t>
      </w:r>
      <w:proofErr w:type="gramEnd"/>
    </w:p>
    <w:p w:rsidR="00AE6594" w:rsidRDefault="00AE6594" w:rsidP="00AE6594">
      <w:pPr>
        <w:bidi/>
      </w:pPr>
      <w:r>
        <w:t xml:space="preserve">* </w:t>
      </w:r>
      <w:proofErr w:type="gramStart"/>
      <w:r>
        <w:t>ch14-03-cargo-workspaces.md</w:t>
      </w:r>
      <w:proofErr w:type="gramEnd"/>
    </w:p>
    <w:p w:rsidR="00AE6594" w:rsidRDefault="00AE6594" w:rsidP="00AE6594">
      <w:pPr>
        <w:bidi/>
      </w:pPr>
      <w:r>
        <w:t>--&gt;</w:t>
      </w:r>
    </w:p>
    <w:p w:rsidR="00AE6594" w:rsidRDefault="00AE6594" w:rsidP="00AE6594">
      <w:pPr>
        <w:bidi/>
      </w:pPr>
    </w:p>
    <w:p w:rsidR="00AE6594" w:rsidRDefault="00AE6594" w:rsidP="00AE6594">
      <w:pPr>
        <w:bidi/>
      </w:pPr>
      <w:r>
        <w:t xml:space="preserve">&lt;span class="filename"&gt;Filename: </w:t>
      </w:r>
      <w:proofErr w:type="spellStart"/>
      <w:r>
        <w:t>Cargo.toml</w:t>
      </w:r>
      <w:proofErr w:type="spellEnd"/>
      <w:r>
        <w:t>&lt;/span&gt;</w:t>
      </w:r>
    </w:p>
    <w:p w:rsidR="00AE6594" w:rsidRDefault="00AE6594" w:rsidP="00AE6594">
      <w:pPr>
        <w:bidi/>
      </w:pPr>
    </w:p>
    <w:p w:rsidR="00AE6594" w:rsidRDefault="00AE6594" w:rsidP="00AE6594">
      <w:pPr>
        <w:bidi/>
      </w:pPr>
      <w:r>
        <w:t>```</w:t>
      </w:r>
      <w:proofErr w:type="spellStart"/>
      <w:r>
        <w:t>toml</w:t>
      </w:r>
      <w:proofErr w:type="spellEnd"/>
    </w:p>
    <w:p w:rsidR="00AE6594" w:rsidRDefault="00AE6594" w:rsidP="00AE6594">
      <w:pPr>
        <w:bidi/>
      </w:pPr>
      <w:r>
        <w:t>{{#</w:t>
      </w:r>
      <w:proofErr w:type="gramStart"/>
      <w:r>
        <w:t>include ..</w:t>
      </w:r>
      <w:proofErr w:type="gramEnd"/>
      <w:r>
        <w:t>/listings/ch02-guessing-game-tutorial/listing-02-02/</w:t>
      </w:r>
      <w:proofErr w:type="gramStart"/>
      <w:r>
        <w:t>Cargo.toml:8:</w:t>
      </w:r>
      <w:proofErr w:type="gramEnd"/>
      <w:r>
        <w:t>}}</w:t>
      </w:r>
    </w:p>
    <w:p w:rsidR="00AE6594" w:rsidRDefault="00AE6594" w:rsidP="00AE6594">
      <w:pPr>
        <w:bidi/>
      </w:pPr>
      <w:r>
        <w:t>```</w:t>
      </w:r>
    </w:p>
    <w:p w:rsidR="00AE6594" w:rsidRDefault="00AE6594" w:rsidP="00AE6594">
      <w:pPr>
        <w:bidi/>
      </w:pPr>
    </w:p>
    <w:p w:rsidR="00AE6594" w:rsidRDefault="00AE6594" w:rsidP="00AE6594">
      <w:pPr>
        <w:bidi/>
      </w:pPr>
      <w:r>
        <w:rPr>
          <w:rFonts w:cs="Arial"/>
          <w:rtl/>
        </w:rPr>
        <w:t>בקובץ</w:t>
      </w:r>
      <w:r>
        <w:t xml:space="preserve"> *</w:t>
      </w:r>
      <w:proofErr w:type="spellStart"/>
      <w:r>
        <w:t>Cargo.toml</w:t>
      </w:r>
      <w:proofErr w:type="spellEnd"/>
      <w:r>
        <w:t xml:space="preserve">* </w:t>
      </w:r>
      <w:r>
        <w:rPr>
          <w:rFonts w:cs="Arial"/>
          <w:rtl/>
        </w:rPr>
        <w:t>כל מה שמופיע תחת כותרת של סעיף ועד לתחילת הסעיף הבא הינו חלק מהסעיף. בסעיף</w:t>
      </w:r>
      <w:r>
        <w:t xml:space="preserve"> `[dependencies]` </w:t>
      </w:r>
      <w:r>
        <w:rPr>
          <w:rFonts w:cs="Arial"/>
          <w:rtl/>
        </w:rPr>
        <w:t>אתם אומרים לקארגו באלו מכולות חיצוניות הפרוייקט שלכם תלוי ואלו גרסאות של מכולות אלה נדרשות. במקרה זה אנו מציינים את המכולה</w:t>
      </w:r>
      <w:r>
        <w:t xml:space="preserve"> `rand` </w:t>
      </w:r>
      <w:r>
        <w:rPr>
          <w:rFonts w:cs="Arial"/>
          <w:rtl/>
        </w:rPr>
        <w:t>עם מציין הגרסה הסמנטי `0.8.5`. קארגו מבין [שפת גרסאות סמנטית]</w:t>
      </w:r>
      <w:r>
        <w:t>[</w:t>
      </w:r>
      <w:proofErr w:type="spellStart"/>
      <w:r>
        <w:t>semver</w:t>
      </w:r>
      <w:proofErr w:type="spellEnd"/>
      <w:r>
        <w:t xml:space="preserve">]&lt;!-- </w:t>
      </w:r>
      <w:proofErr w:type="gramStart"/>
      <w:r>
        <w:t>ignore</w:t>
      </w:r>
      <w:proofErr w:type="gramEnd"/>
      <w:r>
        <w:t xml:space="preserve"> --&gt; (</w:t>
      </w:r>
      <w:r>
        <w:rPr>
          <w:rFonts w:cs="Arial"/>
          <w:rtl/>
        </w:rPr>
        <w:t>לפעמים קוראים לזה</w:t>
      </w:r>
      <w:r>
        <w:t xml:space="preserve"> *</w:t>
      </w:r>
      <w:proofErr w:type="spellStart"/>
      <w:r>
        <w:t>SemVer</w:t>
      </w:r>
      <w:proofErr w:type="spellEnd"/>
      <w:r>
        <w:t xml:space="preserve">*), </w:t>
      </w:r>
      <w:r>
        <w:rPr>
          <w:rFonts w:cs="Arial"/>
          <w:rtl/>
        </w:rPr>
        <w:t>שזה סטנדרט לכתיבת מספרי גרסאות. המציין `0.8.5` הוא למעשה קיצור ל-`^0.8.5`, שמשמעו הוא כל גרסה</w:t>
      </w:r>
      <w:ins w:id="208" w:author="Idan" w:date="2023-04-04T14:47:00Z">
        <w:r w:rsidR="001D577B">
          <w:rPr>
            <w:rFonts w:cs="Arial" w:hint="cs"/>
            <w:rtl/>
          </w:rPr>
          <w:t>,</w:t>
        </w:r>
      </w:ins>
      <w:r>
        <w:rPr>
          <w:rFonts w:cs="Arial"/>
          <w:rtl/>
        </w:rPr>
        <w:t xml:space="preserve"> החל מגרסה 0.8.5 ועד 0.9.0 (לא כולל)</w:t>
      </w:r>
      <w:r>
        <w:t>.</w:t>
      </w:r>
    </w:p>
    <w:p w:rsidR="00AE6594" w:rsidRDefault="00AE6594" w:rsidP="00AE6594">
      <w:pPr>
        <w:bidi/>
      </w:pPr>
    </w:p>
    <w:p w:rsidR="00AE6594" w:rsidRDefault="00AE6594" w:rsidP="006C3CA8">
      <w:pPr>
        <w:bidi/>
      </w:pPr>
      <w:r>
        <w:rPr>
          <w:rFonts w:cs="Arial"/>
          <w:rtl/>
        </w:rPr>
        <w:t>מבחינת קארגו</w:t>
      </w:r>
      <w:ins w:id="209" w:author="Idan" w:date="2023-03-31T13:06:00Z">
        <w:r w:rsidR="00C46207">
          <w:rPr>
            <w:rFonts w:cs="Arial" w:hint="cs"/>
            <w:rtl/>
          </w:rPr>
          <w:t>, משמעות הדבר היא ש</w:t>
        </w:r>
      </w:ins>
      <w:del w:id="210" w:author="Idan" w:date="2023-03-31T13:06:00Z">
        <w:r w:rsidDel="00C46207">
          <w:rPr>
            <w:rFonts w:cs="Arial"/>
            <w:rtl/>
          </w:rPr>
          <w:delText xml:space="preserve"> ל</w:delText>
        </w:r>
      </w:del>
      <w:r>
        <w:rPr>
          <w:rFonts w:cs="Arial"/>
          <w:rtl/>
        </w:rPr>
        <w:t xml:space="preserve">גרסאות אלה </w:t>
      </w:r>
      <w:del w:id="211" w:author="Idan" w:date="2023-03-31T13:06:00Z">
        <w:r w:rsidDel="00C46207">
          <w:rPr>
            <w:rFonts w:cs="Arial"/>
            <w:rtl/>
          </w:rPr>
          <w:delText xml:space="preserve">יש </w:delText>
        </w:r>
      </w:del>
      <w:ins w:id="212" w:author="Idan" w:date="2023-03-31T13:06:00Z">
        <w:r w:rsidR="00C46207">
          <w:rPr>
            <w:rFonts w:cs="Arial" w:hint="cs"/>
            <w:rtl/>
          </w:rPr>
          <w:t xml:space="preserve">חושפות למתכנת </w:t>
        </w:r>
      </w:ins>
      <w:r>
        <w:rPr>
          <w:rFonts w:cs="Arial"/>
          <w:rtl/>
        </w:rPr>
        <w:t>ממשקי תכנות אפליקציה</w:t>
      </w:r>
      <w:r>
        <w:t xml:space="preserve"> (API) </w:t>
      </w:r>
      <w:r>
        <w:rPr>
          <w:rFonts w:cs="Arial"/>
          <w:rtl/>
        </w:rPr>
        <w:t>פומביים המותאמים לגרסה 0.8.5, ומפרט</w:t>
      </w:r>
      <w:r>
        <w:t xml:space="preserve"> (specification) </w:t>
      </w:r>
      <w:r>
        <w:rPr>
          <w:rFonts w:cs="Arial"/>
          <w:rtl/>
        </w:rPr>
        <w:t xml:space="preserve">זה מבטיח שימוש בטלאי העדכני ביותר שעדיין תואם את הקוד </w:t>
      </w:r>
      <w:ins w:id="213" w:author="Idan" w:date="2023-03-31T13:06:00Z">
        <w:r w:rsidR="00C46207">
          <w:rPr>
            <w:rFonts w:cs="Arial" w:hint="cs"/>
            <w:rtl/>
          </w:rPr>
          <w:t xml:space="preserve">המופיע </w:t>
        </w:r>
      </w:ins>
      <w:r>
        <w:rPr>
          <w:rFonts w:cs="Arial"/>
          <w:rtl/>
        </w:rPr>
        <w:t xml:space="preserve">בפרק זה. גרסאות 0.9.0 ומעלה עשויות שלא לממש את אותו הממשק </w:t>
      </w:r>
      <w:ins w:id="214" w:author="Idan" w:date="2023-03-31T13:07:00Z">
        <w:r w:rsidR="00C46207">
          <w:rPr>
            <w:rFonts w:cs="Arial" w:hint="cs"/>
            <w:rtl/>
          </w:rPr>
          <w:t xml:space="preserve">עליו מסתמכות </w:t>
        </w:r>
      </w:ins>
      <w:del w:id="215" w:author="Idan" w:date="2023-03-31T13:07:00Z">
        <w:r w:rsidDel="00C46207">
          <w:rPr>
            <w:rFonts w:cs="Arial"/>
            <w:rtl/>
          </w:rPr>
          <w:delText>ש</w:delText>
        </w:r>
      </w:del>
      <w:r>
        <w:rPr>
          <w:rFonts w:cs="Arial"/>
          <w:rtl/>
        </w:rPr>
        <w:t>הדוגמאות הבאות</w:t>
      </w:r>
      <w:del w:id="216" w:author="Idan" w:date="2023-03-31T13:07:00Z">
        <w:r w:rsidDel="00C46207">
          <w:rPr>
            <w:rFonts w:cs="Arial"/>
            <w:rtl/>
          </w:rPr>
          <w:delText xml:space="preserve"> מניחות</w:delText>
        </w:r>
        <w:r w:rsidDel="00C46207">
          <w:delText>.</w:delText>
        </w:r>
      </w:del>
      <w:ins w:id="217" w:author="Idan" w:date="2023-03-31T13:06:00Z">
        <w:r w:rsidR="00C46207">
          <w:rPr>
            <w:rFonts w:hint="cs"/>
            <w:rtl/>
          </w:rPr>
          <w:t>, ולכן עלינו להקפיד על מציין גרסה כמתואר בפסקה הקודמת.</w:t>
        </w:r>
      </w:ins>
    </w:p>
    <w:p w:rsidR="00AE6594" w:rsidRDefault="00AE6594" w:rsidP="00AE6594">
      <w:pPr>
        <w:bidi/>
      </w:pPr>
    </w:p>
    <w:p w:rsidR="00AE6594" w:rsidRDefault="00AE6594" w:rsidP="00AE6594">
      <w:pPr>
        <w:bidi/>
      </w:pPr>
      <w:r>
        <w:rPr>
          <w:rFonts w:cs="Arial"/>
          <w:rtl/>
        </w:rPr>
        <w:t>עכשיו, מבלי לשנות דבר בקוד, הבה נבנה את הפרוייקט, כפי שמוצג ברשימה 2-2</w:t>
      </w:r>
      <w:r>
        <w:t>.</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listings/ch02-guessing-game-tutorial/listing-02-02/</w:t>
      </w:r>
    </w:p>
    <w:p w:rsidR="00AE6594" w:rsidRDefault="00AE6594" w:rsidP="00AE6594">
      <w:pPr>
        <w:bidi/>
      </w:pPr>
      <w:proofErr w:type="spellStart"/>
      <w:proofErr w:type="gramStart"/>
      <w:r>
        <w:t>rm</w:t>
      </w:r>
      <w:proofErr w:type="spellEnd"/>
      <w:proofErr w:type="gramEnd"/>
      <w:r>
        <w:t xml:space="preserve"> </w:t>
      </w:r>
      <w:proofErr w:type="spellStart"/>
      <w:r>
        <w:t>Cargo.lock</w:t>
      </w:r>
      <w:proofErr w:type="spellEnd"/>
    </w:p>
    <w:p w:rsidR="00AE6594" w:rsidRDefault="00AE6594" w:rsidP="00AE6594">
      <w:pPr>
        <w:bidi/>
      </w:pPr>
      <w:proofErr w:type="gramStart"/>
      <w:r>
        <w:t>cargo</w:t>
      </w:r>
      <w:proofErr w:type="gramEnd"/>
      <w:r>
        <w:t xml:space="preserve"> clean</w:t>
      </w:r>
    </w:p>
    <w:p w:rsidR="00AE6594" w:rsidRDefault="00AE6594" w:rsidP="00AE6594">
      <w:pPr>
        <w:bidi/>
      </w:pPr>
      <w:proofErr w:type="gramStart"/>
      <w:r>
        <w:t>cargo</w:t>
      </w:r>
      <w:proofErr w:type="gramEnd"/>
      <w:r>
        <w:t xml:space="preserve"> build --&gt;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build</w:t>
      </w:r>
    </w:p>
    <w:p w:rsidR="00AE6594" w:rsidRDefault="00AE6594" w:rsidP="00AE6594">
      <w:pPr>
        <w:bidi/>
      </w:pPr>
      <w:r>
        <w:t xml:space="preserve">    Updating crates.io index</w:t>
      </w:r>
    </w:p>
    <w:p w:rsidR="00AE6594" w:rsidRDefault="00AE6594" w:rsidP="00AE6594">
      <w:pPr>
        <w:bidi/>
      </w:pPr>
      <w:r>
        <w:t xml:space="preserve">  Downloaded rand v0.8.5</w:t>
      </w:r>
    </w:p>
    <w:p w:rsidR="00AE6594" w:rsidRDefault="00AE6594" w:rsidP="00AE6594">
      <w:pPr>
        <w:bidi/>
      </w:pPr>
      <w:r>
        <w:t xml:space="preserve">  Downloaded </w:t>
      </w:r>
      <w:proofErr w:type="spellStart"/>
      <w:r>
        <w:t>libc</w:t>
      </w:r>
      <w:proofErr w:type="spellEnd"/>
      <w:r>
        <w:t xml:space="preserve"> v0.2.127</w:t>
      </w:r>
    </w:p>
    <w:p w:rsidR="00AE6594" w:rsidRDefault="00AE6594" w:rsidP="00AE6594">
      <w:pPr>
        <w:bidi/>
      </w:pPr>
      <w:r>
        <w:t xml:space="preserve">  Downloaded </w:t>
      </w:r>
      <w:proofErr w:type="spellStart"/>
      <w:r>
        <w:t>getrandom</w:t>
      </w:r>
      <w:proofErr w:type="spellEnd"/>
      <w:r>
        <w:t xml:space="preserve"> v0.2.7</w:t>
      </w:r>
    </w:p>
    <w:p w:rsidR="00AE6594" w:rsidRDefault="00AE6594" w:rsidP="00AE6594">
      <w:pPr>
        <w:bidi/>
      </w:pPr>
      <w:r>
        <w:t xml:space="preserve">  Downloaded </w:t>
      </w:r>
      <w:proofErr w:type="spellStart"/>
      <w:r>
        <w:t>cfg</w:t>
      </w:r>
      <w:proofErr w:type="spellEnd"/>
      <w:r>
        <w:t>-if v1.0.0</w:t>
      </w:r>
    </w:p>
    <w:p w:rsidR="00AE6594" w:rsidRDefault="00AE6594" w:rsidP="00AE6594">
      <w:pPr>
        <w:bidi/>
      </w:pPr>
      <w:r>
        <w:t xml:space="preserve">  Downloaded ppv-lite86 v0.2.16</w:t>
      </w:r>
    </w:p>
    <w:p w:rsidR="00AE6594" w:rsidRDefault="00AE6594" w:rsidP="00AE6594">
      <w:pPr>
        <w:bidi/>
      </w:pPr>
      <w:r>
        <w:t xml:space="preserve">  Downloaded </w:t>
      </w:r>
      <w:proofErr w:type="spellStart"/>
      <w:r>
        <w:t>rand_chacha</w:t>
      </w:r>
      <w:proofErr w:type="spellEnd"/>
      <w:r>
        <w:t xml:space="preserve"> v0.3.1</w:t>
      </w:r>
    </w:p>
    <w:p w:rsidR="00AE6594" w:rsidRDefault="00AE6594" w:rsidP="00AE6594">
      <w:pPr>
        <w:bidi/>
      </w:pPr>
      <w:r>
        <w:t xml:space="preserve">  Downloaded </w:t>
      </w:r>
      <w:proofErr w:type="spellStart"/>
      <w:r>
        <w:t>rand_core</w:t>
      </w:r>
      <w:proofErr w:type="spellEnd"/>
      <w:r>
        <w:t xml:space="preserve"> v0.6.3</w:t>
      </w:r>
    </w:p>
    <w:p w:rsidR="00AE6594" w:rsidRDefault="00AE6594" w:rsidP="00AE6594">
      <w:pPr>
        <w:bidi/>
      </w:pPr>
      <w:r>
        <w:t xml:space="preserve">   Compiling </w:t>
      </w:r>
      <w:proofErr w:type="spellStart"/>
      <w:r>
        <w:t>libc</w:t>
      </w:r>
      <w:proofErr w:type="spellEnd"/>
      <w:r>
        <w:t xml:space="preserve"> v0.2.127</w:t>
      </w:r>
    </w:p>
    <w:p w:rsidR="00AE6594" w:rsidRDefault="00AE6594" w:rsidP="00AE6594">
      <w:pPr>
        <w:bidi/>
      </w:pPr>
      <w:r>
        <w:t xml:space="preserve">   Compiling </w:t>
      </w:r>
      <w:proofErr w:type="spellStart"/>
      <w:r>
        <w:t>getrandom</w:t>
      </w:r>
      <w:proofErr w:type="spellEnd"/>
      <w:r>
        <w:t xml:space="preserve"> v0.2.7</w:t>
      </w:r>
    </w:p>
    <w:p w:rsidR="00AE6594" w:rsidRDefault="00AE6594" w:rsidP="00AE6594">
      <w:pPr>
        <w:bidi/>
      </w:pPr>
      <w:r>
        <w:t xml:space="preserve">   Compiling </w:t>
      </w:r>
      <w:proofErr w:type="spellStart"/>
      <w:r>
        <w:t>cfg</w:t>
      </w:r>
      <w:proofErr w:type="spellEnd"/>
      <w:r>
        <w:t>-if v1.0.0</w:t>
      </w:r>
    </w:p>
    <w:p w:rsidR="00AE6594" w:rsidRDefault="00AE6594" w:rsidP="00AE6594">
      <w:pPr>
        <w:bidi/>
      </w:pPr>
      <w:r>
        <w:t xml:space="preserve">   Compiling ppv-lite86 v0.2.16</w:t>
      </w:r>
    </w:p>
    <w:p w:rsidR="00AE6594" w:rsidRDefault="00AE6594" w:rsidP="00AE6594">
      <w:pPr>
        <w:bidi/>
      </w:pPr>
      <w:r>
        <w:t xml:space="preserve">   Compiling </w:t>
      </w:r>
      <w:proofErr w:type="spellStart"/>
      <w:r>
        <w:t>rand_core</w:t>
      </w:r>
      <w:proofErr w:type="spellEnd"/>
      <w:r>
        <w:t xml:space="preserve"> v0.6.3</w:t>
      </w:r>
    </w:p>
    <w:p w:rsidR="00AE6594" w:rsidRDefault="00AE6594" w:rsidP="00AE6594">
      <w:pPr>
        <w:bidi/>
      </w:pPr>
      <w:r>
        <w:t xml:space="preserve">   Compiling </w:t>
      </w:r>
      <w:proofErr w:type="spellStart"/>
      <w:r>
        <w:t>rand_chacha</w:t>
      </w:r>
      <w:proofErr w:type="spellEnd"/>
      <w:r>
        <w:t xml:space="preserve"> v0.3.1</w:t>
      </w:r>
    </w:p>
    <w:p w:rsidR="00AE6594" w:rsidRDefault="00AE6594" w:rsidP="00AE6594">
      <w:pPr>
        <w:bidi/>
      </w:pPr>
      <w:r>
        <w:t xml:space="preserve">   Compiling rand v0.8.5</w:t>
      </w:r>
    </w:p>
    <w:p w:rsidR="00AE6594" w:rsidRDefault="00AE6594" w:rsidP="00AE6594">
      <w:pPr>
        <w:bidi/>
      </w:pPr>
      <w:r>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2.53s</w:t>
      </w:r>
    </w:p>
    <w:p w:rsidR="00AE6594" w:rsidRDefault="00AE6594" w:rsidP="00AE6594">
      <w:pPr>
        <w:bidi/>
      </w:pPr>
      <w:r>
        <w:t>```</w:t>
      </w:r>
    </w:p>
    <w:p w:rsidR="00AE6594" w:rsidRDefault="00AE6594" w:rsidP="00AE6594">
      <w:pPr>
        <w:bidi/>
      </w:pPr>
    </w:p>
    <w:p w:rsidR="00AE6594" w:rsidRDefault="00AE6594" w:rsidP="00AE6594">
      <w:pPr>
        <w:bidi/>
      </w:pPr>
    </w:p>
    <w:p w:rsidR="00AE6594" w:rsidRDefault="00AE6594" w:rsidP="00AE6594">
      <w:pPr>
        <w:bidi/>
      </w:pPr>
      <w:r>
        <w:lastRenderedPageBreak/>
        <w:t>&lt;span class="caption"&gt;</w:t>
      </w:r>
      <w:r>
        <w:rPr>
          <w:rFonts w:cs="Arial"/>
          <w:rtl/>
        </w:rPr>
        <w:t>רשימה 2-2: הפלט המתקבל מהרצת</w:t>
      </w:r>
      <w:r>
        <w:t xml:space="preserve"> `cargo build` </w:t>
      </w:r>
      <w:r>
        <w:rPr>
          <w:rFonts w:cs="Arial"/>
          <w:rtl/>
        </w:rPr>
        <w:t>לאחר הוספת המכולה</w:t>
      </w:r>
      <w:r>
        <w:t xml:space="preserve"> `rand` </w:t>
      </w:r>
      <w:r>
        <w:rPr>
          <w:rFonts w:cs="Arial"/>
          <w:rtl/>
        </w:rPr>
        <w:t>כתלות</w:t>
      </w:r>
      <w:r>
        <w:t>&lt;/span&gt;</w:t>
      </w:r>
    </w:p>
    <w:p w:rsidR="00AE6594" w:rsidRDefault="00AE6594" w:rsidP="00AE6594">
      <w:pPr>
        <w:bidi/>
      </w:pPr>
    </w:p>
    <w:p w:rsidR="00AE6594" w:rsidRDefault="001D577B" w:rsidP="00616E35">
      <w:pPr>
        <w:bidi/>
      </w:pPr>
      <w:ins w:id="218" w:author="Idan" w:date="2023-04-04T14:49:00Z">
        <w:r>
          <w:rPr>
            <w:rFonts w:cs="Arial" w:hint="cs"/>
            <w:rtl/>
          </w:rPr>
          <w:t xml:space="preserve">בהתאם למערכת ההפעלה שלכם, </w:t>
        </w:r>
      </w:ins>
      <w:r w:rsidR="00AE6594">
        <w:rPr>
          <w:rFonts w:cs="Arial"/>
          <w:rtl/>
        </w:rPr>
        <w:t>ייתכן שתראו מספרי גרסאות שונים</w:t>
      </w:r>
      <w:ins w:id="219" w:author="Idan" w:date="2023-04-04T14:49:00Z">
        <w:r>
          <w:rPr>
            <w:rFonts w:cs="Arial" w:hint="cs"/>
            <w:rtl/>
          </w:rPr>
          <w:t xml:space="preserve">, וייתכן </w:t>
        </w:r>
        <w:r>
          <w:rPr>
            <w:rFonts w:cs="Arial"/>
            <w:rtl/>
          </w:rPr>
          <w:t>גם שהשורות יופיעו בסדר שונה</w:t>
        </w:r>
      </w:ins>
      <w:ins w:id="220" w:author="Idan" w:date="2023-04-04T14:48:00Z">
        <w:r>
          <w:rPr>
            <w:rFonts w:hint="cs"/>
            <w:rtl/>
          </w:rPr>
          <w:t>, א</w:t>
        </w:r>
      </w:ins>
      <w:del w:id="221" w:author="Idan" w:date="2023-04-04T14:48:00Z">
        <w:r w:rsidR="00AE6594" w:rsidDel="001D577B">
          <w:delText xml:space="preserve"> (</w:delText>
        </w:r>
        <w:r w:rsidR="00AE6594" w:rsidDel="001D577B">
          <w:rPr>
            <w:rFonts w:cs="Arial"/>
            <w:rtl/>
          </w:rPr>
          <w:delText>א</w:delText>
        </w:r>
      </w:del>
      <w:r w:rsidR="00AE6594">
        <w:rPr>
          <w:rFonts w:cs="Arial"/>
          <w:rtl/>
        </w:rPr>
        <w:t>בל</w:t>
      </w:r>
      <w:del w:id="222" w:author="Idan" w:date="2023-04-04T14:48:00Z">
        <w:r w:rsidR="00AE6594" w:rsidDel="001D577B">
          <w:rPr>
            <w:rFonts w:cs="Arial"/>
            <w:rtl/>
          </w:rPr>
          <w:delText xml:space="preserve"> מובטח שהן תואמות את הקוד,</w:delText>
        </w:r>
      </w:del>
      <w:r w:rsidR="00AE6594">
        <w:rPr>
          <w:rFonts w:cs="Arial"/>
          <w:rtl/>
        </w:rPr>
        <w:t xml:space="preserve"> הודות ל</w:t>
      </w:r>
      <w:r w:rsidR="00AE6594">
        <w:t>-</w:t>
      </w:r>
      <w:proofErr w:type="spellStart"/>
      <w:r w:rsidR="00AE6594">
        <w:t>SemVer</w:t>
      </w:r>
      <w:proofErr w:type="spellEnd"/>
      <w:r w:rsidR="00AE6594">
        <w:t>!</w:t>
      </w:r>
      <w:del w:id="223" w:author="Idan" w:date="2023-04-04T14:48:00Z">
        <w:r w:rsidR="00AE6594" w:rsidDel="001D577B">
          <w:delText>)</w:delText>
        </w:r>
      </w:del>
      <w:r w:rsidR="00AE6594">
        <w:t xml:space="preserve"> </w:t>
      </w:r>
      <w:del w:id="224" w:author="Idan" w:date="2023-04-04T14:48:00Z">
        <w:r w:rsidR="00AE6594" w:rsidDel="001D577B">
          <w:rPr>
            <w:rFonts w:cs="Arial"/>
            <w:rtl/>
          </w:rPr>
          <w:delText xml:space="preserve">ושורות </w:delText>
        </w:r>
      </w:del>
      <w:del w:id="225" w:author="Idan" w:date="2023-04-04T14:49:00Z">
        <w:r w:rsidR="00AE6594" w:rsidDel="001D577B">
          <w:rPr>
            <w:rFonts w:cs="Arial"/>
            <w:rtl/>
          </w:rPr>
          <w:delText xml:space="preserve">שונות </w:delText>
        </w:r>
      </w:del>
      <w:ins w:id="226" w:author="Idan" w:date="2023-04-04T14:49:00Z">
        <w:r>
          <w:rPr>
            <w:rFonts w:cs="Arial" w:hint="cs"/>
            <w:rtl/>
          </w:rPr>
          <w:t xml:space="preserve"> </w:t>
        </w:r>
        <w:r>
          <w:rPr>
            <w:rFonts w:cs="Arial"/>
            <w:rtl/>
          </w:rPr>
          <w:t>מובטח שהן תואמות את הקוד</w:t>
        </w:r>
      </w:ins>
      <w:del w:id="227" w:author="Idan" w:date="2023-04-04T14:49:00Z">
        <w:r w:rsidR="00AE6594" w:rsidDel="001D577B">
          <w:rPr>
            <w:rFonts w:cs="Arial"/>
            <w:rtl/>
          </w:rPr>
          <w:delText>(בתלות במערכת ההפעלה)</w:delText>
        </w:r>
      </w:del>
      <w:ins w:id="228" w:author="Idan" w:date="2023-04-04T14:49:00Z">
        <w:r>
          <w:rPr>
            <w:rFonts w:cs="Arial" w:hint="cs"/>
            <w:rtl/>
          </w:rPr>
          <w:t>.</w:t>
        </w:r>
      </w:ins>
      <w:del w:id="229" w:author="Idan" w:date="2023-04-04T14:49:00Z">
        <w:r w:rsidR="00AE6594" w:rsidDel="001D577B">
          <w:rPr>
            <w:rFonts w:cs="Arial"/>
            <w:rtl/>
          </w:rPr>
          <w:delText>, ויתכן גם שהשורות יופיעו בסדר שונה</w:delText>
        </w:r>
        <w:r w:rsidR="00AE6594" w:rsidDel="001D577B">
          <w:delText>.</w:delText>
        </w:r>
      </w:del>
    </w:p>
    <w:p w:rsidR="00AE6594" w:rsidRDefault="00AE6594" w:rsidP="00AE6594">
      <w:pPr>
        <w:bidi/>
      </w:pPr>
    </w:p>
    <w:p w:rsidR="00AE6594" w:rsidRDefault="00AE6594" w:rsidP="00AE6594">
      <w:pPr>
        <w:bidi/>
      </w:pPr>
      <w:r>
        <w:rPr>
          <w:rFonts w:cs="Arial"/>
          <w:rtl/>
        </w:rPr>
        <w:t>כאשר מתקינים תלות חיצונית, קארגו מביא את הגרסאות העדכניות ביותר של כל מה שהתלות צריכה ישירות מ</w:t>
      </w:r>
      <w:r>
        <w:t xml:space="preserve">- *registry*, </w:t>
      </w:r>
      <w:r>
        <w:rPr>
          <w:rFonts w:cs="Arial"/>
          <w:rtl/>
        </w:rPr>
        <w:t>שהוא עותק של הדאטה מ</w:t>
      </w:r>
      <w:r>
        <w:t>-[Crates.io][</w:t>
      </w:r>
      <w:proofErr w:type="spellStart"/>
      <w:r>
        <w:t>cratesio</w:t>
      </w:r>
      <w:proofErr w:type="spellEnd"/>
      <w:r>
        <w:t xml:space="preserve">]. Crates.io </w:t>
      </w:r>
      <w:r>
        <w:rPr>
          <w:rFonts w:cs="Arial"/>
          <w:rtl/>
        </w:rPr>
        <w:t>הוא המקום בו</w:t>
      </w:r>
      <w:del w:id="230" w:author="Idan" w:date="2023-04-04T14:49:00Z">
        <w:r w:rsidDel="009911A2">
          <w:rPr>
            <w:rFonts w:cs="Arial"/>
            <w:rtl/>
          </w:rPr>
          <w:delText>א</w:delText>
        </w:r>
      </w:del>
      <w:r>
        <w:rPr>
          <w:rFonts w:cs="Arial"/>
          <w:rtl/>
        </w:rPr>
        <w:t xml:space="preserve"> חברי קהילת ראסט מפרסמים את פרוייקטי הראסט שלכם כקוד פתוח לשימושם של אחרים</w:t>
      </w:r>
      <w:r>
        <w:t>.</w:t>
      </w:r>
    </w:p>
    <w:p w:rsidR="00AE6594" w:rsidRPr="00616E35" w:rsidRDefault="00AE6594" w:rsidP="00AE6594">
      <w:pPr>
        <w:bidi/>
      </w:pPr>
    </w:p>
    <w:p w:rsidR="00AE6594" w:rsidRDefault="00AE6594" w:rsidP="00616E35">
      <w:pPr>
        <w:bidi/>
      </w:pPr>
      <w:r>
        <w:rPr>
          <w:rFonts w:cs="Arial"/>
          <w:rtl/>
        </w:rPr>
        <w:t>לאחר עדכון הרישום</w:t>
      </w:r>
      <w:r>
        <w:t xml:space="preserve"> (registry), </w:t>
      </w:r>
      <w:r>
        <w:rPr>
          <w:rFonts w:cs="Arial"/>
          <w:rtl/>
        </w:rPr>
        <w:t>קארגו בודק את סעיף ה</w:t>
      </w:r>
      <w:r>
        <w:t xml:space="preserve">-`[dependencies]` </w:t>
      </w:r>
      <w:r>
        <w:rPr>
          <w:rFonts w:cs="Arial"/>
          <w:rtl/>
        </w:rPr>
        <w:t xml:space="preserve">ומוריד את המכולות </w:t>
      </w:r>
      <w:del w:id="231" w:author="Idan" w:date="2023-04-04T14:50:00Z">
        <w:r w:rsidDel="009911A2">
          <w:rPr>
            <w:rFonts w:cs="Arial"/>
            <w:rtl/>
          </w:rPr>
          <w:delText xml:space="preserve">הרשומות </w:delText>
        </w:r>
      </w:del>
      <w:ins w:id="232" w:author="Idan" w:date="2023-04-04T14:50:00Z">
        <w:r w:rsidR="009911A2">
          <w:rPr>
            <w:rFonts w:cs="Arial" w:hint="cs"/>
            <w:rtl/>
          </w:rPr>
          <w:t>המצוינות שם</w:t>
        </w:r>
        <w:r w:rsidR="009911A2">
          <w:rPr>
            <w:rFonts w:cs="Arial"/>
            <w:rtl/>
          </w:rPr>
          <w:t xml:space="preserve"> </w:t>
        </w:r>
      </w:ins>
      <w:r>
        <w:rPr>
          <w:rFonts w:cs="Arial"/>
          <w:rtl/>
        </w:rPr>
        <w:t>שלא הורדו עדיין. במקרה זה, למרות שרק הוספנו את</w:t>
      </w:r>
      <w:r>
        <w:t xml:space="preserve"> `rand` </w:t>
      </w:r>
      <w:r>
        <w:rPr>
          <w:rFonts w:cs="Arial"/>
          <w:rtl/>
        </w:rPr>
        <w:t>כתלות, קארגו הוריד מכולות אחרות להן</w:t>
      </w:r>
      <w:r>
        <w:t xml:space="preserve"> `rand` </w:t>
      </w:r>
      <w:r>
        <w:rPr>
          <w:rFonts w:cs="Arial"/>
          <w:rtl/>
        </w:rPr>
        <w:t xml:space="preserve">זקוק. לאחר הורדת המכולות ראסט מקמפלת אותן ואז, </w:t>
      </w:r>
      <w:ins w:id="233" w:author="Idan" w:date="2023-04-04T14:50:00Z">
        <w:r w:rsidR="009911A2">
          <w:rPr>
            <w:rFonts w:cs="Arial" w:hint="cs"/>
            <w:rtl/>
          </w:rPr>
          <w:t xml:space="preserve">כאשר </w:t>
        </w:r>
      </w:ins>
      <w:del w:id="234" w:author="Idan" w:date="2023-04-04T14:50:00Z">
        <w:r w:rsidDel="009911A2">
          <w:rPr>
            <w:rFonts w:cs="Arial"/>
            <w:rtl/>
          </w:rPr>
          <w:delText>מש</w:delText>
        </w:r>
      </w:del>
      <w:r>
        <w:rPr>
          <w:rFonts w:cs="Arial"/>
          <w:rtl/>
        </w:rPr>
        <w:t>התלותות זמינות, מקמפלת את הפרוייקט כולו</w:t>
      </w:r>
      <w:r>
        <w:t>.</w:t>
      </w:r>
    </w:p>
    <w:p w:rsidR="00AE6594" w:rsidRDefault="00AE6594" w:rsidP="00AE6594">
      <w:pPr>
        <w:bidi/>
      </w:pPr>
    </w:p>
    <w:p w:rsidR="00AE6594" w:rsidRDefault="00AE6594" w:rsidP="00616E35">
      <w:pPr>
        <w:bidi/>
      </w:pPr>
      <w:r>
        <w:rPr>
          <w:rFonts w:cs="Arial"/>
          <w:rtl/>
        </w:rPr>
        <w:t xml:space="preserve">אם </w:t>
      </w:r>
      <w:del w:id="235" w:author="Idan" w:date="2023-04-04T14:50:00Z">
        <w:r w:rsidDel="009911A2">
          <w:rPr>
            <w:rFonts w:cs="Arial"/>
            <w:rtl/>
          </w:rPr>
          <w:delText xml:space="preserve">מייד </w:delText>
        </w:r>
      </w:del>
      <w:r>
        <w:rPr>
          <w:rFonts w:cs="Arial"/>
          <w:rtl/>
        </w:rPr>
        <w:t>תריצו</w:t>
      </w:r>
      <w:r>
        <w:t xml:space="preserve"> `cargo build` </w:t>
      </w:r>
      <w:ins w:id="236" w:author="Idan" w:date="2023-04-04T14:50:00Z">
        <w:r w:rsidR="009911A2">
          <w:rPr>
            <w:rFonts w:cs="Arial"/>
            <w:rtl/>
          </w:rPr>
          <w:t xml:space="preserve">מיד </w:t>
        </w:r>
      </w:ins>
      <w:r>
        <w:rPr>
          <w:rFonts w:cs="Arial"/>
          <w:rtl/>
        </w:rPr>
        <w:t>שוב, ללא שום שינוי, כל שתקבלו יהיה שורת ה</w:t>
      </w:r>
      <w:r>
        <w:t xml:space="preserve">- `Finished`. </w:t>
      </w:r>
      <w:r>
        <w:rPr>
          <w:rFonts w:cs="Arial"/>
          <w:rtl/>
        </w:rPr>
        <w:t>קארגו מזהה שהוא כבר הוריד וקימפל את התלותות, ושלא ביצעתם אף שינוי בקשר אליהן בקובץ</w:t>
      </w:r>
      <w:r>
        <w:t xml:space="preserve"> *</w:t>
      </w:r>
      <w:proofErr w:type="spellStart"/>
      <w:r>
        <w:t>Cargo.toml</w:t>
      </w:r>
      <w:proofErr w:type="spellEnd"/>
      <w:r>
        <w:t xml:space="preserve">*. </w:t>
      </w:r>
      <w:r>
        <w:rPr>
          <w:rFonts w:cs="Arial"/>
          <w:rtl/>
        </w:rPr>
        <w:t>קארגו גם יודע שלא שיניתם דבר בקוד, ועל כן הוא לא מבצע שום קומפילציה. כיוון שאין דבר לעשות, קארגו פשוט מסיים את פעולתו</w:t>
      </w:r>
      <w:r>
        <w:t>.</w:t>
      </w:r>
    </w:p>
    <w:p w:rsidR="00AE6594" w:rsidRDefault="00AE6594" w:rsidP="00AE6594">
      <w:pPr>
        <w:bidi/>
      </w:pPr>
    </w:p>
    <w:p w:rsidR="00AE6594" w:rsidRDefault="00AE6594" w:rsidP="006C3CA8">
      <w:pPr>
        <w:bidi/>
      </w:pPr>
      <w:r>
        <w:rPr>
          <w:rFonts w:cs="Arial"/>
          <w:rtl/>
        </w:rPr>
        <w:t>אם תפתחו את הקובץ</w:t>
      </w:r>
      <w:r>
        <w:t xml:space="preserve"> *</w:t>
      </w:r>
      <w:proofErr w:type="spellStart"/>
      <w:r>
        <w:t>src</w:t>
      </w:r>
      <w:proofErr w:type="spellEnd"/>
      <w:r>
        <w:t xml:space="preserve">/main.rs*, </w:t>
      </w:r>
      <w:r>
        <w:rPr>
          <w:rFonts w:cs="Arial"/>
          <w:rtl/>
        </w:rPr>
        <w:t xml:space="preserve">תבצעו שינוי </w:t>
      </w:r>
      <w:del w:id="237" w:author="Idan" w:date="2023-03-31T13:09:00Z">
        <w:r w:rsidDel="002956A8">
          <w:rPr>
            <w:rFonts w:cs="Arial"/>
            <w:rtl/>
          </w:rPr>
          <w:delText>טריוויאלי</w:delText>
        </w:r>
      </w:del>
      <w:ins w:id="238" w:author="Idan" w:date="2023-03-31T13:09:00Z">
        <w:r w:rsidR="002956A8">
          <w:rPr>
            <w:rFonts w:cs="Arial" w:hint="cs"/>
            <w:rtl/>
          </w:rPr>
          <w:t>כלשהו</w:t>
        </w:r>
      </w:ins>
      <w:r>
        <w:rPr>
          <w:rFonts w:cs="Arial"/>
          <w:rtl/>
        </w:rPr>
        <w:t>, ואז תשמרו את הקובץ ותבנו שוב, כל שתראו הוא את שתי שורות הפלט</w:t>
      </w:r>
      <w:r>
        <w:t>:</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listings/ch02-guessing-game-tutorial/listing-02-02/</w:t>
      </w:r>
    </w:p>
    <w:p w:rsidR="00AE6594" w:rsidRDefault="00AE6594" w:rsidP="00AE6594">
      <w:pPr>
        <w:bidi/>
      </w:pPr>
      <w:proofErr w:type="gramStart"/>
      <w:r>
        <w:t>touch</w:t>
      </w:r>
      <w:proofErr w:type="gramEnd"/>
      <w:r>
        <w:t xml:space="preserve"> src/main.rs</w:t>
      </w:r>
    </w:p>
    <w:p w:rsidR="00AE6594" w:rsidRDefault="00AE6594" w:rsidP="00AE6594">
      <w:pPr>
        <w:bidi/>
      </w:pPr>
      <w:proofErr w:type="gramStart"/>
      <w:r>
        <w:t>cargo</w:t>
      </w:r>
      <w:proofErr w:type="gramEnd"/>
      <w:r>
        <w:t xml:space="preserve"> build --&gt;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build</w:t>
      </w:r>
    </w:p>
    <w:p w:rsidR="00AE6594" w:rsidRDefault="00AE6594" w:rsidP="00AE6594">
      <w:pPr>
        <w:bidi/>
      </w:pPr>
      <w:r>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2.53 secs</w:t>
      </w:r>
    </w:p>
    <w:p w:rsidR="00AE6594" w:rsidRDefault="00AE6594" w:rsidP="00AE6594">
      <w:pPr>
        <w:bidi/>
      </w:pPr>
      <w:r>
        <w:t>```</w:t>
      </w:r>
    </w:p>
    <w:p w:rsidR="00AE6594" w:rsidRDefault="00AE6594" w:rsidP="00AE6594">
      <w:pPr>
        <w:bidi/>
      </w:pPr>
    </w:p>
    <w:p w:rsidR="00AE6594" w:rsidRDefault="00AE6594" w:rsidP="006C3CA8">
      <w:pPr>
        <w:bidi/>
      </w:pPr>
      <w:r>
        <w:rPr>
          <w:rFonts w:cs="Arial"/>
          <w:rtl/>
        </w:rPr>
        <w:lastRenderedPageBreak/>
        <w:t>שורות אלה מראות שקארגו רק עדכן את הבניה בתוספת השינוי הקטן לקובץ</w:t>
      </w:r>
      <w:r>
        <w:t xml:space="preserve"> *</w:t>
      </w:r>
      <w:proofErr w:type="spellStart"/>
      <w:r>
        <w:t>src</w:t>
      </w:r>
      <w:proofErr w:type="spellEnd"/>
      <w:r>
        <w:t xml:space="preserve">/main.rs*. </w:t>
      </w:r>
      <w:ins w:id="239" w:author="Idan" w:date="2023-03-31T13:09:00Z">
        <w:r w:rsidR="002956A8">
          <w:rPr>
            <w:rFonts w:hint="cs"/>
            <w:rtl/>
          </w:rPr>
          <w:t xml:space="preserve">עם זאת, </w:t>
        </w:r>
      </w:ins>
      <w:r>
        <w:rPr>
          <w:rFonts w:cs="Arial"/>
          <w:rtl/>
        </w:rPr>
        <w:t>התלותות שלכם לא השתנו</w:t>
      </w:r>
      <w:ins w:id="240" w:author="Idan" w:date="2023-03-31T13:09:00Z">
        <w:r w:rsidR="002956A8">
          <w:rPr>
            <w:rFonts w:cs="Arial" w:hint="cs"/>
            <w:rtl/>
          </w:rPr>
          <w:t xml:space="preserve">, </w:t>
        </w:r>
      </w:ins>
      <w:del w:id="241" w:author="Idan" w:date="2023-03-31T13:09:00Z">
        <w:r w:rsidDel="002956A8">
          <w:rPr>
            <w:rFonts w:cs="Arial"/>
            <w:rtl/>
          </w:rPr>
          <w:delText xml:space="preserve"> </w:delText>
        </w:r>
      </w:del>
      <w:r>
        <w:rPr>
          <w:rFonts w:cs="Arial"/>
          <w:rtl/>
        </w:rPr>
        <w:t>ולכן קארגו יודע שהוא יכול להשתמש שוב בכל מה שהוא כבר הוריד וקימפל</w:t>
      </w:r>
      <w:del w:id="242" w:author="Idan" w:date="2023-03-31T13:09:00Z">
        <w:r w:rsidDel="002956A8">
          <w:rPr>
            <w:rFonts w:cs="Arial"/>
            <w:rtl/>
          </w:rPr>
          <w:delText xml:space="preserve"> עבור</w:delText>
        </w:r>
      </w:del>
      <w:ins w:id="243" w:author="Idan" w:date="2023-03-31T13:09:00Z">
        <w:r w:rsidR="002956A8">
          <w:rPr>
            <w:rFonts w:cs="Arial" w:hint="cs"/>
            <w:rtl/>
          </w:rPr>
          <w:t>, ואין צורך לעדכן אף תלות חיצונית</w:t>
        </w:r>
      </w:ins>
      <w:del w:id="244" w:author="Idan" w:date="2023-03-31T13:09:00Z">
        <w:r w:rsidDel="002956A8">
          <w:rPr>
            <w:rFonts w:cs="Arial"/>
            <w:rtl/>
          </w:rPr>
          <w:delText>ן</w:delText>
        </w:r>
      </w:del>
      <w:r>
        <w:t>.</w:t>
      </w:r>
    </w:p>
    <w:p w:rsidR="00AE6594" w:rsidRDefault="00AE6594" w:rsidP="00AE6594">
      <w:pPr>
        <w:bidi/>
      </w:pPr>
    </w:p>
    <w:p w:rsidR="00AE6594" w:rsidRDefault="00AE6594" w:rsidP="006C3CA8">
      <w:pPr>
        <w:bidi/>
      </w:pPr>
      <w:r>
        <w:t xml:space="preserve">#### </w:t>
      </w:r>
      <w:r>
        <w:rPr>
          <w:rFonts w:cs="Arial"/>
          <w:rtl/>
        </w:rPr>
        <w:t xml:space="preserve">הבטחת </w:t>
      </w:r>
      <w:del w:id="245" w:author="Idan" w:date="2023-03-31T13:10:00Z">
        <w:r w:rsidDel="00F257FF">
          <w:rPr>
            <w:rFonts w:cs="Arial"/>
            <w:rtl/>
          </w:rPr>
          <w:delText>ניתנות שחזור ה</w:delText>
        </w:r>
      </w:del>
      <w:r>
        <w:rPr>
          <w:rFonts w:cs="Arial"/>
          <w:rtl/>
        </w:rPr>
        <w:t xml:space="preserve">בניות </w:t>
      </w:r>
      <w:ins w:id="246" w:author="Idan" w:date="2023-03-31T13:10:00Z">
        <w:r w:rsidR="00F257FF">
          <w:rPr>
            <w:rFonts w:cs="Arial" w:hint="cs"/>
            <w:rtl/>
          </w:rPr>
          <w:t xml:space="preserve">ניתנות-לשחזור </w:t>
        </w:r>
      </w:ins>
      <w:r>
        <w:rPr>
          <w:rFonts w:cs="Arial"/>
          <w:rtl/>
        </w:rPr>
        <w:t>באמצעות הקובץ</w:t>
      </w:r>
      <w:r>
        <w:t xml:space="preserve"> *</w:t>
      </w:r>
      <w:proofErr w:type="spellStart"/>
      <w:r>
        <w:t>Cargo.lock</w:t>
      </w:r>
      <w:proofErr w:type="spellEnd"/>
      <w:r>
        <w:t>*</w:t>
      </w:r>
    </w:p>
    <w:p w:rsidR="00AE6594" w:rsidRPr="00F257FF" w:rsidRDefault="00AE6594" w:rsidP="00AE6594">
      <w:pPr>
        <w:bidi/>
      </w:pPr>
    </w:p>
    <w:p w:rsidR="00AE6594" w:rsidRDefault="00AE6594" w:rsidP="00AE6594">
      <w:pPr>
        <w:bidi/>
      </w:pPr>
      <w:r>
        <w:rPr>
          <w:rFonts w:cs="Arial"/>
          <w:rtl/>
        </w:rPr>
        <w:t>בקארגו יש מנגנון שמוודא שניתן לבנות מחדש את אותו מוצר מטרה בכל פעם שאתם, או אחרים, בונים את הקוד: קארגו ישתמש אך ורק בגרסאות של התלותות שאתם ציינתם, עד שתחליטו אחרת. לדוגמא, נניח ששבוע הבא גרסה 0.8.6 של המכולה</w:t>
      </w:r>
      <w:r>
        <w:t xml:space="preserve"> `rand` </w:t>
      </w:r>
      <w:r>
        <w:rPr>
          <w:rFonts w:cs="Arial"/>
          <w:rtl/>
        </w:rPr>
        <w:t>תהיה זמינה, ושגרסה זו כוללת תיקון חשוב של באג, אבל היא גם כוללת רגרסיה שתקלקל את הקוד שלכם. על מנת לנהל מצב זה, קארגו יוצר את הקובץ</w:t>
      </w:r>
      <w:r>
        <w:t xml:space="preserve"> *</w:t>
      </w:r>
      <w:proofErr w:type="spellStart"/>
      <w:r>
        <w:t>Cargo.lock</w:t>
      </w:r>
      <w:proofErr w:type="spellEnd"/>
      <w:r>
        <w:t xml:space="preserve">* </w:t>
      </w:r>
      <w:r>
        <w:rPr>
          <w:rFonts w:cs="Arial"/>
          <w:rtl/>
        </w:rPr>
        <w:t>במהלך הריצה הראשונה של</w:t>
      </w:r>
      <w:r>
        <w:t xml:space="preserve"> `cargo build`, </w:t>
      </w:r>
      <w:r>
        <w:rPr>
          <w:rFonts w:cs="Arial"/>
          <w:rtl/>
        </w:rPr>
        <w:t>כך שעכשיו יש לנו את הקובץ הזה בתיקייה</w:t>
      </w:r>
      <w:r>
        <w:t xml:space="preserve"> *</w:t>
      </w:r>
      <w:proofErr w:type="spellStart"/>
      <w:r>
        <w:t>guessing_game</w:t>
      </w:r>
      <w:proofErr w:type="spellEnd"/>
      <w:r>
        <w:t>*.</w:t>
      </w:r>
    </w:p>
    <w:p w:rsidR="00AE6594" w:rsidRDefault="00AE6594" w:rsidP="00AE6594">
      <w:pPr>
        <w:bidi/>
      </w:pPr>
    </w:p>
    <w:p w:rsidR="00AE6594" w:rsidRDefault="00AE6594" w:rsidP="006C3CA8">
      <w:pPr>
        <w:bidi/>
      </w:pPr>
      <w:r>
        <w:rPr>
          <w:rFonts w:cs="Arial"/>
          <w:rtl/>
        </w:rPr>
        <w:t>כאשר בונים את הפרוייקט בפעם הראשונה, קארגו מפענח מהן כל הגרסאות של התלותות שעונות לקריטריונים ואז כותב מידע זה לקובץ</w:t>
      </w:r>
      <w:r>
        <w:t xml:space="preserve"> *</w:t>
      </w:r>
      <w:proofErr w:type="spellStart"/>
      <w:r>
        <w:t>Cargo.lock</w:t>
      </w:r>
      <w:proofErr w:type="spellEnd"/>
      <w:r>
        <w:t xml:space="preserve">*. </w:t>
      </w:r>
      <w:r>
        <w:rPr>
          <w:rFonts w:cs="Arial"/>
          <w:rtl/>
        </w:rPr>
        <w:t>כשתבנו את הפרוייקט שלכם שוב בעתיד, קארגו יראה שהקובץ</w:t>
      </w:r>
      <w:r>
        <w:t xml:space="preserve"> *</w:t>
      </w:r>
      <w:proofErr w:type="spellStart"/>
      <w:r>
        <w:t>Cargo.lock</w:t>
      </w:r>
      <w:proofErr w:type="spellEnd"/>
      <w:r>
        <w:t xml:space="preserve">* </w:t>
      </w:r>
      <w:r>
        <w:rPr>
          <w:rFonts w:cs="Arial"/>
          <w:rtl/>
        </w:rPr>
        <w:t xml:space="preserve">קיים ולכן </w:t>
      </w:r>
      <w:del w:id="247" w:author="Idan" w:date="2023-03-31T13:15:00Z">
        <w:r w:rsidDel="00CD36DF">
          <w:rPr>
            <w:rFonts w:cs="Arial"/>
            <w:rtl/>
          </w:rPr>
          <w:delText xml:space="preserve">הוא </w:delText>
        </w:r>
      </w:del>
      <w:r>
        <w:rPr>
          <w:rFonts w:cs="Arial"/>
          <w:rtl/>
        </w:rPr>
        <w:t xml:space="preserve">ישתמש בכל הגרסאות המצויינות שם ויימנע </w:t>
      </w:r>
      <w:del w:id="248" w:author="Idan" w:date="2023-03-31T13:16:00Z">
        <w:r w:rsidDel="00CD36DF">
          <w:rPr>
            <w:rFonts w:cs="Arial"/>
            <w:rtl/>
          </w:rPr>
          <w:delText>מביצוע</w:delText>
        </w:r>
      </w:del>
      <w:ins w:id="249" w:author="Idan" w:date="2023-03-31T13:16:00Z">
        <w:r w:rsidR="00CD36DF">
          <w:rPr>
            <w:rFonts w:cs="Arial" w:hint="cs"/>
            <w:rtl/>
          </w:rPr>
          <w:t>מפיענוח</w:t>
        </w:r>
      </w:ins>
      <w:ins w:id="250" w:author="Idan" w:date="2023-03-31T13:15:00Z">
        <w:r w:rsidR="00CD36DF">
          <w:rPr>
            <w:rFonts w:cs="Arial" w:hint="cs"/>
            <w:rtl/>
          </w:rPr>
          <w:t>-מחדש של</w:t>
        </w:r>
      </w:ins>
      <w:r>
        <w:rPr>
          <w:rFonts w:cs="Arial"/>
          <w:rtl/>
        </w:rPr>
        <w:t xml:space="preserve"> </w:t>
      </w:r>
      <w:del w:id="251" w:author="Idan" w:date="2023-03-31T13:15:00Z">
        <w:r w:rsidDel="00CD36DF">
          <w:rPr>
            <w:rFonts w:cs="Arial"/>
            <w:rtl/>
          </w:rPr>
          <w:delText>כל ה</w:delText>
        </w:r>
      </w:del>
      <w:del w:id="252" w:author="Idan" w:date="2023-03-31T13:16:00Z">
        <w:r w:rsidDel="00CD36DF">
          <w:rPr>
            <w:rFonts w:cs="Arial"/>
            <w:rtl/>
          </w:rPr>
          <w:delText>עבוד</w:delText>
        </w:r>
      </w:del>
      <w:del w:id="253" w:author="Idan" w:date="2023-03-31T13:15:00Z">
        <w:r w:rsidDel="00CD36DF">
          <w:rPr>
            <w:rFonts w:cs="Arial"/>
            <w:rtl/>
          </w:rPr>
          <w:delText>ה</w:delText>
        </w:r>
      </w:del>
      <w:del w:id="254" w:author="Idan" w:date="2023-03-31T13:16:00Z">
        <w:r w:rsidDel="00CD36DF">
          <w:rPr>
            <w:rFonts w:cs="Arial"/>
            <w:rtl/>
          </w:rPr>
          <w:delText xml:space="preserve"> </w:delText>
        </w:r>
      </w:del>
      <w:del w:id="255" w:author="Idan" w:date="2023-03-31T13:15:00Z">
        <w:r w:rsidDel="00CD36DF">
          <w:rPr>
            <w:rFonts w:cs="Arial"/>
            <w:rtl/>
          </w:rPr>
          <w:delText xml:space="preserve">של </w:delText>
        </w:r>
      </w:del>
      <w:del w:id="256" w:author="Idan" w:date="2023-03-31T13:16:00Z">
        <w:r w:rsidDel="00CD36DF">
          <w:rPr>
            <w:rFonts w:cs="Arial"/>
            <w:rtl/>
          </w:rPr>
          <w:delText xml:space="preserve">פענוח </w:delText>
        </w:r>
      </w:del>
      <w:r>
        <w:rPr>
          <w:rFonts w:cs="Arial"/>
          <w:rtl/>
        </w:rPr>
        <w:t>הגרסאות</w:t>
      </w:r>
      <w:del w:id="257" w:author="Idan" w:date="2023-03-31T13:15:00Z">
        <w:r w:rsidDel="00CD36DF">
          <w:rPr>
            <w:rFonts w:cs="Arial"/>
            <w:rtl/>
          </w:rPr>
          <w:delText xml:space="preserve"> מחדש</w:delText>
        </w:r>
      </w:del>
      <w:r>
        <w:rPr>
          <w:rFonts w:cs="Arial"/>
          <w:rtl/>
        </w:rPr>
        <w:t xml:space="preserve">. מנגנון זה מבטיח </w:t>
      </w:r>
      <w:ins w:id="258" w:author="Idan" w:date="2023-03-31T13:16:00Z">
        <w:r w:rsidR="00CD36DF">
          <w:rPr>
            <w:rFonts w:cs="Arial"/>
            <w:rtl/>
          </w:rPr>
          <w:t xml:space="preserve">בניות </w:t>
        </w:r>
        <w:r w:rsidR="00CD36DF">
          <w:rPr>
            <w:rFonts w:cs="Arial" w:hint="cs"/>
            <w:rtl/>
          </w:rPr>
          <w:t xml:space="preserve">ניתנות-לשחזור </w:t>
        </w:r>
      </w:ins>
      <w:del w:id="259" w:author="Idan" w:date="2023-03-31T13:16:00Z">
        <w:r w:rsidDel="00CD36DF">
          <w:rPr>
            <w:rFonts w:cs="Arial"/>
            <w:rtl/>
          </w:rPr>
          <w:delText xml:space="preserve">ניתנות שחזור בניות </w:delText>
        </w:r>
      </w:del>
      <w:r>
        <w:rPr>
          <w:rFonts w:cs="Arial"/>
          <w:rtl/>
        </w:rPr>
        <w:t>באופן אוטומטי. במילים אחרות, הפרוייקט שלכם ישאר בגרסה 0.8.5 עד שתחליטו, הודות לקובץ</w:t>
      </w:r>
      <w:r>
        <w:t xml:space="preserve"> *</w:t>
      </w:r>
      <w:proofErr w:type="spellStart"/>
      <w:r>
        <w:t>Cargo.lock</w:t>
      </w:r>
      <w:proofErr w:type="spellEnd"/>
      <w:r>
        <w:t xml:space="preserve">*, </w:t>
      </w:r>
      <w:del w:id="260" w:author="Idan" w:date="2023-03-31T13:16:00Z">
        <w:r w:rsidDel="00CD36DF">
          <w:rPr>
            <w:rFonts w:cs="Arial"/>
            <w:rtl/>
          </w:rPr>
          <w:delText xml:space="preserve">לעדכן </w:delText>
        </w:r>
      </w:del>
      <w:ins w:id="261" w:author="Idan" w:date="2023-03-31T13:16:00Z">
        <w:r w:rsidR="00CD36DF">
          <w:rPr>
            <w:rFonts w:cs="Arial"/>
            <w:rtl/>
          </w:rPr>
          <w:t>לעדכ</w:t>
        </w:r>
        <w:r w:rsidR="00CD36DF">
          <w:rPr>
            <w:rFonts w:cs="Arial" w:hint="cs"/>
            <w:rtl/>
          </w:rPr>
          <w:t xml:space="preserve">נו </w:t>
        </w:r>
      </w:ins>
      <w:r>
        <w:rPr>
          <w:rFonts w:cs="Arial"/>
          <w:rtl/>
        </w:rPr>
        <w:t>באופן מפורש. בשל החשיבות של הקובץ</w:t>
      </w:r>
      <w:r>
        <w:t xml:space="preserve"> *</w:t>
      </w:r>
      <w:proofErr w:type="spellStart"/>
      <w:r>
        <w:t>Cargo.lock</w:t>
      </w:r>
      <w:proofErr w:type="spellEnd"/>
      <w:r>
        <w:t xml:space="preserve">* </w:t>
      </w:r>
      <w:r>
        <w:rPr>
          <w:rFonts w:cs="Arial"/>
          <w:rtl/>
        </w:rPr>
        <w:t>לשחזור בניות, מוסיפים אותו, בדר"כ, לבקרת קוד יחד עם כל שאר הקוד בפרוייקט</w:t>
      </w:r>
      <w:r>
        <w:t>.</w:t>
      </w:r>
    </w:p>
    <w:p w:rsidR="00AE6594" w:rsidRDefault="00AE6594" w:rsidP="00AE6594">
      <w:pPr>
        <w:bidi/>
      </w:pPr>
    </w:p>
    <w:p w:rsidR="00AE6594" w:rsidRDefault="00AE6594" w:rsidP="00AE6594">
      <w:pPr>
        <w:bidi/>
      </w:pPr>
      <w:r>
        <w:t xml:space="preserve">#### </w:t>
      </w:r>
      <w:r>
        <w:rPr>
          <w:rFonts w:cs="Arial"/>
          <w:rtl/>
        </w:rPr>
        <w:t>עדכון מכולה לגרסה חדשה</w:t>
      </w:r>
    </w:p>
    <w:p w:rsidR="00AE6594" w:rsidRDefault="00AE6594" w:rsidP="00AE6594">
      <w:pPr>
        <w:bidi/>
      </w:pPr>
    </w:p>
    <w:p w:rsidR="00AE6594" w:rsidRDefault="00AE6594" w:rsidP="006C3CA8">
      <w:pPr>
        <w:bidi/>
      </w:pPr>
      <w:r>
        <w:rPr>
          <w:rFonts w:cs="Arial"/>
          <w:rtl/>
        </w:rPr>
        <w:t>כאשר *כן* מעוניינים לעדכן מכולה, קארגו מספק את הפקודה</w:t>
      </w:r>
      <w:r>
        <w:t xml:space="preserve"> `update` </w:t>
      </w:r>
      <w:r>
        <w:rPr>
          <w:rFonts w:cs="Arial"/>
          <w:rtl/>
        </w:rPr>
        <w:t>אשר מתעלמת מהקובץ</w:t>
      </w:r>
      <w:r>
        <w:t xml:space="preserve"> *</w:t>
      </w:r>
      <w:proofErr w:type="spellStart"/>
      <w:r>
        <w:t>Cargo.lock</w:t>
      </w:r>
      <w:proofErr w:type="spellEnd"/>
      <w:r>
        <w:t xml:space="preserve">* </w:t>
      </w:r>
      <w:r>
        <w:rPr>
          <w:rFonts w:cs="Arial"/>
          <w:rtl/>
        </w:rPr>
        <w:t>ולכן כן מבצעת את תהליך פענוח כל הגרסאות הדרושות כדי להתאים לנתונים בקובץ</w:t>
      </w:r>
      <w:r>
        <w:t xml:space="preserve"> *</w:t>
      </w:r>
      <w:proofErr w:type="spellStart"/>
      <w:r>
        <w:t>Cargo.toml</w:t>
      </w:r>
      <w:proofErr w:type="spellEnd"/>
      <w:r>
        <w:t xml:space="preserve">*. </w:t>
      </w:r>
      <w:del w:id="262" w:author="Idan" w:date="2023-03-31T13:16:00Z">
        <w:r w:rsidDel="00485C34">
          <w:rPr>
            <w:rFonts w:cs="Arial"/>
            <w:rtl/>
          </w:rPr>
          <w:delText xml:space="preserve">ואז </w:delText>
        </w:r>
      </w:del>
      <w:ins w:id="263" w:author="Idan" w:date="2023-03-31T13:16:00Z">
        <w:r w:rsidR="00485C34">
          <w:rPr>
            <w:rFonts w:cs="Arial" w:hint="cs"/>
            <w:rtl/>
          </w:rPr>
          <w:t xml:space="preserve">. </w:t>
        </w:r>
      </w:ins>
      <w:r>
        <w:rPr>
          <w:rFonts w:cs="Arial"/>
          <w:rtl/>
        </w:rPr>
        <w:t xml:space="preserve">קארגו </w:t>
      </w:r>
      <w:ins w:id="264" w:author="Idan" w:date="2023-03-31T13:16:00Z">
        <w:r w:rsidR="00485C34">
          <w:rPr>
            <w:rFonts w:cs="Arial" w:hint="cs"/>
            <w:rtl/>
          </w:rPr>
          <w:t xml:space="preserve">אז </w:t>
        </w:r>
      </w:ins>
      <w:r>
        <w:rPr>
          <w:rFonts w:cs="Arial"/>
          <w:rtl/>
        </w:rPr>
        <w:t>יכתוב גרסאות אלה לקובץ</w:t>
      </w:r>
      <w:r>
        <w:t xml:space="preserve"> *</w:t>
      </w:r>
      <w:proofErr w:type="spellStart"/>
      <w:r>
        <w:t>Cargo.lock</w:t>
      </w:r>
      <w:proofErr w:type="spellEnd"/>
      <w:r>
        <w:t xml:space="preserve">*. </w:t>
      </w:r>
      <w:r>
        <w:rPr>
          <w:rFonts w:cs="Arial"/>
          <w:rtl/>
        </w:rPr>
        <w:t xml:space="preserve">אחרת, כברירת מחדל, קארגו </w:t>
      </w:r>
      <w:del w:id="265" w:author="Idan" w:date="2023-03-31T13:16:00Z">
        <w:r w:rsidDel="00485C34">
          <w:rPr>
            <w:rFonts w:cs="Arial"/>
            <w:rtl/>
          </w:rPr>
          <w:delText xml:space="preserve">רק </w:delText>
        </w:r>
      </w:del>
      <w:r>
        <w:rPr>
          <w:rFonts w:cs="Arial"/>
          <w:rtl/>
        </w:rPr>
        <w:t>יחפש גרסאות מאוחרות יותר מ-0.8.5 ומוקדמות מ-0.9.0. אם למכולה</w:t>
      </w:r>
      <w:r>
        <w:t xml:space="preserve"> `rand` </w:t>
      </w:r>
      <w:r>
        <w:rPr>
          <w:rFonts w:cs="Arial"/>
          <w:rtl/>
        </w:rPr>
        <w:t>הופצו גרסאות 0.8.6 וגם 0.9.0, אז תראו את המידע הבא לכשתריצו</w:t>
      </w:r>
      <w:r>
        <w:t xml:space="preserve"> `cargo update`:</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listings/ch02-guessing-game-tutorial/listing-02-02/</w:t>
      </w:r>
    </w:p>
    <w:p w:rsidR="00AE6594" w:rsidRDefault="00AE6594" w:rsidP="00AE6594">
      <w:pPr>
        <w:bidi/>
      </w:pPr>
      <w:proofErr w:type="gramStart"/>
      <w:r>
        <w:t>cargo</w:t>
      </w:r>
      <w:proofErr w:type="gramEnd"/>
      <w:r>
        <w:t xml:space="preserve"> update</w:t>
      </w:r>
    </w:p>
    <w:p w:rsidR="00AE6594" w:rsidRDefault="00AE6594" w:rsidP="00AE6594">
      <w:pPr>
        <w:bidi/>
      </w:pPr>
      <w:proofErr w:type="gramStart"/>
      <w:r>
        <w:t>assuming</w:t>
      </w:r>
      <w:proofErr w:type="gramEnd"/>
      <w:r>
        <w:t xml:space="preserve"> there is a new 0.8.x version of rand; otherwise use another update</w:t>
      </w:r>
    </w:p>
    <w:p w:rsidR="00AE6594" w:rsidRDefault="00AE6594" w:rsidP="00AE6594">
      <w:pPr>
        <w:bidi/>
      </w:pPr>
      <w:proofErr w:type="gramStart"/>
      <w:r>
        <w:t>as</w:t>
      </w:r>
      <w:proofErr w:type="gramEnd"/>
      <w:r>
        <w:t xml:space="preserve"> a guide to creating the hypothetical output shown here --&gt;</w:t>
      </w:r>
    </w:p>
    <w:p w:rsidR="00AE6594" w:rsidRDefault="00AE6594" w:rsidP="00AE6594">
      <w:pPr>
        <w:bidi/>
      </w:pPr>
    </w:p>
    <w:p w:rsidR="00AE6594" w:rsidRDefault="00AE6594" w:rsidP="00AE6594">
      <w:pPr>
        <w:bidi/>
      </w:pPr>
      <w:r>
        <w:t>```console</w:t>
      </w:r>
    </w:p>
    <w:p w:rsidR="00AE6594" w:rsidRDefault="00AE6594" w:rsidP="00AE6594">
      <w:pPr>
        <w:bidi/>
      </w:pPr>
      <w:r>
        <w:lastRenderedPageBreak/>
        <w:t xml:space="preserve">$ </w:t>
      </w:r>
      <w:proofErr w:type="gramStart"/>
      <w:r>
        <w:t>cargo</w:t>
      </w:r>
      <w:proofErr w:type="gramEnd"/>
      <w:r>
        <w:t xml:space="preserve"> update</w:t>
      </w:r>
    </w:p>
    <w:p w:rsidR="00AE6594" w:rsidRDefault="00AE6594" w:rsidP="00AE6594">
      <w:pPr>
        <w:bidi/>
      </w:pPr>
      <w:r>
        <w:t xml:space="preserve">    Updating crates.io index</w:t>
      </w:r>
    </w:p>
    <w:p w:rsidR="00AE6594" w:rsidRDefault="00AE6594" w:rsidP="00AE6594">
      <w:pPr>
        <w:bidi/>
      </w:pPr>
      <w:r>
        <w:t xml:space="preserve">    Updating rand v0.8.5 -&gt; v0.8.6</w:t>
      </w:r>
    </w:p>
    <w:p w:rsidR="00AE6594" w:rsidRDefault="00AE6594" w:rsidP="00AE6594">
      <w:pPr>
        <w:bidi/>
      </w:pPr>
      <w:r>
        <w:t>```</w:t>
      </w:r>
    </w:p>
    <w:p w:rsidR="00AE6594" w:rsidRDefault="00AE6594" w:rsidP="00AE6594">
      <w:pPr>
        <w:bidi/>
      </w:pPr>
    </w:p>
    <w:p w:rsidR="00AE6594" w:rsidRDefault="00AE6594" w:rsidP="00AE6594">
      <w:pPr>
        <w:bidi/>
      </w:pPr>
      <w:r>
        <w:rPr>
          <w:rFonts w:cs="Arial"/>
          <w:rtl/>
        </w:rPr>
        <w:t>קארגו מתעלם מהפצה 0.9.0. בנקודה זו גם תשימו לב לשינוי בקובץ</w:t>
      </w:r>
      <w:r>
        <w:t xml:space="preserve"> *</w:t>
      </w:r>
      <w:proofErr w:type="spellStart"/>
      <w:r>
        <w:t>Cargo.lock</w:t>
      </w:r>
      <w:proofErr w:type="spellEnd"/>
      <w:r>
        <w:t xml:space="preserve">* </w:t>
      </w:r>
      <w:r>
        <w:rPr>
          <w:rFonts w:cs="Arial"/>
          <w:rtl/>
        </w:rPr>
        <w:t>שמציין שהגרסה של מכולת ה</w:t>
      </w:r>
      <w:r>
        <w:t xml:space="preserve">-`rand` </w:t>
      </w:r>
      <w:r>
        <w:rPr>
          <w:rFonts w:cs="Arial"/>
          <w:rtl/>
        </w:rPr>
        <w:t>בהם אתם משתמשים עכשיו היא 0.8.6. בכדי להשתמש בגרסה 0.9.0 של</w:t>
      </w:r>
      <w:r>
        <w:t xml:space="preserve"> `rand`, </w:t>
      </w:r>
      <w:r>
        <w:rPr>
          <w:rFonts w:cs="Arial"/>
          <w:rtl/>
        </w:rPr>
        <w:t>או בכל גרסה מסדרת 0.9</w:t>
      </w:r>
      <w:r>
        <w:t>.*</w:t>
      </w:r>
      <w:proofErr w:type="gramStart"/>
      <w:r>
        <w:t>x</w:t>
      </w:r>
      <w:proofErr w:type="gramEnd"/>
      <w:r>
        <w:t xml:space="preserve">*, </w:t>
      </w:r>
      <w:r>
        <w:rPr>
          <w:rFonts w:cs="Arial"/>
          <w:rtl/>
        </w:rPr>
        <w:t>תצטרכו לעדכן את הקובץ</w:t>
      </w:r>
      <w:r>
        <w:t xml:space="preserve"> *</w:t>
      </w:r>
      <w:proofErr w:type="spellStart"/>
      <w:r>
        <w:t>Cargo.toml</w:t>
      </w:r>
      <w:proofErr w:type="spellEnd"/>
      <w:r>
        <w:t xml:space="preserve">* </w:t>
      </w:r>
      <w:r>
        <w:rPr>
          <w:rFonts w:cs="Arial"/>
          <w:rtl/>
        </w:rPr>
        <w:t>כדי שיראה כך</w:t>
      </w:r>
      <w:r>
        <w:t>:</w:t>
      </w:r>
    </w:p>
    <w:p w:rsidR="00AE6594" w:rsidRDefault="00AE6594" w:rsidP="00AE6594">
      <w:pPr>
        <w:bidi/>
      </w:pPr>
    </w:p>
    <w:p w:rsidR="00AE6594" w:rsidRDefault="00AE6594" w:rsidP="00AE6594">
      <w:pPr>
        <w:bidi/>
      </w:pPr>
      <w:r>
        <w:t>```</w:t>
      </w:r>
      <w:proofErr w:type="spellStart"/>
      <w:r>
        <w:t>toml</w:t>
      </w:r>
      <w:proofErr w:type="spellEnd"/>
    </w:p>
    <w:p w:rsidR="00AE6594" w:rsidRDefault="00AE6594" w:rsidP="00AE6594">
      <w:pPr>
        <w:bidi/>
      </w:pPr>
      <w:r>
        <w:t>[</w:t>
      </w:r>
      <w:proofErr w:type="gramStart"/>
      <w:r>
        <w:t>dependencies</w:t>
      </w:r>
      <w:proofErr w:type="gramEnd"/>
      <w:r>
        <w:t>]</w:t>
      </w:r>
    </w:p>
    <w:p w:rsidR="00AE6594" w:rsidRDefault="00AE6594" w:rsidP="00AE6594">
      <w:pPr>
        <w:bidi/>
      </w:pPr>
      <w:proofErr w:type="gramStart"/>
      <w:r>
        <w:t>rand</w:t>
      </w:r>
      <w:proofErr w:type="gramEnd"/>
      <w:r>
        <w:t xml:space="preserve"> = "0.9.0"</w:t>
      </w:r>
    </w:p>
    <w:p w:rsidR="00AE6594" w:rsidRDefault="00AE6594" w:rsidP="00AE6594">
      <w:pPr>
        <w:bidi/>
      </w:pPr>
      <w:r>
        <w:t>```</w:t>
      </w:r>
    </w:p>
    <w:p w:rsidR="00AE6594" w:rsidRDefault="00AE6594" w:rsidP="00AE6594">
      <w:pPr>
        <w:bidi/>
      </w:pPr>
    </w:p>
    <w:p w:rsidR="00AE6594" w:rsidRDefault="00AE6594" w:rsidP="006C3CA8">
      <w:pPr>
        <w:bidi/>
      </w:pPr>
      <w:r>
        <w:rPr>
          <w:rFonts w:cs="Arial"/>
          <w:rtl/>
        </w:rPr>
        <w:t>בפעם הבאה שתריצו</w:t>
      </w:r>
      <w:r>
        <w:t xml:space="preserve"> `cargo build`, </w:t>
      </w:r>
      <w:r>
        <w:rPr>
          <w:rFonts w:cs="Arial"/>
          <w:rtl/>
        </w:rPr>
        <w:t xml:space="preserve">קארגו יעדכן את </w:t>
      </w:r>
      <w:del w:id="266" w:author="Idan" w:date="2023-03-31T13:17:00Z">
        <w:r w:rsidDel="00485C34">
          <w:rPr>
            <w:rFonts w:cs="Arial"/>
            <w:rtl/>
          </w:rPr>
          <w:delText xml:space="preserve">רישום </w:delText>
        </w:r>
      </w:del>
      <w:ins w:id="267" w:author="Idan" w:date="2023-03-31T13:17:00Z">
        <w:r w:rsidR="00485C34">
          <w:rPr>
            <w:rFonts w:cs="Arial" w:hint="cs"/>
            <w:rtl/>
          </w:rPr>
          <w:t xml:space="preserve">רשימת </w:t>
        </w:r>
      </w:ins>
      <w:r>
        <w:rPr>
          <w:rFonts w:cs="Arial"/>
          <w:rtl/>
        </w:rPr>
        <w:t xml:space="preserve">המכולות הזמינות ויבצע </w:t>
      </w:r>
      <w:del w:id="268" w:author="Idan" w:date="2023-03-31T13:17:00Z">
        <w:r w:rsidDel="00485C34">
          <w:rPr>
            <w:rFonts w:cs="Arial"/>
            <w:rtl/>
          </w:rPr>
          <w:delText xml:space="preserve">הערכה </w:delText>
        </w:r>
      </w:del>
      <w:ins w:id="269" w:author="Idan" w:date="2023-03-31T13:17:00Z">
        <w:r w:rsidR="00485C34">
          <w:rPr>
            <w:rFonts w:cs="Arial"/>
            <w:rtl/>
          </w:rPr>
          <w:t>הערכה</w:t>
        </w:r>
        <w:r w:rsidR="00485C34">
          <w:rPr>
            <w:rFonts w:cs="Arial" w:hint="cs"/>
            <w:rtl/>
          </w:rPr>
          <w:t>-</w:t>
        </w:r>
      </w:ins>
      <w:r>
        <w:rPr>
          <w:rFonts w:cs="Arial"/>
          <w:rtl/>
        </w:rPr>
        <w:t>מחדש לדרישות של</w:t>
      </w:r>
      <w:r>
        <w:t xml:space="preserve"> `rand` </w:t>
      </w:r>
      <w:del w:id="270" w:author="Idan" w:date="2023-03-31T13:17:00Z">
        <w:r w:rsidDel="00485C34">
          <w:rPr>
            <w:rFonts w:cs="Arial"/>
            <w:rtl/>
          </w:rPr>
          <w:delText xml:space="preserve">בהתאם </w:delText>
        </w:r>
      </w:del>
      <w:ins w:id="271" w:author="Idan" w:date="2023-03-31T13:17:00Z">
        <w:r w:rsidR="00485C34">
          <w:rPr>
            <w:rFonts w:cs="Arial" w:hint="cs"/>
            <w:rtl/>
          </w:rPr>
          <w:t xml:space="preserve">בהתבסס על </w:t>
        </w:r>
      </w:ins>
      <w:del w:id="272" w:author="Idan" w:date="2023-03-31T13:17:00Z">
        <w:r w:rsidDel="00485C34">
          <w:rPr>
            <w:rFonts w:cs="Arial"/>
            <w:rtl/>
          </w:rPr>
          <w:delText>ל</w:delText>
        </w:r>
      </w:del>
      <w:ins w:id="273" w:author="Idan" w:date="2023-03-31T13:17:00Z">
        <w:r w:rsidR="00485C34">
          <w:rPr>
            <w:rFonts w:cs="Arial" w:hint="cs"/>
            <w:rtl/>
          </w:rPr>
          <w:t>ה</w:t>
        </w:r>
      </w:ins>
      <w:r>
        <w:rPr>
          <w:rFonts w:cs="Arial"/>
          <w:rtl/>
        </w:rPr>
        <w:t>גרסה החדשה שציינתם</w:t>
      </w:r>
      <w:r>
        <w:t>.</w:t>
      </w:r>
    </w:p>
    <w:p w:rsidR="00AE6594" w:rsidRPr="00485C34" w:rsidRDefault="00AE6594" w:rsidP="00AE6594">
      <w:pPr>
        <w:bidi/>
      </w:pPr>
    </w:p>
    <w:p w:rsidR="00AE6594" w:rsidRDefault="00AE6594" w:rsidP="00616E35">
      <w:pPr>
        <w:bidi/>
      </w:pPr>
      <w:r>
        <w:rPr>
          <w:rFonts w:cs="Arial"/>
          <w:rtl/>
        </w:rPr>
        <w:t>יש עוד הרבה מה לאמר אודות</w:t>
      </w:r>
      <w:r>
        <w:t xml:space="preserve"> [Cargo][</w:t>
      </w:r>
      <w:proofErr w:type="spellStart"/>
      <w:r>
        <w:t>doccargo</w:t>
      </w:r>
      <w:proofErr w:type="spellEnd"/>
      <w:r>
        <w:t xml:space="preserve">]&lt;!-- </w:t>
      </w:r>
      <w:proofErr w:type="gramStart"/>
      <w:r>
        <w:t>ignore</w:t>
      </w:r>
      <w:proofErr w:type="gramEnd"/>
      <w:r>
        <w:t xml:space="preserve"> --&gt; [</w:t>
      </w:r>
      <w:r>
        <w:rPr>
          <w:rFonts w:cs="Arial"/>
          <w:rtl/>
        </w:rPr>
        <w:t>והכלים הבנויים סביבו</w:t>
      </w:r>
      <w:r>
        <w:t>][</w:t>
      </w:r>
      <w:proofErr w:type="spellStart"/>
      <w:r>
        <w:t>doccratesio</w:t>
      </w:r>
      <w:proofErr w:type="spellEnd"/>
      <w:r>
        <w:t xml:space="preserve">]&lt;!-- ignore --&gt;, </w:t>
      </w:r>
      <w:r>
        <w:rPr>
          <w:rFonts w:cs="Arial"/>
          <w:rtl/>
        </w:rPr>
        <w:t xml:space="preserve">ועל כך נרחיב את הדיון בפרק 14, אבל לעכשיו זה כל שעליכם לדעת. קארגו מקל מאוד על שימוש חוזר בספריות, ולכן ראסטיונרים יכולים לכתוב פרוייקטים קטנים יותר המורכבים </w:t>
      </w:r>
      <w:del w:id="274" w:author="Idan" w:date="2023-04-04T14:52:00Z">
        <w:r w:rsidDel="00616E35">
          <w:rPr>
            <w:rFonts w:cs="Arial"/>
            <w:rtl/>
          </w:rPr>
          <w:delText xml:space="preserve">יחדיו </w:delText>
        </w:r>
      </w:del>
      <w:r>
        <w:rPr>
          <w:rFonts w:cs="Arial"/>
          <w:rtl/>
        </w:rPr>
        <w:t>ממספר חבילות</w:t>
      </w:r>
      <w:r>
        <w:t>.</w:t>
      </w:r>
    </w:p>
    <w:p w:rsidR="00AE6594" w:rsidRDefault="00AE6594" w:rsidP="00AE6594">
      <w:pPr>
        <w:bidi/>
      </w:pPr>
    </w:p>
    <w:p w:rsidR="00AE6594" w:rsidRDefault="00AE6594" w:rsidP="00AE6594">
      <w:pPr>
        <w:bidi/>
      </w:pPr>
      <w:r>
        <w:t xml:space="preserve">### </w:t>
      </w:r>
      <w:r>
        <w:rPr>
          <w:rFonts w:cs="Arial"/>
          <w:rtl/>
        </w:rPr>
        <w:t>ייצור מספר אקראי</w:t>
      </w:r>
    </w:p>
    <w:p w:rsidR="00AE6594" w:rsidRDefault="00AE6594" w:rsidP="00AE6594">
      <w:pPr>
        <w:bidi/>
      </w:pPr>
    </w:p>
    <w:p w:rsidR="00AE6594" w:rsidRDefault="00AE6594" w:rsidP="00AE6594">
      <w:pPr>
        <w:bidi/>
      </w:pPr>
      <w:r>
        <w:rPr>
          <w:rFonts w:cs="Arial"/>
          <w:rtl/>
        </w:rPr>
        <w:t>הבה נתחיל להשתמש ב</w:t>
      </w:r>
      <w:r>
        <w:t xml:space="preserve">-`rand` </w:t>
      </w:r>
      <w:r>
        <w:rPr>
          <w:rFonts w:cs="Arial"/>
          <w:rtl/>
        </w:rPr>
        <w:t>כדי לייצר מספר לניחוש. הצעד הבא הוא לעדכן את</w:t>
      </w:r>
      <w:r>
        <w:t xml:space="preserve"> *</w:t>
      </w:r>
      <w:proofErr w:type="spellStart"/>
      <w:r>
        <w:t>src</w:t>
      </w:r>
      <w:proofErr w:type="spellEnd"/>
      <w:r>
        <w:t xml:space="preserve">/main.rs*, </w:t>
      </w:r>
      <w:r>
        <w:rPr>
          <w:rFonts w:cs="Arial"/>
          <w:rtl/>
        </w:rPr>
        <w:t>כפי שמופיע ברשימה 2-3</w:t>
      </w:r>
      <w:r>
        <w:t>.</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/listings/ch02-guessing-game-tutorial/listing-02-03/src/main.rs:all}}</w:t>
      </w:r>
    </w:p>
    <w:p w:rsidR="00AE6594" w:rsidRDefault="00AE6594" w:rsidP="00AE6594">
      <w:pPr>
        <w:bidi/>
      </w:pPr>
      <w:r>
        <w:t>```</w:t>
      </w:r>
    </w:p>
    <w:p w:rsidR="00AE6594" w:rsidRDefault="00AE6594" w:rsidP="00AE6594">
      <w:pPr>
        <w:bidi/>
      </w:pPr>
    </w:p>
    <w:p w:rsidR="00AE6594" w:rsidRDefault="00AE6594" w:rsidP="00AE6594">
      <w:pPr>
        <w:bidi/>
      </w:pPr>
    </w:p>
    <w:p w:rsidR="00AE6594" w:rsidRDefault="00AE6594" w:rsidP="00AE6594">
      <w:pPr>
        <w:bidi/>
      </w:pPr>
      <w:r>
        <w:t>&lt;span class="caption"&gt;</w:t>
      </w:r>
      <w:r>
        <w:rPr>
          <w:rFonts w:cs="Arial"/>
          <w:rtl/>
        </w:rPr>
        <w:t>רשימה 2-3: הוספת קוד לייצור מספר אקראי</w:t>
      </w:r>
      <w:r>
        <w:t>&lt;/span&gt;</w:t>
      </w:r>
    </w:p>
    <w:p w:rsidR="00AE6594" w:rsidRDefault="00AE6594" w:rsidP="00AE6594">
      <w:pPr>
        <w:bidi/>
      </w:pPr>
    </w:p>
    <w:p w:rsidR="00AE6594" w:rsidRDefault="00AE6594" w:rsidP="00616E35">
      <w:pPr>
        <w:bidi/>
      </w:pPr>
      <w:r>
        <w:rPr>
          <w:rFonts w:cs="Arial"/>
          <w:rtl/>
        </w:rPr>
        <w:t>ראשית, נוסיף את השורה</w:t>
      </w:r>
      <w:r>
        <w:t xml:space="preserve"> `use rand::</w:t>
      </w:r>
      <w:proofErr w:type="spellStart"/>
      <w:r>
        <w:t>Rng</w:t>
      </w:r>
      <w:proofErr w:type="spellEnd"/>
      <w:r>
        <w:t xml:space="preserve">;`. </w:t>
      </w:r>
      <w:r>
        <w:rPr>
          <w:rFonts w:cs="Arial"/>
          <w:rtl/>
        </w:rPr>
        <w:t>התכונה</w:t>
      </w:r>
      <w:r>
        <w:t xml:space="preserve"> `</w:t>
      </w:r>
      <w:proofErr w:type="spellStart"/>
      <w:r>
        <w:t>Rng</w:t>
      </w:r>
      <w:proofErr w:type="spellEnd"/>
      <w:r>
        <w:t xml:space="preserve">` </w:t>
      </w:r>
      <w:r>
        <w:rPr>
          <w:rFonts w:cs="Arial"/>
          <w:rtl/>
        </w:rPr>
        <w:t>מגדירה מתודות בהן משתמשים כלים המייצרים מספרים אקראיים</w:t>
      </w:r>
      <w:ins w:id="275" w:author="Idan" w:date="2023-03-31T13:18:00Z">
        <w:r w:rsidR="00485C34">
          <w:rPr>
            <w:rFonts w:cs="Arial" w:hint="cs"/>
            <w:rtl/>
          </w:rPr>
          <w:t xml:space="preserve">. </w:t>
        </w:r>
      </w:ins>
      <w:del w:id="276" w:author="Idan" w:date="2023-03-31T13:18:00Z">
        <w:r w:rsidDel="00485C34">
          <w:rPr>
            <w:rFonts w:cs="Arial"/>
            <w:rtl/>
          </w:rPr>
          <w:delText xml:space="preserve">, ותכונה זו חייבת להיות במתחם </w:delText>
        </w:r>
      </w:del>
      <w:del w:id="277" w:author="Idan" w:date="2023-04-04T14:52:00Z">
        <w:r w:rsidDel="00616E35">
          <w:rPr>
            <w:rFonts w:cs="Arial"/>
            <w:rtl/>
          </w:rPr>
          <w:delText xml:space="preserve">על מנת </w:delText>
        </w:r>
      </w:del>
      <w:ins w:id="278" w:author="Idan" w:date="2023-04-04T14:52:00Z">
        <w:r w:rsidR="00616E35">
          <w:rPr>
            <w:rFonts w:cs="Arial" w:hint="cs"/>
            <w:rtl/>
          </w:rPr>
          <w:t xml:space="preserve">בכדי </w:t>
        </w:r>
      </w:ins>
      <w:r>
        <w:rPr>
          <w:rFonts w:cs="Arial"/>
          <w:rtl/>
        </w:rPr>
        <w:t>שנוכל להשתמש במתודות אלה</w:t>
      </w:r>
      <w:ins w:id="279" w:author="Idan" w:date="2023-03-31T13:18:00Z">
        <w:r w:rsidR="00485C34">
          <w:rPr>
            <w:rFonts w:cs="Arial" w:hint="cs"/>
            <w:rtl/>
          </w:rPr>
          <w:t xml:space="preserve">, </w:t>
        </w:r>
        <w:r w:rsidR="00485C34">
          <w:rPr>
            <w:rFonts w:cs="Arial"/>
            <w:rtl/>
          </w:rPr>
          <w:t xml:space="preserve">תכונה זו חייבת </w:t>
        </w:r>
        <w:r w:rsidR="00485C34">
          <w:rPr>
            <w:rFonts w:cs="Arial" w:hint="cs"/>
            <w:rtl/>
          </w:rPr>
          <w:t xml:space="preserve">להיכלל </w:t>
        </w:r>
      </w:ins>
      <w:ins w:id="280" w:author="Idan" w:date="2023-04-04T14:53:00Z">
        <w:r w:rsidR="00616E35">
          <w:rPr>
            <w:rFonts w:cs="Arial" w:hint="cs"/>
            <w:rtl/>
          </w:rPr>
          <w:t>במתחם</w:t>
        </w:r>
      </w:ins>
      <w:r>
        <w:rPr>
          <w:rFonts w:cs="Arial"/>
          <w:rtl/>
        </w:rPr>
        <w:t xml:space="preserve">. פרק 10 ידון בתכונות </w:t>
      </w:r>
      <w:ins w:id="281" w:author="Idan" w:date="2023-03-31T13:18:00Z">
        <w:r w:rsidR="00485C34">
          <w:rPr>
            <w:rFonts w:cs="Arial" w:hint="cs"/>
            <w:rtl/>
          </w:rPr>
          <w:t xml:space="preserve">אלו </w:t>
        </w:r>
      </w:ins>
      <w:del w:id="282" w:author="Idan" w:date="2023-03-31T13:18:00Z">
        <w:r w:rsidDel="00485C34">
          <w:rPr>
            <w:rFonts w:cs="Arial"/>
            <w:rtl/>
          </w:rPr>
          <w:delText>בפרוט</w:delText>
        </w:r>
      </w:del>
      <w:ins w:id="283" w:author="Idan" w:date="2023-03-31T13:18:00Z">
        <w:r w:rsidR="00485C34">
          <w:rPr>
            <w:rFonts w:cs="Arial" w:hint="cs"/>
            <w:rtl/>
          </w:rPr>
          <w:t>בהרחבה</w:t>
        </w:r>
      </w:ins>
      <w:r>
        <w:t>.</w:t>
      </w:r>
    </w:p>
    <w:p w:rsidR="00AE6594" w:rsidRPr="00485C34" w:rsidRDefault="00AE6594" w:rsidP="00AE6594">
      <w:pPr>
        <w:bidi/>
      </w:pPr>
    </w:p>
    <w:p w:rsidR="00AE6594" w:rsidRDefault="00AE6594" w:rsidP="00616E35">
      <w:pPr>
        <w:bidi/>
        <w:pPrChange w:id="284" w:author="Idan" w:date="2023-04-04T14:53:00Z">
          <w:pPr>
            <w:bidi/>
          </w:pPr>
        </w:pPrChange>
      </w:pPr>
      <w:r>
        <w:rPr>
          <w:rFonts w:cs="Arial"/>
          <w:rtl/>
        </w:rPr>
        <w:t>עכשיו, אנו מוסיפים שתי שורות באמצע. בשורה הראשונה אנו קוראים לפונקציה</w:t>
      </w:r>
      <w:r>
        <w:t xml:space="preserve"> `rand::</w:t>
      </w:r>
      <w:proofErr w:type="spellStart"/>
      <w:r>
        <w:t>thread_rng</w:t>
      </w:r>
      <w:proofErr w:type="spellEnd"/>
      <w:r>
        <w:t xml:space="preserve">` </w:t>
      </w:r>
      <w:r>
        <w:rPr>
          <w:rFonts w:cs="Arial"/>
          <w:rtl/>
        </w:rPr>
        <w:t xml:space="preserve">שמספקת לנו את מנוע המספרים האקראיים בו נשתמש: מנוע </w:t>
      </w:r>
      <w:del w:id="285" w:author="Idan" w:date="2023-03-31T13:19:00Z">
        <w:r w:rsidDel="00485C34">
          <w:rPr>
            <w:rFonts w:cs="Arial"/>
            <w:rtl/>
          </w:rPr>
          <w:delText xml:space="preserve">לוקאלי לפתיל </w:delText>
        </w:r>
      </w:del>
      <w:ins w:id="286" w:author="Idan" w:date="2023-03-31T13:19:00Z">
        <w:r w:rsidR="00485C34">
          <w:rPr>
            <w:rFonts w:cs="Arial" w:hint="cs"/>
            <w:rtl/>
          </w:rPr>
          <w:t xml:space="preserve">מקומי </w:t>
        </w:r>
      </w:ins>
      <w:ins w:id="287" w:author="Idan" w:date="2023-04-04T14:53:00Z">
        <w:r w:rsidR="00616E35">
          <w:rPr>
            <w:rFonts w:cs="Arial" w:hint="cs"/>
            <w:rtl/>
          </w:rPr>
          <w:t>לפתיל</w:t>
        </w:r>
      </w:ins>
      <w:ins w:id="288" w:author="Idan" w:date="2023-03-31T13:19:00Z">
        <w:r w:rsidR="00485C34">
          <w:rPr>
            <w:rFonts w:cs="Arial" w:hint="cs"/>
            <w:rtl/>
          </w:rPr>
          <w:t xml:space="preserve"> </w:t>
        </w:r>
      </w:ins>
      <w:r>
        <w:rPr>
          <w:rFonts w:cs="Arial"/>
          <w:rtl/>
        </w:rPr>
        <w:t>החישוב הנוכחי של הריצה</w:t>
      </w:r>
      <w:ins w:id="289" w:author="Idan" w:date="2023-03-31T13:19:00Z">
        <w:r w:rsidR="00485C34">
          <w:rPr>
            <w:rFonts w:cs="Arial" w:hint="cs"/>
            <w:rtl/>
          </w:rPr>
          <w:t xml:space="preserve">, </w:t>
        </w:r>
      </w:ins>
      <w:del w:id="290" w:author="Idan" w:date="2023-03-31T13:19:00Z">
        <w:r w:rsidDel="00485C34">
          <w:rPr>
            <w:rFonts w:cs="Arial"/>
            <w:rtl/>
          </w:rPr>
          <w:delText xml:space="preserve"> ו</w:delText>
        </w:r>
      </w:del>
      <w:r>
        <w:rPr>
          <w:rFonts w:cs="Arial"/>
          <w:rtl/>
        </w:rPr>
        <w:t>אשר מקבל את הגרעין שלו ממערכת ההפעלה. לאחריה, אנו קוראים למתודה</w:t>
      </w:r>
      <w:r>
        <w:t xml:space="preserve"> `</w:t>
      </w:r>
      <w:proofErr w:type="spellStart"/>
      <w:r>
        <w:t>gen_range</w:t>
      </w:r>
      <w:proofErr w:type="spellEnd"/>
      <w:r>
        <w:t xml:space="preserve">` </w:t>
      </w:r>
      <w:r>
        <w:rPr>
          <w:rFonts w:cs="Arial"/>
          <w:rtl/>
        </w:rPr>
        <w:t>על מנוע המספרים האקראיים. מתודה זו מוגדרת על ידי התכונה</w:t>
      </w:r>
      <w:r>
        <w:t xml:space="preserve"> `</w:t>
      </w:r>
      <w:proofErr w:type="spellStart"/>
      <w:r>
        <w:t>Rng</w:t>
      </w:r>
      <w:proofErr w:type="spellEnd"/>
      <w:r>
        <w:t xml:space="preserve">` </w:t>
      </w:r>
      <w:r>
        <w:rPr>
          <w:rFonts w:cs="Arial"/>
          <w:rtl/>
        </w:rPr>
        <w:t>שהכנסנו למתחם באמצעות הפקודה</w:t>
      </w:r>
      <w:r>
        <w:t xml:space="preserve"> `use rand::</w:t>
      </w:r>
      <w:proofErr w:type="spellStart"/>
      <w:r>
        <w:t>Rng</w:t>
      </w:r>
      <w:proofErr w:type="spellEnd"/>
      <w:r>
        <w:t xml:space="preserve">;`. </w:t>
      </w:r>
      <w:r>
        <w:rPr>
          <w:rFonts w:cs="Arial"/>
          <w:rtl/>
        </w:rPr>
        <w:t>המתודה</w:t>
      </w:r>
      <w:r>
        <w:t xml:space="preserve"> `</w:t>
      </w:r>
      <w:proofErr w:type="spellStart"/>
      <w:r>
        <w:t>gen_range</w:t>
      </w:r>
      <w:proofErr w:type="spellEnd"/>
      <w:r>
        <w:t xml:space="preserve">` </w:t>
      </w:r>
      <w:r>
        <w:rPr>
          <w:rFonts w:cs="Arial"/>
          <w:rtl/>
        </w:rPr>
        <w:t>לוקחת ביטוי של טווח כארגומנט ומייצרת מספר אקראי בטווח זה. סוג ביטוי הטווח בו אנו משתמשים כאן הוא מהצורה</w:t>
      </w:r>
      <w:r>
        <w:t xml:space="preserve"> `start..=</w:t>
      </w:r>
      <w:proofErr w:type="gramStart"/>
      <w:r>
        <w:t>end</w:t>
      </w:r>
      <w:proofErr w:type="gramEnd"/>
      <w:r>
        <w:t xml:space="preserve">` </w:t>
      </w:r>
      <w:r>
        <w:rPr>
          <w:rFonts w:cs="Arial"/>
          <w:rtl/>
        </w:rPr>
        <w:t>והוא כולל את הקצה התחתון והעליון, כך שעלינו לציין `1..=100` בכדי לבקש מספר בין 1 ל-100</w:t>
      </w:r>
      <w:r>
        <w:t>.</w:t>
      </w:r>
    </w:p>
    <w:p w:rsidR="00AE6594" w:rsidRDefault="00AE6594" w:rsidP="00AE6594">
      <w:pPr>
        <w:bidi/>
      </w:pPr>
    </w:p>
    <w:p w:rsidR="00AE6594" w:rsidRDefault="00AE6594" w:rsidP="001B1B14">
      <w:pPr>
        <w:bidi/>
        <w:pPrChange w:id="291" w:author="Idan" w:date="2023-04-04T14:55:00Z">
          <w:pPr>
            <w:bidi/>
          </w:pPr>
        </w:pPrChange>
      </w:pPr>
      <w:r>
        <w:t xml:space="preserve">&gt; </w:t>
      </w:r>
      <w:r>
        <w:rPr>
          <w:rFonts w:cs="Arial"/>
          <w:rtl/>
        </w:rPr>
        <w:t xml:space="preserve">הערה: אי אפשר לדעת כך סתם באלו תכונות להשתמש ואיזה מתודות ופונקציות לקרוא ממכולה, לכן </w:t>
      </w:r>
      <w:del w:id="292" w:author="Idan" w:date="2023-04-04T14:55:00Z">
        <w:r w:rsidDel="001B1B14">
          <w:rPr>
            <w:rFonts w:cs="Arial"/>
            <w:rtl/>
          </w:rPr>
          <w:delText xml:space="preserve">לכל </w:delText>
        </w:r>
      </w:del>
      <w:r>
        <w:rPr>
          <w:rFonts w:cs="Arial"/>
          <w:rtl/>
        </w:rPr>
        <w:t xml:space="preserve">מכולה </w:t>
      </w:r>
      <w:ins w:id="293" w:author="Idan" w:date="2023-04-04T14:55:00Z">
        <w:r w:rsidR="001B1B14">
          <w:rPr>
            <w:rFonts w:cs="Arial" w:hint="cs"/>
            <w:rtl/>
          </w:rPr>
          <w:t xml:space="preserve">מגיעה עם </w:t>
        </w:r>
      </w:ins>
      <w:del w:id="294" w:author="Idan" w:date="2023-04-04T14:55:00Z">
        <w:r w:rsidDel="001B1B14">
          <w:rPr>
            <w:rFonts w:cs="Arial"/>
            <w:rtl/>
          </w:rPr>
          <w:delText xml:space="preserve">יש </w:delText>
        </w:r>
      </w:del>
      <w:r>
        <w:rPr>
          <w:rFonts w:cs="Arial"/>
          <w:rtl/>
        </w:rPr>
        <w:t xml:space="preserve">תיעוד </w:t>
      </w:r>
      <w:del w:id="295" w:author="Idan" w:date="2023-04-04T14:55:00Z">
        <w:r w:rsidDel="001B1B14">
          <w:rPr>
            <w:rFonts w:cs="Arial"/>
            <w:rtl/>
          </w:rPr>
          <w:delText xml:space="preserve">עם </w:delText>
        </w:r>
      </w:del>
      <w:ins w:id="296" w:author="Idan" w:date="2023-04-04T14:55:00Z">
        <w:r w:rsidR="001B1B14">
          <w:rPr>
            <w:rFonts w:cs="Arial" w:hint="cs"/>
            <w:rtl/>
          </w:rPr>
          <w:t>ו</w:t>
        </w:r>
      </w:ins>
      <w:r>
        <w:rPr>
          <w:rFonts w:cs="Arial"/>
          <w:rtl/>
        </w:rPr>
        <w:t xml:space="preserve">הוראות הפעלה. יכולת </w:t>
      </w:r>
      <w:del w:id="297" w:author="Idan" w:date="2023-03-31T13:19:00Z">
        <w:r w:rsidDel="00BE4C8D">
          <w:rPr>
            <w:rFonts w:cs="Arial"/>
            <w:rtl/>
          </w:rPr>
          <w:delText xml:space="preserve">נעימה </w:delText>
        </w:r>
      </w:del>
      <w:ins w:id="298" w:author="Idan" w:date="2023-03-31T13:19:00Z">
        <w:r w:rsidR="00BE4C8D">
          <w:rPr>
            <w:rFonts w:cs="Arial" w:hint="cs"/>
            <w:rtl/>
          </w:rPr>
          <w:t xml:space="preserve">נחמדה </w:t>
        </w:r>
      </w:ins>
      <w:r>
        <w:rPr>
          <w:rFonts w:cs="Arial"/>
          <w:rtl/>
        </w:rPr>
        <w:t>נוספת של קארגו היא שהרצה של פקודת</w:t>
      </w:r>
      <w:ins w:id="299" w:author="Idan" w:date="2023-03-31T13:19:00Z">
        <w:r w:rsidR="00BE4C8D">
          <w:rPr>
            <w:rFonts w:cs="Arial" w:hint="cs"/>
            <w:rtl/>
          </w:rPr>
          <w:t xml:space="preserve"> </w:t>
        </w:r>
      </w:ins>
      <w:r>
        <w:t xml:space="preserve"> `cargo doc</w:t>
      </w:r>
    </w:p>
    <w:p w:rsidR="00AE6594" w:rsidRDefault="00AE6594" w:rsidP="001D577B">
      <w:pPr>
        <w:bidi/>
      </w:pPr>
      <w:r>
        <w:t xml:space="preserve">    --open` </w:t>
      </w:r>
      <w:r>
        <w:rPr>
          <w:rFonts w:cs="Arial"/>
          <w:rtl/>
        </w:rPr>
        <w:t xml:space="preserve">תבנה </w:t>
      </w:r>
      <w:ins w:id="300" w:author="Idan" w:date="2023-03-31T13:19:00Z">
        <w:r w:rsidR="00BE4C8D">
          <w:rPr>
            <w:rFonts w:cs="Arial" w:hint="cs"/>
            <w:rtl/>
          </w:rPr>
          <w:t>מקומית</w:t>
        </w:r>
        <w:r w:rsidR="00BE4C8D">
          <w:rPr>
            <w:rFonts w:cs="Arial"/>
            <w:rtl/>
          </w:rPr>
          <w:t xml:space="preserve"> </w:t>
        </w:r>
      </w:ins>
      <w:r>
        <w:rPr>
          <w:rFonts w:cs="Arial"/>
          <w:rtl/>
        </w:rPr>
        <w:t>את התיעוד המסופק ע"י כל התלותות</w:t>
      </w:r>
      <w:ins w:id="301" w:author="Idan" w:date="2023-03-31T13:20:00Z">
        <w:r w:rsidR="00BE4C8D">
          <w:rPr>
            <w:rFonts w:cs="Arial" w:hint="cs"/>
            <w:rtl/>
          </w:rPr>
          <w:t xml:space="preserve">, </w:t>
        </w:r>
      </w:ins>
      <w:del w:id="302" w:author="Idan" w:date="2023-03-31T13:20:00Z">
        <w:r w:rsidDel="00BE4C8D">
          <w:rPr>
            <w:rFonts w:cs="Arial"/>
            <w:rtl/>
          </w:rPr>
          <w:delText xml:space="preserve"> </w:delText>
        </w:r>
      </w:del>
      <w:del w:id="303" w:author="Idan" w:date="2023-03-31T13:19:00Z">
        <w:r w:rsidDel="00BE4C8D">
          <w:rPr>
            <w:rFonts w:cs="Arial"/>
            <w:rtl/>
          </w:rPr>
          <w:delText xml:space="preserve">באופן לוקאלי </w:delText>
        </w:r>
      </w:del>
      <w:r>
        <w:rPr>
          <w:rFonts w:cs="Arial"/>
          <w:rtl/>
        </w:rPr>
        <w:t>ו</w:t>
      </w:r>
      <w:ins w:id="304" w:author="Idan" w:date="2023-03-31T13:20:00Z">
        <w:r w:rsidR="00BE4C8D">
          <w:rPr>
            <w:rFonts w:cs="Arial" w:hint="cs"/>
            <w:rtl/>
          </w:rPr>
          <w:t xml:space="preserve">אף </w:t>
        </w:r>
      </w:ins>
      <w:r>
        <w:rPr>
          <w:rFonts w:cs="Arial"/>
          <w:rtl/>
        </w:rPr>
        <w:t>תפתח אותו בדפדפן שלכם. אם אתם מעוניינים ביכולות אחרות של המכולה</w:t>
      </w:r>
      <w:r>
        <w:t xml:space="preserve"> `rand`, </w:t>
      </w:r>
      <w:r>
        <w:rPr>
          <w:rFonts w:cs="Arial"/>
          <w:rtl/>
        </w:rPr>
        <w:t>למשל, הריצו</w:t>
      </w:r>
      <w:r>
        <w:t xml:space="preserve"> `cargo doc --open` </w:t>
      </w:r>
      <w:r>
        <w:rPr>
          <w:rFonts w:cs="Arial"/>
          <w:rtl/>
        </w:rPr>
        <w:t>ובחרו את</w:t>
      </w:r>
      <w:r>
        <w:t xml:space="preserve">  `rand` </w:t>
      </w:r>
      <w:r>
        <w:rPr>
          <w:rFonts w:cs="Arial"/>
          <w:rtl/>
        </w:rPr>
        <w:t>בסרגל הצידי משמאל</w:t>
      </w:r>
      <w:r>
        <w:t>.</w:t>
      </w:r>
    </w:p>
    <w:p w:rsidR="00AE6594" w:rsidRDefault="00AE6594" w:rsidP="00AE6594">
      <w:pPr>
        <w:bidi/>
      </w:pPr>
    </w:p>
    <w:p w:rsidR="00AE6594" w:rsidRDefault="00AE6594" w:rsidP="006C3CA8">
      <w:pPr>
        <w:bidi/>
      </w:pPr>
      <w:r>
        <w:rPr>
          <w:rFonts w:cs="Arial"/>
          <w:rtl/>
        </w:rPr>
        <w:t>השורה החדשה השניה מדפיסה את המספר הסודי. נוח לעשות זאת בעודנו בשלב הפיתוח של התוכנית</w:t>
      </w:r>
      <w:ins w:id="305" w:author="Idan" w:date="2023-03-31T13:20:00Z">
        <w:r w:rsidR="00AC6B51">
          <w:rPr>
            <w:rFonts w:cs="Arial" w:hint="cs"/>
            <w:rtl/>
          </w:rPr>
          <w:t>,</w:t>
        </w:r>
      </w:ins>
      <w:r>
        <w:rPr>
          <w:rFonts w:cs="Arial"/>
          <w:rtl/>
        </w:rPr>
        <w:t xml:space="preserve"> </w:t>
      </w:r>
      <w:ins w:id="306" w:author="Idan" w:date="2023-03-31T13:20:00Z">
        <w:r w:rsidR="00AC6B51">
          <w:rPr>
            <w:rFonts w:cs="Arial" w:hint="cs"/>
            <w:rtl/>
          </w:rPr>
          <w:t>ב</w:t>
        </w:r>
      </w:ins>
      <w:r>
        <w:rPr>
          <w:rFonts w:cs="Arial"/>
          <w:rtl/>
        </w:rPr>
        <w:t>כדי להקל על תהליך הבדיקה</w:t>
      </w:r>
      <w:del w:id="307" w:author="Idan" w:date="2023-03-31T13:20:00Z">
        <w:r w:rsidDel="00AC6B51">
          <w:rPr>
            <w:rFonts w:cs="Arial"/>
            <w:rtl/>
          </w:rPr>
          <w:delText xml:space="preserve">, </w:delText>
        </w:r>
      </w:del>
      <w:ins w:id="308" w:author="Idan" w:date="2023-03-31T13:20:00Z">
        <w:r w:rsidR="00AC6B51">
          <w:rPr>
            <w:rFonts w:cs="Arial" w:hint="cs"/>
            <w:rtl/>
          </w:rPr>
          <w:t xml:space="preserve">. </w:t>
        </w:r>
      </w:ins>
      <w:del w:id="309" w:author="Idan" w:date="2023-03-31T13:20:00Z">
        <w:r w:rsidDel="00AC6B51">
          <w:rPr>
            <w:rFonts w:cs="Arial"/>
            <w:rtl/>
          </w:rPr>
          <w:delText xml:space="preserve">אבל </w:delText>
        </w:r>
      </w:del>
      <w:ins w:id="310" w:author="Idan" w:date="2023-03-31T13:20:00Z">
        <w:r w:rsidR="00AC6B51">
          <w:rPr>
            <w:rFonts w:cs="Arial" w:hint="cs"/>
            <w:rtl/>
          </w:rPr>
          <w:t xml:space="preserve">מן הסתם, </w:t>
        </w:r>
      </w:ins>
      <w:r>
        <w:rPr>
          <w:rFonts w:cs="Arial"/>
          <w:rtl/>
        </w:rPr>
        <w:t xml:space="preserve">אנו נמחק שורה זו בגרסה הסופית. </w:t>
      </w:r>
      <w:del w:id="311" w:author="Idan" w:date="2023-03-31T13:20:00Z">
        <w:r w:rsidDel="00AC6B51">
          <w:rPr>
            <w:rFonts w:cs="Arial"/>
            <w:rtl/>
          </w:rPr>
          <w:delText xml:space="preserve">זה </w:delText>
        </w:r>
      </w:del>
      <w:r>
        <w:rPr>
          <w:rFonts w:cs="Arial"/>
          <w:rtl/>
        </w:rPr>
        <w:t xml:space="preserve">לא </w:t>
      </w:r>
      <w:ins w:id="312" w:author="Idan" w:date="2023-03-31T13:20:00Z">
        <w:r w:rsidR="00AC6B51">
          <w:rPr>
            <w:rFonts w:cs="Arial" w:hint="cs"/>
            <w:rtl/>
          </w:rPr>
          <w:t xml:space="preserve">יהיה זה </w:t>
        </w:r>
      </w:ins>
      <w:r>
        <w:rPr>
          <w:rFonts w:cs="Arial"/>
          <w:rtl/>
        </w:rPr>
        <w:t>משחק מאתגר במיוחד אם התכנית מדפיסה את התשובה מי</w:t>
      </w:r>
      <w:del w:id="313" w:author="Idan" w:date="2023-03-31T13:20:00Z">
        <w:r w:rsidDel="00AC6B51">
          <w:rPr>
            <w:rFonts w:cs="Arial"/>
            <w:rtl/>
          </w:rPr>
          <w:delText>י</w:delText>
        </w:r>
      </w:del>
      <w:r>
        <w:rPr>
          <w:rFonts w:cs="Arial"/>
          <w:rtl/>
        </w:rPr>
        <w:t xml:space="preserve">ד </w:t>
      </w:r>
      <w:del w:id="314" w:author="Idan" w:date="2023-03-31T13:20:00Z">
        <w:r w:rsidDel="00AC6B51">
          <w:rPr>
            <w:rFonts w:cs="Arial"/>
            <w:rtl/>
          </w:rPr>
          <w:delText>בהתחלה</w:delText>
        </w:r>
      </w:del>
      <w:ins w:id="315" w:author="Idan" w:date="2023-03-31T13:20:00Z">
        <w:r w:rsidR="00AC6B51">
          <w:rPr>
            <w:rFonts w:cs="Arial" w:hint="cs"/>
            <w:rtl/>
          </w:rPr>
          <w:t>בתחילתה</w:t>
        </w:r>
      </w:ins>
      <w:r>
        <w:t>!</w:t>
      </w:r>
    </w:p>
    <w:p w:rsidR="00AE6594" w:rsidRPr="00AC6B51" w:rsidRDefault="00AE6594" w:rsidP="00AE6594">
      <w:pPr>
        <w:bidi/>
      </w:pPr>
    </w:p>
    <w:p w:rsidR="00AE6594" w:rsidRDefault="00AE6594" w:rsidP="00AE6594">
      <w:pPr>
        <w:bidi/>
      </w:pPr>
      <w:r>
        <w:rPr>
          <w:rFonts w:cs="Arial"/>
          <w:rtl/>
        </w:rPr>
        <w:t>נסו להריץ את התוכנית מספר פעמים</w:t>
      </w:r>
      <w:r>
        <w:t>:</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listings/ch02-guessing-game-tutorial/listing-02-03/</w:t>
      </w:r>
    </w:p>
    <w:p w:rsidR="00AE6594" w:rsidRDefault="00AE6594" w:rsidP="00AE6594">
      <w:pPr>
        <w:bidi/>
      </w:pPr>
      <w:proofErr w:type="gramStart"/>
      <w:r>
        <w:t>cargo</w:t>
      </w:r>
      <w:proofErr w:type="gramEnd"/>
      <w:r>
        <w:t xml:space="preserve"> run</w:t>
      </w:r>
    </w:p>
    <w:p w:rsidR="00AE6594" w:rsidRDefault="00AE6594" w:rsidP="00AE6594">
      <w:pPr>
        <w:bidi/>
      </w:pPr>
      <w:r>
        <w:t>4</w:t>
      </w:r>
    </w:p>
    <w:p w:rsidR="00AE6594" w:rsidRDefault="00AE6594" w:rsidP="00AE6594">
      <w:pPr>
        <w:bidi/>
      </w:pPr>
      <w:proofErr w:type="gramStart"/>
      <w:r>
        <w:t>cargo</w:t>
      </w:r>
      <w:proofErr w:type="gramEnd"/>
      <w:r>
        <w:t xml:space="preserve"> run</w:t>
      </w:r>
    </w:p>
    <w:p w:rsidR="00AE6594" w:rsidRDefault="00AE6594" w:rsidP="00AE6594">
      <w:pPr>
        <w:bidi/>
      </w:pPr>
      <w:r>
        <w:lastRenderedPageBreak/>
        <w:t>5</w:t>
      </w:r>
    </w:p>
    <w:p w:rsidR="00AE6594" w:rsidRDefault="00AE6594" w:rsidP="00AE6594">
      <w:pPr>
        <w:bidi/>
      </w:pPr>
      <w:r>
        <w:t>--&gt;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run</w:t>
      </w:r>
    </w:p>
    <w:p w:rsidR="00AE6594" w:rsidRDefault="00AE6594" w:rsidP="00AE6594">
      <w:pPr>
        <w:bidi/>
      </w:pPr>
      <w:r>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2.53s</w:t>
      </w:r>
    </w:p>
    <w:p w:rsidR="00AE6594" w:rsidRDefault="00AE6594" w:rsidP="00AE6594">
      <w:pPr>
        <w:bidi/>
      </w:pPr>
      <w:r>
        <w:t xml:space="preserve">     Running `target/debug/</w:t>
      </w:r>
      <w:proofErr w:type="spellStart"/>
      <w:r>
        <w:t>guessing_game</w:t>
      </w:r>
      <w:proofErr w:type="spellEnd"/>
      <w:r>
        <w:t>`</w:t>
      </w:r>
    </w:p>
    <w:p w:rsidR="00AE6594" w:rsidRDefault="00AE6594" w:rsidP="00AE6594">
      <w:pPr>
        <w:bidi/>
      </w:pPr>
      <w:r>
        <w:t>Guess the number!</w:t>
      </w:r>
    </w:p>
    <w:p w:rsidR="00AE6594" w:rsidRDefault="00AE6594" w:rsidP="00AE6594">
      <w:pPr>
        <w:bidi/>
      </w:pPr>
      <w:r>
        <w:t xml:space="preserve">The secret number </w:t>
      </w:r>
      <w:proofErr w:type="gramStart"/>
      <w:r>
        <w:t>is:</w:t>
      </w:r>
      <w:proofErr w:type="gramEnd"/>
      <w:r>
        <w:t xml:space="preserve"> 7</w:t>
      </w:r>
    </w:p>
    <w:p w:rsidR="00AE6594" w:rsidRDefault="00AE6594" w:rsidP="00AE6594">
      <w:pPr>
        <w:bidi/>
      </w:pPr>
      <w:r>
        <w:t>Please input your guess.</w:t>
      </w:r>
    </w:p>
    <w:p w:rsidR="00AE6594" w:rsidRDefault="00AE6594" w:rsidP="00AE6594">
      <w:pPr>
        <w:bidi/>
      </w:pPr>
      <w:r>
        <w:t>4</w:t>
      </w:r>
    </w:p>
    <w:p w:rsidR="00AE6594" w:rsidRDefault="00AE6594" w:rsidP="00AE6594">
      <w:pPr>
        <w:bidi/>
      </w:pPr>
      <w:r>
        <w:t xml:space="preserve">You guessed: </w:t>
      </w:r>
      <w:proofErr w:type="gramStart"/>
      <w:r>
        <w:t>4</w:t>
      </w:r>
      <w:proofErr w:type="gramEnd"/>
    </w:p>
    <w:p w:rsidR="00AE6594" w:rsidRDefault="00AE6594" w:rsidP="00AE6594">
      <w:pPr>
        <w:bidi/>
      </w:pPr>
    </w:p>
    <w:p w:rsidR="00AE6594" w:rsidRDefault="00AE6594" w:rsidP="00AE6594">
      <w:pPr>
        <w:bidi/>
      </w:pPr>
      <w:r>
        <w:t xml:space="preserve">$ </w:t>
      </w:r>
      <w:proofErr w:type="gramStart"/>
      <w:r>
        <w:t>cargo</w:t>
      </w:r>
      <w:proofErr w:type="gramEnd"/>
      <w:r>
        <w:t xml:space="preserve"> run</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0.02s</w:t>
      </w:r>
    </w:p>
    <w:p w:rsidR="00AE6594" w:rsidRDefault="00AE6594" w:rsidP="00AE6594">
      <w:pPr>
        <w:bidi/>
      </w:pPr>
      <w:r>
        <w:t xml:space="preserve">     Running `target/debug/</w:t>
      </w:r>
      <w:proofErr w:type="spellStart"/>
      <w:r>
        <w:t>guessing_game</w:t>
      </w:r>
      <w:proofErr w:type="spellEnd"/>
      <w:r>
        <w:t>`</w:t>
      </w:r>
    </w:p>
    <w:p w:rsidR="00AE6594" w:rsidRDefault="00AE6594" w:rsidP="00AE6594">
      <w:pPr>
        <w:bidi/>
      </w:pPr>
      <w:r>
        <w:t>Guess the number!</w:t>
      </w:r>
    </w:p>
    <w:p w:rsidR="00AE6594" w:rsidRDefault="00AE6594" w:rsidP="00AE6594">
      <w:pPr>
        <w:bidi/>
      </w:pPr>
      <w:r>
        <w:t xml:space="preserve">The secret number </w:t>
      </w:r>
      <w:proofErr w:type="gramStart"/>
      <w:r>
        <w:t>is:</w:t>
      </w:r>
      <w:proofErr w:type="gramEnd"/>
      <w:r>
        <w:t xml:space="preserve"> 83</w:t>
      </w:r>
    </w:p>
    <w:p w:rsidR="00AE6594" w:rsidRDefault="00AE6594" w:rsidP="00AE6594">
      <w:pPr>
        <w:bidi/>
      </w:pPr>
      <w:r>
        <w:t>Please input your guess.</w:t>
      </w:r>
    </w:p>
    <w:p w:rsidR="00AE6594" w:rsidRDefault="00AE6594" w:rsidP="00AE6594">
      <w:pPr>
        <w:bidi/>
      </w:pPr>
      <w:r>
        <w:t>5</w:t>
      </w:r>
    </w:p>
    <w:p w:rsidR="00AE6594" w:rsidRDefault="00AE6594" w:rsidP="00AE6594">
      <w:pPr>
        <w:bidi/>
      </w:pPr>
      <w:r>
        <w:t xml:space="preserve">You guessed: </w:t>
      </w:r>
      <w:proofErr w:type="gramStart"/>
      <w:r>
        <w:t>5</w:t>
      </w:r>
      <w:proofErr w:type="gramEnd"/>
    </w:p>
    <w:p w:rsidR="00AE6594" w:rsidRDefault="00AE6594" w:rsidP="00AE6594">
      <w:pPr>
        <w:bidi/>
      </w:pPr>
      <w:r>
        <w:t>```</w:t>
      </w:r>
    </w:p>
    <w:p w:rsidR="00AE6594" w:rsidRDefault="00AE6594" w:rsidP="00AE6594">
      <w:pPr>
        <w:bidi/>
      </w:pPr>
    </w:p>
    <w:p w:rsidR="00AE6594" w:rsidRDefault="00AE6594" w:rsidP="00AE6594">
      <w:pPr>
        <w:bidi/>
      </w:pPr>
      <w:r>
        <w:rPr>
          <w:rFonts w:cs="Arial"/>
          <w:rtl/>
        </w:rPr>
        <w:t>צפוי שתקבלו מספרים שונים מאלו, וכולם צריכים להיות בין 1 ל-100. עבודה טובה</w:t>
      </w:r>
      <w:r>
        <w:t>!</w:t>
      </w:r>
    </w:p>
    <w:p w:rsidR="00AE6594" w:rsidRDefault="00AE6594" w:rsidP="00AE6594">
      <w:pPr>
        <w:bidi/>
      </w:pPr>
    </w:p>
    <w:p w:rsidR="00AE6594" w:rsidRDefault="00AE6594" w:rsidP="00AE6594">
      <w:pPr>
        <w:bidi/>
      </w:pPr>
      <w:r>
        <w:t xml:space="preserve">## </w:t>
      </w:r>
      <w:r>
        <w:rPr>
          <w:rFonts w:cs="Arial"/>
          <w:rtl/>
        </w:rPr>
        <w:t>השוואת הניחוש למספר הסודי</w:t>
      </w:r>
    </w:p>
    <w:p w:rsidR="00AE6594" w:rsidRDefault="00AE6594" w:rsidP="00AE6594">
      <w:pPr>
        <w:bidi/>
      </w:pPr>
    </w:p>
    <w:p w:rsidR="00AE6594" w:rsidRDefault="00AE6594" w:rsidP="001B1B14">
      <w:pPr>
        <w:bidi/>
        <w:pPrChange w:id="316" w:author="Idan" w:date="2023-04-04T14:56:00Z">
          <w:pPr>
            <w:bidi/>
          </w:pPr>
        </w:pPrChange>
      </w:pPr>
      <w:r>
        <w:rPr>
          <w:rFonts w:cs="Arial"/>
          <w:rtl/>
        </w:rPr>
        <w:lastRenderedPageBreak/>
        <w:t>עכשיו שיש לנו קלט מהמשתמש ומספר אקראי</w:t>
      </w:r>
      <w:ins w:id="317" w:author="Idan" w:date="2023-04-04T14:56:00Z">
        <w:r w:rsidR="001B1B14">
          <w:rPr>
            <w:rFonts w:cs="Arial" w:hint="cs"/>
            <w:rtl/>
          </w:rPr>
          <w:t>,</w:t>
        </w:r>
      </w:ins>
      <w:r>
        <w:rPr>
          <w:rFonts w:cs="Arial"/>
          <w:rtl/>
        </w:rPr>
        <w:t xml:space="preserve"> אנחנו יכולים להשוות אותם. צעד זה מוצג ברשימה 2-4. שימו לב שהקוד הזה לא עובר קומפילציה, כפי שנסביר מי</w:t>
      </w:r>
      <w:del w:id="318" w:author="Idan" w:date="2023-04-04T14:56:00Z">
        <w:r w:rsidDel="001B1B14">
          <w:rPr>
            <w:rFonts w:cs="Arial"/>
            <w:rtl/>
          </w:rPr>
          <w:delText>י</w:delText>
        </w:r>
      </w:del>
      <w:r>
        <w:rPr>
          <w:rFonts w:cs="Arial"/>
          <w:rtl/>
        </w:rPr>
        <w:t>ד</w:t>
      </w:r>
      <w:r>
        <w:t>.</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,ignore,does</w:t>
      </w:r>
      <w:proofErr w:type="gramEnd"/>
      <w:r>
        <w:t>_not_compile</w:t>
      </w:r>
      <w:proofErr w:type="spell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/listings/ch02-guessing-game-tutorial/listing-02-04/src/main.rs:here}}</w:t>
      </w:r>
    </w:p>
    <w:p w:rsidR="00AE6594" w:rsidRDefault="00AE6594" w:rsidP="00AE6594">
      <w:pPr>
        <w:bidi/>
      </w:pPr>
      <w:r>
        <w:t>```</w:t>
      </w:r>
    </w:p>
    <w:p w:rsidR="00AE6594" w:rsidRDefault="00AE6594" w:rsidP="00AE6594">
      <w:pPr>
        <w:bidi/>
      </w:pPr>
    </w:p>
    <w:p w:rsidR="00AE6594" w:rsidRDefault="00AE6594" w:rsidP="00AE6594">
      <w:pPr>
        <w:bidi/>
      </w:pPr>
    </w:p>
    <w:p w:rsidR="00AE6594" w:rsidRDefault="00AE6594" w:rsidP="00AE6594">
      <w:pPr>
        <w:bidi/>
      </w:pPr>
      <w:r>
        <w:t>&lt;span class="caption"&gt;</w:t>
      </w:r>
      <w:r>
        <w:rPr>
          <w:rFonts w:cs="Arial"/>
          <w:rtl/>
        </w:rPr>
        <w:t>רשימה 2-4: טיפול בערכים המוחזרים האפשרים כשמשווים שני מספרים</w:t>
      </w:r>
      <w:r>
        <w:t>&lt;/span&gt;</w:t>
      </w:r>
    </w:p>
    <w:p w:rsidR="00AE6594" w:rsidRDefault="00AE6594" w:rsidP="00AE6594">
      <w:pPr>
        <w:bidi/>
      </w:pPr>
    </w:p>
    <w:p w:rsidR="00AE6594" w:rsidRDefault="00AE6594" w:rsidP="001B1B14">
      <w:pPr>
        <w:bidi/>
        <w:pPrChange w:id="319" w:author="Idan" w:date="2023-04-04T14:56:00Z">
          <w:pPr>
            <w:bidi/>
          </w:pPr>
        </w:pPrChange>
      </w:pPr>
      <w:r>
        <w:rPr>
          <w:rFonts w:cs="Arial"/>
          <w:rtl/>
        </w:rPr>
        <w:t>קודם אנו מוסיפים עוד פקודת</w:t>
      </w:r>
      <w:r>
        <w:t xml:space="preserve"> `use` </w:t>
      </w:r>
      <w:r>
        <w:rPr>
          <w:rFonts w:cs="Arial"/>
          <w:rtl/>
        </w:rPr>
        <w:t>המכניסה את הטיפוס</w:t>
      </w:r>
      <w:r>
        <w:t xml:space="preserve"> `</w:t>
      </w:r>
      <w:proofErr w:type="spellStart"/>
      <w:r>
        <w:t>std</w:t>
      </w:r>
      <w:proofErr w:type="spellEnd"/>
      <w:r>
        <w:t>::</w:t>
      </w:r>
      <w:proofErr w:type="spellStart"/>
      <w:r>
        <w:t>cmp</w:t>
      </w:r>
      <w:proofErr w:type="spellEnd"/>
      <w:r>
        <w:t xml:space="preserve">::Ordering` </w:t>
      </w:r>
      <w:r>
        <w:rPr>
          <w:rFonts w:cs="Arial"/>
          <w:rtl/>
        </w:rPr>
        <w:t>מהספריה הסטנדרטית למתחם. הטיפוס</w:t>
      </w:r>
      <w:r>
        <w:t xml:space="preserve"> `Ordering` </w:t>
      </w:r>
      <w:r>
        <w:rPr>
          <w:rFonts w:cs="Arial"/>
          <w:rtl/>
        </w:rPr>
        <w:t>הוא מבחר נוסף</w:t>
      </w:r>
      <w:ins w:id="320" w:author="Idan" w:date="2023-04-04T14:56:00Z">
        <w:r w:rsidR="001B1B14">
          <w:rPr>
            <w:rFonts w:cs="Arial" w:hint="cs"/>
            <w:rtl/>
          </w:rPr>
          <w:t xml:space="preserve">, והוא כולל </w:t>
        </w:r>
      </w:ins>
      <w:del w:id="321" w:author="Idan" w:date="2023-04-04T14:56:00Z">
        <w:r w:rsidDel="001B1B14">
          <w:rPr>
            <w:rFonts w:cs="Arial"/>
            <w:rtl/>
          </w:rPr>
          <w:delText xml:space="preserve"> ויש בו </w:delText>
        </w:r>
      </w:del>
      <w:r>
        <w:rPr>
          <w:rFonts w:cs="Arial"/>
          <w:rtl/>
        </w:rPr>
        <w:t>את הווריאנטים</w:t>
      </w:r>
      <w:r>
        <w:t xml:space="preserve"> `Less`, `Greater` </w:t>
      </w:r>
      <w:r>
        <w:rPr>
          <w:rFonts w:cs="Arial"/>
          <w:rtl/>
        </w:rPr>
        <w:t>ו</w:t>
      </w:r>
      <w:r>
        <w:t xml:space="preserve">-`Equal`. </w:t>
      </w:r>
      <w:ins w:id="322" w:author="Idan" w:date="2023-04-04T14:56:00Z">
        <w:r w:rsidR="001B1B14">
          <w:rPr>
            <w:rFonts w:hint="cs"/>
            <w:rtl/>
          </w:rPr>
          <w:t xml:space="preserve"> </w:t>
        </w:r>
      </w:ins>
      <w:r>
        <w:rPr>
          <w:rFonts w:cs="Arial"/>
          <w:rtl/>
        </w:rPr>
        <w:t>אלו שלושת התוצאות האפשריות כאשר משווים שני ערכים</w:t>
      </w:r>
      <w:r>
        <w:t>.</w:t>
      </w:r>
    </w:p>
    <w:p w:rsidR="00AE6594" w:rsidRDefault="00AE6594" w:rsidP="00AE6594">
      <w:pPr>
        <w:bidi/>
      </w:pPr>
    </w:p>
    <w:p w:rsidR="00AE6594" w:rsidRDefault="00AE6594" w:rsidP="006C3CA8">
      <w:pPr>
        <w:bidi/>
      </w:pPr>
      <w:r>
        <w:rPr>
          <w:rFonts w:cs="Arial"/>
          <w:rtl/>
        </w:rPr>
        <w:t xml:space="preserve">לאחר מכן </w:t>
      </w:r>
      <w:del w:id="323" w:author="Idan" w:date="2023-03-31T13:21:00Z">
        <w:r w:rsidDel="00C1238A">
          <w:rPr>
            <w:rFonts w:cs="Arial"/>
            <w:rtl/>
          </w:rPr>
          <w:delText>א</w:delText>
        </w:r>
      </w:del>
      <w:r>
        <w:rPr>
          <w:rFonts w:cs="Arial"/>
          <w:rtl/>
        </w:rPr>
        <w:t>נו</w:t>
      </w:r>
      <w:ins w:id="324" w:author="Idan" w:date="2023-03-31T13:21:00Z">
        <w:r w:rsidR="00C1238A">
          <w:rPr>
            <w:rFonts w:cs="Arial" w:hint="cs"/>
            <w:rtl/>
          </w:rPr>
          <w:t>סיף</w:t>
        </w:r>
      </w:ins>
      <w:r>
        <w:rPr>
          <w:rFonts w:cs="Arial"/>
          <w:rtl/>
        </w:rPr>
        <w:t xml:space="preserve"> </w:t>
      </w:r>
      <w:ins w:id="325" w:author="Idan" w:date="2023-03-31T13:22:00Z">
        <w:r w:rsidR="00C1238A">
          <w:rPr>
            <w:rFonts w:cs="Arial"/>
            <w:rtl/>
          </w:rPr>
          <w:t>בתחתית</w:t>
        </w:r>
        <w:r w:rsidR="00C1238A" w:rsidDel="00C1238A">
          <w:rPr>
            <w:rFonts w:cs="Arial"/>
            <w:rtl/>
          </w:rPr>
          <w:t xml:space="preserve"> </w:t>
        </w:r>
        <w:r w:rsidR="00C1238A">
          <w:rPr>
            <w:rFonts w:cs="Arial" w:hint="cs"/>
            <w:rtl/>
          </w:rPr>
          <w:t xml:space="preserve">הקוד </w:t>
        </w:r>
      </w:ins>
      <w:del w:id="326" w:author="Idan" w:date="2023-03-31T13:21:00Z">
        <w:r w:rsidDel="00C1238A">
          <w:rPr>
            <w:rFonts w:cs="Arial"/>
            <w:rtl/>
          </w:rPr>
          <w:delText xml:space="preserve">מוסיפים </w:delText>
        </w:r>
      </w:del>
      <w:r>
        <w:rPr>
          <w:rFonts w:cs="Arial"/>
          <w:rtl/>
        </w:rPr>
        <w:t xml:space="preserve">חמש שורות </w:t>
      </w:r>
      <w:del w:id="327" w:author="Idan" w:date="2023-03-31T13:21:00Z">
        <w:r w:rsidDel="00C1238A">
          <w:rPr>
            <w:rFonts w:cs="Arial"/>
            <w:rtl/>
          </w:rPr>
          <w:delText xml:space="preserve">נוספות </w:delText>
        </w:r>
      </w:del>
      <w:del w:id="328" w:author="Idan" w:date="2023-03-31T13:22:00Z">
        <w:r w:rsidDel="00C1238A">
          <w:rPr>
            <w:rFonts w:cs="Arial"/>
            <w:rtl/>
          </w:rPr>
          <w:delText>בתחתית ש</w:delText>
        </w:r>
      </w:del>
      <w:ins w:id="329" w:author="Idan" w:date="2023-03-31T13:22:00Z">
        <w:r w:rsidR="00C1238A">
          <w:rPr>
            <w:rFonts w:cs="Arial" w:hint="cs"/>
            <w:rtl/>
          </w:rPr>
          <w:t>ה</w:t>
        </w:r>
      </w:ins>
      <w:r>
        <w:rPr>
          <w:rFonts w:cs="Arial"/>
          <w:rtl/>
        </w:rPr>
        <w:t>משתמשות בטיפוס</w:t>
      </w:r>
      <w:r>
        <w:t xml:space="preserve"> `Ordering`. </w:t>
      </w:r>
      <w:r>
        <w:rPr>
          <w:rFonts w:cs="Arial"/>
          <w:rtl/>
        </w:rPr>
        <w:t>המתודה</w:t>
      </w:r>
      <w:r>
        <w:t xml:space="preserve"> `</w:t>
      </w:r>
      <w:proofErr w:type="spellStart"/>
      <w:r>
        <w:t>cmp</w:t>
      </w:r>
      <w:proofErr w:type="spellEnd"/>
      <w:r>
        <w:t xml:space="preserve">` </w:t>
      </w:r>
      <w:r>
        <w:rPr>
          <w:rFonts w:cs="Arial"/>
          <w:rtl/>
        </w:rPr>
        <w:t xml:space="preserve">משווה בין שני ערכים וניתן לקרוא לה על כל דבר </w:t>
      </w:r>
      <w:del w:id="330" w:author="Idan" w:date="2023-03-31T13:22:00Z">
        <w:r w:rsidDel="00C1238A">
          <w:rPr>
            <w:rFonts w:cs="Arial"/>
            <w:rtl/>
          </w:rPr>
          <w:delText xml:space="preserve">שניתן </w:delText>
        </w:r>
      </w:del>
      <w:ins w:id="331" w:author="Idan" w:date="2023-03-31T13:22:00Z">
        <w:r w:rsidR="00C1238A">
          <w:rPr>
            <w:rFonts w:cs="Arial" w:hint="cs"/>
            <w:rtl/>
          </w:rPr>
          <w:t>בר-</w:t>
        </w:r>
      </w:ins>
      <w:del w:id="332" w:author="Idan" w:date="2023-03-31T13:22:00Z">
        <w:r w:rsidDel="00C1238A">
          <w:rPr>
            <w:rFonts w:cs="Arial"/>
            <w:rtl/>
          </w:rPr>
          <w:delText>ל</w:delText>
        </w:r>
      </w:del>
      <w:r>
        <w:rPr>
          <w:rFonts w:cs="Arial"/>
          <w:rtl/>
        </w:rPr>
        <w:t xml:space="preserve">השוואה. היא </w:t>
      </w:r>
      <w:del w:id="333" w:author="Idan" w:date="2023-03-31T13:22:00Z">
        <w:r w:rsidDel="00C1238A">
          <w:rPr>
            <w:rFonts w:cs="Arial"/>
            <w:rtl/>
          </w:rPr>
          <w:delText xml:space="preserve">לוקחת </w:delText>
        </w:r>
      </w:del>
      <w:ins w:id="334" w:author="Idan" w:date="2023-03-31T13:22:00Z">
        <w:r w:rsidR="00C1238A">
          <w:rPr>
            <w:rFonts w:cs="Arial" w:hint="cs"/>
            <w:rtl/>
          </w:rPr>
          <w:t xml:space="preserve">מקבלת </w:t>
        </w:r>
      </w:ins>
      <w:r>
        <w:rPr>
          <w:rFonts w:cs="Arial"/>
          <w:rtl/>
        </w:rPr>
        <w:t xml:space="preserve">הפנייה </w:t>
      </w:r>
      <w:del w:id="335" w:author="Idan" w:date="2023-03-31T13:22:00Z">
        <w:r w:rsidDel="00C1238A">
          <w:rPr>
            <w:rFonts w:cs="Arial"/>
            <w:rtl/>
          </w:rPr>
          <w:delText xml:space="preserve">למה </w:delText>
        </w:r>
      </w:del>
      <w:ins w:id="336" w:author="Idan" w:date="2023-03-31T13:22:00Z">
        <w:r w:rsidR="00C1238A">
          <w:rPr>
            <w:rFonts w:cs="Arial"/>
            <w:rtl/>
          </w:rPr>
          <w:t>ל</w:t>
        </w:r>
        <w:r w:rsidR="00C1238A">
          <w:rPr>
            <w:rFonts w:cs="Arial" w:hint="cs"/>
            <w:rtl/>
          </w:rPr>
          <w:t xml:space="preserve">דבר מולו </w:t>
        </w:r>
      </w:ins>
      <w:del w:id="337" w:author="Idan" w:date="2023-03-31T13:22:00Z">
        <w:r w:rsidDel="00C1238A">
          <w:rPr>
            <w:rFonts w:cs="Arial"/>
            <w:rtl/>
          </w:rPr>
          <w:delText>ש</w:delText>
        </w:r>
      </w:del>
      <w:r>
        <w:rPr>
          <w:rFonts w:cs="Arial"/>
          <w:rtl/>
        </w:rPr>
        <w:t>אתם רוצים להשוות</w:t>
      </w:r>
      <w:del w:id="338" w:author="Idan" w:date="2023-03-31T13:22:00Z">
        <w:r w:rsidDel="00C1238A">
          <w:rPr>
            <w:rFonts w:cs="Arial"/>
            <w:rtl/>
          </w:rPr>
          <w:delText xml:space="preserve"> מולו</w:delText>
        </w:r>
      </w:del>
      <w:r>
        <w:rPr>
          <w:rFonts w:cs="Arial"/>
          <w:rtl/>
        </w:rPr>
        <w:t>: כאן היא משווה את</w:t>
      </w:r>
      <w:r>
        <w:t xml:space="preserve"> `guess` </w:t>
      </w:r>
      <w:r>
        <w:rPr>
          <w:rFonts w:cs="Arial"/>
          <w:rtl/>
        </w:rPr>
        <w:t>ל</w:t>
      </w:r>
      <w:r>
        <w:t>- `</w:t>
      </w:r>
      <w:proofErr w:type="spellStart"/>
      <w:r>
        <w:t>secret_number</w:t>
      </w:r>
      <w:proofErr w:type="spellEnd"/>
      <w:r>
        <w:t xml:space="preserve">`. </w:t>
      </w:r>
      <w:r>
        <w:rPr>
          <w:rFonts w:cs="Arial"/>
          <w:rtl/>
        </w:rPr>
        <w:t>אז היא מחזירה ווריאנט של המבחר</w:t>
      </w:r>
      <w:r>
        <w:t xml:space="preserve"> `Ordering`, </w:t>
      </w:r>
      <w:r>
        <w:rPr>
          <w:rFonts w:cs="Arial"/>
          <w:rtl/>
        </w:rPr>
        <w:t>שהכנסנו למתחם באמצעות הפקודה</w:t>
      </w:r>
      <w:r>
        <w:t xml:space="preserve"> `use`. </w:t>
      </w:r>
      <w:r>
        <w:rPr>
          <w:rFonts w:cs="Arial"/>
          <w:rtl/>
        </w:rPr>
        <w:t>אנחנו משתמשים בביטוי</w:t>
      </w:r>
      <w:r>
        <w:t xml:space="preserve"> [`match`][match]&lt;!-- ignore --&gt; </w:t>
      </w:r>
      <w:r>
        <w:rPr>
          <w:rFonts w:cs="Arial"/>
          <w:rtl/>
        </w:rPr>
        <w:t>על מנת להחליט מה לעשות בצעד הבא בהתבסס על הווריאנט של</w:t>
      </w:r>
      <w:r>
        <w:t xml:space="preserve"> `Ordering` </w:t>
      </w:r>
      <w:r>
        <w:rPr>
          <w:rFonts w:cs="Arial"/>
          <w:rtl/>
        </w:rPr>
        <w:t>שהוחזר מהקריאה ל</w:t>
      </w:r>
      <w:r>
        <w:t>-`</w:t>
      </w:r>
      <w:proofErr w:type="spellStart"/>
      <w:r>
        <w:t>cmp</w:t>
      </w:r>
      <w:proofErr w:type="spellEnd"/>
      <w:r>
        <w:t xml:space="preserve">` </w:t>
      </w:r>
      <w:r>
        <w:rPr>
          <w:rFonts w:cs="Arial"/>
          <w:rtl/>
        </w:rPr>
        <w:t>עם הערכים ב</w:t>
      </w:r>
      <w:r>
        <w:t xml:space="preserve">-`guess` </w:t>
      </w:r>
      <w:r>
        <w:rPr>
          <w:rFonts w:cs="Arial"/>
          <w:rtl/>
        </w:rPr>
        <w:t>וב</w:t>
      </w:r>
      <w:r>
        <w:t>-`</w:t>
      </w:r>
      <w:proofErr w:type="spellStart"/>
      <w:r>
        <w:t>secret_number</w:t>
      </w:r>
      <w:proofErr w:type="spellEnd"/>
      <w:r>
        <w:t>`.</w:t>
      </w:r>
    </w:p>
    <w:p w:rsidR="00AE6594" w:rsidRDefault="00AE6594" w:rsidP="00AE6594">
      <w:pPr>
        <w:bidi/>
      </w:pPr>
    </w:p>
    <w:p w:rsidR="00AE6594" w:rsidRDefault="00AE6594" w:rsidP="001B1B14">
      <w:pPr>
        <w:bidi/>
        <w:pPrChange w:id="339" w:author="Idan" w:date="2023-04-04T14:57:00Z">
          <w:pPr>
            <w:bidi/>
          </w:pPr>
        </w:pPrChange>
      </w:pPr>
      <w:r>
        <w:rPr>
          <w:rFonts w:cs="Arial"/>
          <w:rtl/>
        </w:rPr>
        <w:t>ביטוי</w:t>
      </w:r>
      <w:r>
        <w:t xml:space="preserve"> `match` </w:t>
      </w:r>
      <w:r>
        <w:rPr>
          <w:rFonts w:cs="Arial"/>
          <w:rtl/>
        </w:rPr>
        <w:t>מורכב מכמה *</w:t>
      </w:r>
      <w:del w:id="340" w:author="Idan" w:date="2023-03-31T13:23:00Z">
        <w:r w:rsidDel="00994B13">
          <w:rPr>
            <w:rFonts w:cs="Arial"/>
            <w:rtl/>
          </w:rPr>
          <w:delText>זרועות</w:delText>
        </w:r>
      </w:del>
      <w:ins w:id="341" w:author="Idan" w:date="2023-04-04T14:57:00Z">
        <w:r w:rsidR="001B1B14">
          <w:rPr>
            <w:rFonts w:cs="Arial" w:hint="cs"/>
            <w:rtl/>
          </w:rPr>
          <w:t>זרועות</w:t>
        </w:r>
      </w:ins>
      <w:r>
        <w:t xml:space="preserve">* (arms). </w:t>
      </w:r>
      <w:del w:id="342" w:author="Idan" w:date="2023-03-31T13:23:00Z">
        <w:r w:rsidDel="00994B13">
          <w:rPr>
            <w:rFonts w:cs="Arial"/>
            <w:rtl/>
          </w:rPr>
          <w:delText xml:space="preserve">זרוע </w:delText>
        </w:r>
      </w:del>
      <w:ins w:id="343" w:author="Idan" w:date="2023-04-04T14:57:00Z">
        <w:r w:rsidR="001B1B14">
          <w:rPr>
            <w:rFonts w:cs="Arial" w:hint="cs"/>
            <w:rtl/>
          </w:rPr>
          <w:t>זרוע</w:t>
        </w:r>
      </w:ins>
      <w:ins w:id="344" w:author="Idan" w:date="2023-03-31T13:23:00Z">
        <w:r w:rsidR="00994B13">
          <w:rPr>
            <w:rFonts w:cs="Arial"/>
            <w:rtl/>
          </w:rPr>
          <w:t xml:space="preserve"> </w:t>
        </w:r>
      </w:ins>
      <w:r>
        <w:rPr>
          <w:rFonts w:cs="Arial"/>
          <w:rtl/>
        </w:rPr>
        <w:t>מורכבת מדפוס</w:t>
      </w:r>
      <w:ins w:id="345" w:author="Idan" w:date="2023-03-31T13:24:00Z">
        <w:r w:rsidR="00994B13">
          <w:rPr>
            <w:rFonts w:cs="Arial" w:hint="cs"/>
            <w:rtl/>
          </w:rPr>
          <w:t xml:space="preserve">, או תבנית מולה </w:t>
        </w:r>
      </w:ins>
      <w:ins w:id="346" w:author="Idan" w:date="2023-03-31T13:25:00Z">
        <w:r w:rsidR="00994B13">
          <w:rPr>
            <w:rFonts w:cs="Arial" w:hint="cs"/>
            <w:rtl/>
          </w:rPr>
          <w:t xml:space="preserve">ישווה </w:t>
        </w:r>
      </w:ins>
      <w:ins w:id="347" w:author="Idan" w:date="2023-03-31T13:24:00Z">
        <w:r w:rsidR="00994B13">
          <w:rPr>
            <w:rFonts w:cs="Arial" w:hint="cs"/>
            <w:rtl/>
          </w:rPr>
          <w:t xml:space="preserve">הקוד את הביטוי, </w:t>
        </w:r>
      </w:ins>
      <w:del w:id="348" w:author="Idan" w:date="2023-03-31T13:25:00Z">
        <w:r w:rsidDel="00994B13">
          <w:rPr>
            <w:rFonts w:cs="Arial"/>
            <w:rtl/>
          </w:rPr>
          <w:delText xml:space="preserve"> להתאמה בתוספת </w:delText>
        </w:r>
      </w:del>
      <w:ins w:id="349" w:author="Idan" w:date="2023-03-31T13:25:00Z">
        <w:r w:rsidR="00994B13">
          <w:rPr>
            <w:rFonts w:cs="Arial" w:hint="cs"/>
            <w:rtl/>
          </w:rPr>
          <w:t>ומ</w:t>
        </w:r>
      </w:ins>
      <w:r>
        <w:rPr>
          <w:rFonts w:cs="Arial"/>
          <w:rtl/>
        </w:rPr>
        <w:t>הקוד להרצה במידה והערך שהועבר ל</w:t>
      </w:r>
      <w:r>
        <w:t xml:space="preserve">- `match` </w:t>
      </w:r>
      <w:r>
        <w:rPr>
          <w:rFonts w:cs="Arial"/>
          <w:rtl/>
        </w:rPr>
        <w:t xml:space="preserve">תואם </w:t>
      </w:r>
      <w:del w:id="350" w:author="Idan" w:date="2023-03-31T13:25:00Z">
        <w:r w:rsidDel="00994B13">
          <w:rPr>
            <w:rFonts w:cs="Arial"/>
            <w:rtl/>
          </w:rPr>
          <w:delText xml:space="preserve">את </w:delText>
        </w:r>
      </w:del>
      <w:ins w:id="351" w:author="Idan" w:date="2023-03-31T13:25:00Z">
        <w:r w:rsidR="00994B13">
          <w:rPr>
            <w:rFonts w:cs="Arial" w:hint="cs"/>
            <w:rtl/>
          </w:rPr>
          <w:t>ל</w:t>
        </w:r>
      </w:ins>
      <w:del w:id="352" w:author="Idan" w:date="2023-03-31T13:25:00Z">
        <w:r w:rsidDel="00994B13">
          <w:rPr>
            <w:rFonts w:cs="Arial"/>
            <w:rtl/>
          </w:rPr>
          <w:delText>ה</w:delText>
        </w:r>
      </w:del>
      <w:r>
        <w:rPr>
          <w:rFonts w:cs="Arial"/>
          <w:rtl/>
        </w:rPr>
        <w:t>דפוס</w:t>
      </w:r>
      <w:del w:id="353" w:author="Idan" w:date="2023-03-31T13:25:00Z">
        <w:r w:rsidDel="00994B13">
          <w:rPr>
            <w:rFonts w:cs="Arial"/>
            <w:rtl/>
          </w:rPr>
          <w:delText xml:space="preserve"> בזרוע</w:delText>
        </w:r>
      </w:del>
      <w:r>
        <w:rPr>
          <w:rFonts w:cs="Arial"/>
          <w:rtl/>
        </w:rPr>
        <w:t>. ראסט לוקחת את הערך שהועבר ל</w:t>
      </w:r>
      <w:r>
        <w:t xml:space="preserve">- `match` </w:t>
      </w:r>
      <w:r>
        <w:rPr>
          <w:rFonts w:cs="Arial"/>
          <w:rtl/>
        </w:rPr>
        <w:t xml:space="preserve">ומתבוננת בדפוס של </w:t>
      </w:r>
      <w:del w:id="354" w:author="Idan" w:date="2023-03-31T13:26:00Z">
        <w:r w:rsidDel="0011176B">
          <w:rPr>
            <w:rFonts w:cs="Arial"/>
            <w:rtl/>
          </w:rPr>
          <w:delText xml:space="preserve">הזרועות </w:delText>
        </w:r>
      </w:del>
      <w:ins w:id="355" w:author="Idan" w:date="2023-04-04T14:57:00Z">
        <w:r w:rsidR="001B1B14">
          <w:rPr>
            <w:rFonts w:cs="Arial" w:hint="cs"/>
            <w:rtl/>
          </w:rPr>
          <w:t xml:space="preserve">הזרועות </w:t>
        </w:r>
      </w:ins>
      <w:r>
        <w:rPr>
          <w:rFonts w:cs="Arial"/>
          <w:rtl/>
        </w:rPr>
        <w:t>לפי הסדר</w:t>
      </w:r>
      <w:ins w:id="356" w:author="Idan" w:date="2023-03-31T13:25:00Z">
        <w:r w:rsidR="00994B13">
          <w:rPr>
            <w:rFonts w:cs="Arial" w:hint="cs"/>
            <w:rtl/>
          </w:rPr>
          <w:t xml:space="preserve"> בו הן מופיעות בקוד</w:t>
        </w:r>
      </w:ins>
      <w:r>
        <w:rPr>
          <w:rFonts w:cs="Arial"/>
          <w:rtl/>
        </w:rPr>
        <w:t>. דפוסים ומבנה ה</w:t>
      </w:r>
      <w:r>
        <w:t xml:space="preserve">-`match` </w:t>
      </w:r>
      <w:r>
        <w:rPr>
          <w:rFonts w:cs="Arial"/>
          <w:rtl/>
        </w:rPr>
        <w:t>הם יכולות עצמתיות של ראסט: הם מאפשרים לבטא מגוון של סיטואציות בהן הקוד שלכם יכול להיתקל ומבטיחים שכולן יטופלו. עוד על תכונות אלה ידובר בפרק 6 ובפרק 18, בהתאמה</w:t>
      </w:r>
      <w:r>
        <w:t>.</w:t>
      </w:r>
    </w:p>
    <w:p w:rsidR="00AE6594" w:rsidRDefault="00AE6594" w:rsidP="00AE6594">
      <w:pPr>
        <w:bidi/>
      </w:pPr>
    </w:p>
    <w:p w:rsidR="00AE6594" w:rsidDel="0011176B" w:rsidRDefault="00AE6594" w:rsidP="006C3CA8">
      <w:pPr>
        <w:bidi/>
        <w:rPr>
          <w:del w:id="357" w:author="Idan" w:date="2023-03-31T13:26:00Z"/>
        </w:rPr>
      </w:pPr>
      <w:r>
        <w:rPr>
          <w:rFonts w:cs="Arial"/>
          <w:rtl/>
        </w:rPr>
        <w:t>הבה נעבור בפירוט על דוגמא עם ביטוי ה</w:t>
      </w:r>
      <w:r>
        <w:t xml:space="preserve">- `match` </w:t>
      </w:r>
      <w:r>
        <w:rPr>
          <w:rFonts w:cs="Arial"/>
          <w:rtl/>
        </w:rPr>
        <w:t>בו אנו משתמשים כאן. נניח שהמשתמש ניחש את המספר 50 ושהמספר הסודי האקראי בזמן ההרצה הוא</w:t>
      </w:r>
      <w:ins w:id="358" w:author="Idan" w:date="2023-03-31T13:26:00Z">
        <w:r w:rsidR="0011176B">
          <w:rPr>
            <w:rFonts w:cs="Arial" w:hint="cs"/>
            <w:rtl/>
          </w:rPr>
          <w:t xml:space="preserve"> 38.</w:t>
        </w:r>
      </w:ins>
    </w:p>
    <w:p w:rsidR="00AE6594" w:rsidDel="0011176B" w:rsidRDefault="00AE6594" w:rsidP="001D577B">
      <w:pPr>
        <w:bidi/>
        <w:rPr>
          <w:del w:id="359" w:author="Idan" w:date="2023-03-31T13:26:00Z"/>
        </w:rPr>
      </w:pPr>
      <w:del w:id="360" w:author="Idan" w:date="2023-03-31T13:26:00Z">
        <w:r w:rsidDel="0011176B">
          <w:delText>38.</w:delText>
        </w:r>
      </w:del>
    </w:p>
    <w:p w:rsidR="00AE6594" w:rsidRDefault="00AE6594" w:rsidP="00616E35">
      <w:pPr>
        <w:bidi/>
      </w:pPr>
    </w:p>
    <w:p w:rsidR="00AE6594" w:rsidRDefault="00AE6594" w:rsidP="001B1B14">
      <w:pPr>
        <w:bidi/>
        <w:pPrChange w:id="361" w:author="Idan" w:date="2023-04-04T14:58:00Z">
          <w:pPr>
            <w:bidi/>
          </w:pPr>
        </w:pPrChange>
      </w:pPr>
      <w:r>
        <w:rPr>
          <w:rFonts w:cs="Arial"/>
          <w:rtl/>
        </w:rPr>
        <w:t>כשאר הקוד משווה את 50 ל-38, המתודה</w:t>
      </w:r>
      <w:r>
        <w:t xml:space="preserve"> `</w:t>
      </w:r>
      <w:proofErr w:type="spellStart"/>
      <w:r>
        <w:t>cmp</w:t>
      </w:r>
      <w:proofErr w:type="spellEnd"/>
      <w:r>
        <w:t xml:space="preserve">` </w:t>
      </w:r>
      <w:r>
        <w:rPr>
          <w:rFonts w:cs="Arial"/>
          <w:rtl/>
        </w:rPr>
        <w:t>תחזיר</w:t>
      </w:r>
      <w:r>
        <w:t xml:space="preserve"> `Ordering::Greater` </w:t>
      </w:r>
      <w:r>
        <w:rPr>
          <w:rFonts w:cs="Arial"/>
          <w:rtl/>
        </w:rPr>
        <w:t xml:space="preserve">כיוון ש-50 </w:t>
      </w:r>
      <w:del w:id="362" w:author="Idan" w:date="2023-04-04T14:57:00Z">
        <w:r w:rsidDel="001B1B14">
          <w:rPr>
            <w:rFonts w:cs="Arial"/>
            <w:rtl/>
          </w:rPr>
          <w:delText xml:space="preserve">יותר </w:delText>
        </w:r>
      </w:del>
      <w:r>
        <w:rPr>
          <w:rFonts w:cs="Arial"/>
          <w:rtl/>
        </w:rPr>
        <w:t>גדול מ-38. ביטוי ה</w:t>
      </w:r>
      <w:r>
        <w:t xml:space="preserve">- `match` </w:t>
      </w:r>
      <w:r>
        <w:rPr>
          <w:rFonts w:cs="Arial"/>
          <w:rtl/>
        </w:rPr>
        <w:t>לוקח את הערך</w:t>
      </w:r>
      <w:r>
        <w:t xml:space="preserve"> `Ordering::Greater` </w:t>
      </w:r>
      <w:r>
        <w:rPr>
          <w:rFonts w:cs="Arial"/>
          <w:rtl/>
        </w:rPr>
        <w:t xml:space="preserve">ומתחיל לבדוק את הדפוס </w:t>
      </w:r>
      <w:ins w:id="363" w:author="Idan" w:date="2023-04-04T14:58:00Z">
        <w:r w:rsidR="001B1B14">
          <w:rPr>
            <w:rFonts w:cs="Arial" w:hint="cs"/>
            <w:rtl/>
          </w:rPr>
          <w:t xml:space="preserve">המופיע </w:t>
        </w:r>
      </w:ins>
      <w:r>
        <w:rPr>
          <w:rFonts w:cs="Arial"/>
          <w:rtl/>
        </w:rPr>
        <w:t xml:space="preserve">בכל </w:t>
      </w:r>
      <w:ins w:id="364" w:author="Idan" w:date="2023-04-04T14:58:00Z">
        <w:r w:rsidR="001B1B14">
          <w:rPr>
            <w:rFonts w:cs="Arial" w:hint="cs"/>
            <w:rtl/>
          </w:rPr>
          <w:t>זרוע</w:t>
        </w:r>
      </w:ins>
      <w:del w:id="365" w:author="Idan" w:date="2023-03-31T13:26:00Z">
        <w:r w:rsidDel="0011176B">
          <w:rPr>
            <w:rFonts w:cs="Arial"/>
            <w:rtl/>
          </w:rPr>
          <w:delText>זרוע</w:delText>
        </w:r>
      </w:del>
      <w:r>
        <w:rPr>
          <w:rFonts w:cs="Arial"/>
          <w:rtl/>
        </w:rPr>
        <w:t xml:space="preserve">. הוא בודק את הדפוס </w:t>
      </w:r>
      <w:del w:id="366" w:author="Idan" w:date="2023-03-31T13:26:00Z">
        <w:r w:rsidDel="0011176B">
          <w:rPr>
            <w:rFonts w:cs="Arial"/>
            <w:rtl/>
          </w:rPr>
          <w:delText xml:space="preserve">בזרוע </w:delText>
        </w:r>
      </w:del>
      <w:ins w:id="367" w:author="Idan" w:date="2023-03-31T13:26:00Z">
        <w:r w:rsidR="0011176B">
          <w:rPr>
            <w:rFonts w:cs="Arial" w:hint="cs"/>
            <w:rtl/>
          </w:rPr>
          <w:t>ב</w:t>
        </w:r>
      </w:ins>
      <w:ins w:id="368" w:author="Idan" w:date="2023-04-04T14:58:00Z">
        <w:r w:rsidR="001B1B14">
          <w:rPr>
            <w:rFonts w:cs="Arial" w:hint="cs"/>
            <w:rtl/>
          </w:rPr>
          <w:t xml:space="preserve">זרוע </w:t>
        </w:r>
      </w:ins>
      <w:r>
        <w:rPr>
          <w:rFonts w:cs="Arial"/>
          <w:rtl/>
        </w:rPr>
        <w:t>הראשונה</w:t>
      </w:r>
      <w:r>
        <w:t xml:space="preserve">, `Ordering::Less`, </w:t>
      </w:r>
      <w:r>
        <w:rPr>
          <w:rFonts w:cs="Arial"/>
          <w:rtl/>
        </w:rPr>
        <w:t>ורואה שהערך</w:t>
      </w:r>
      <w:r>
        <w:t xml:space="preserve"> `Ordering::Greater` </w:t>
      </w:r>
      <w:r>
        <w:rPr>
          <w:rFonts w:cs="Arial"/>
          <w:rtl/>
        </w:rPr>
        <w:t>אינו תואם את</w:t>
      </w:r>
      <w:r>
        <w:t xml:space="preserve"> `Ordering::Less`, </w:t>
      </w:r>
      <w:ins w:id="369" w:author="Idan" w:date="2023-03-31T13:26:00Z">
        <w:r w:rsidR="0011176B">
          <w:rPr>
            <w:rFonts w:cs="Arial" w:hint="cs"/>
            <w:rtl/>
          </w:rPr>
          <w:t xml:space="preserve">. </w:t>
        </w:r>
      </w:ins>
      <w:del w:id="370" w:author="Idan" w:date="2023-03-31T13:26:00Z">
        <w:r w:rsidDel="0011176B">
          <w:rPr>
            <w:rFonts w:cs="Arial"/>
            <w:rtl/>
          </w:rPr>
          <w:delText>ו</w:delText>
        </w:r>
      </w:del>
      <w:r>
        <w:rPr>
          <w:rFonts w:cs="Arial"/>
          <w:rtl/>
        </w:rPr>
        <w:t xml:space="preserve">לכן הוא מתעלם מהקוד </w:t>
      </w:r>
      <w:ins w:id="371" w:author="Idan" w:date="2023-03-31T13:27:00Z">
        <w:r w:rsidR="0011176B">
          <w:rPr>
            <w:rFonts w:cs="Arial" w:hint="cs"/>
            <w:rtl/>
          </w:rPr>
          <w:t>ש</w:t>
        </w:r>
      </w:ins>
      <w:del w:id="372" w:author="Idan" w:date="2023-03-31T13:26:00Z">
        <w:r w:rsidDel="0011176B">
          <w:rPr>
            <w:rFonts w:cs="Arial"/>
            <w:rtl/>
          </w:rPr>
          <w:delText xml:space="preserve">בזרוע </w:delText>
        </w:r>
      </w:del>
      <w:ins w:id="373" w:author="Idan" w:date="2023-03-31T13:26:00Z">
        <w:r w:rsidR="0011176B">
          <w:rPr>
            <w:rFonts w:cs="Arial" w:hint="cs"/>
            <w:rtl/>
          </w:rPr>
          <w:t xml:space="preserve">תחת </w:t>
        </w:r>
      </w:ins>
      <w:ins w:id="374" w:author="Idan" w:date="2023-04-04T14:58:00Z">
        <w:r w:rsidR="001B1B14">
          <w:rPr>
            <w:rFonts w:cs="Arial" w:hint="cs"/>
            <w:rtl/>
          </w:rPr>
          <w:t xml:space="preserve">זרוע </w:t>
        </w:r>
      </w:ins>
      <w:r>
        <w:rPr>
          <w:rFonts w:cs="Arial"/>
          <w:rtl/>
        </w:rPr>
        <w:t>זו</w:t>
      </w:r>
      <w:ins w:id="375" w:author="Idan" w:date="2023-03-31T13:26:00Z">
        <w:r w:rsidR="0011176B">
          <w:rPr>
            <w:rFonts w:cs="Arial" w:hint="cs"/>
            <w:rtl/>
          </w:rPr>
          <w:t xml:space="preserve">, </w:t>
        </w:r>
      </w:ins>
      <w:del w:id="376" w:author="Idan" w:date="2023-03-31T13:26:00Z">
        <w:r w:rsidDel="0011176B">
          <w:rPr>
            <w:rFonts w:cs="Arial"/>
            <w:rtl/>
          </w:rPr>
          <w:delText xml:space="preserve"> </w:delText>
        </w:r>
      </w:del>
      <w:r>
        <w:rPr>
          <w:rFonts w:cs="Arial"/>
          <w:rtl/>
        </w:rPr>
        <w:t xml:space="preserve">ועובר </w:t>
      </w:r>
      <w:del w:id="377" w:author="Idan" w:date="2023-03-31T13:27:00Z">
        <w:r w:rsidDel="0011176B">
          <w:rPr>
            <w:rFonts w:cs="Arial"/>
            <w:rtl/>
          </w:rPr>
          <w:delText xml:space="preserve">לזרוע </w:delText>
        </w:r>
      </w:del>
      <w:ins w:id="378" w:author="Idan" w:date="2023-03-31T13:27:00Z">
        <w:r w:rsidR="0011176B">
          <w:rPr>
            <w:rFonts w:cs="Arial" w:hint="cs"/>
            <w:rtl/>
          </w:rPr>
          <w:t xml:space="preserve">להסתעפות </w:t>
        </w:r>
      </w:ins>
      <w:r>
        <w:rPr>
          <w:rFonts w:cs="Arial"/>
          <w:rtl/>
        </w:rPr>
        <w:t xml:space="preserve">הבאה. הדפוס של </w:t>
      </w:r>
      <w:ins w:id="379" w:author="Idan" w:date="2023-04-04T14:58:00Z">
        <w:r w:rsidR="001B1B14">
          <w:rPr>
            <w:rFonts w:cs="Arial" w:hint="cs"/>
            <w:rtl/>
          </w:rPr>
          <w:t xml:space="preserve">הזרוע </w:t>
        </w:r>
      </w:ins>
      <w:del w:id="380" w:author="Idan" w:date="2023-03-31T13:27:00Z">
        <w:r w:rsidDel="0011176B">
          <w:rPr>
            <w:rFonts w:cs="Arial"/>
            <w:rtl/>
          </w:rPr>
          <w:delText xml:space="preserve">הזרוע </w:delText>
        </w:r>
      </w:del>
      <w:r>
        <w:rPr>
          <w:rFonts w:cs="Arial"/>
          <w:rtl/>
        </w:rPr>
        <w:t>הבאה הוא</w:t>
      </w:r>
      <w:ins w:id="381" w:author="Idan" w:date="2023-03-31T13:27:00Z">
        <w:r w:rsidR="0011176B">
          <w:rPr>
            <w:rFonts w:cs="Arial" w:hint="cs"/>
            <w:rtl/>
          </w:rPr>
          <w:t xml:space="preserve"> </w:t>
        </w:r>
      </w:ins>
      <w:r>
        <w:t xml:space="preserve"> </w:t>
      </w:r>
      <w:r>
        <w:lastRenderedPageBreak/>
        <w:t>`Ordering::Greater`</w:t>
      </w:r>
      <w:ins w:id="382" w:author="Idan" w:date="2023-03-31T13:27:00Z">
        <w:r w:rsidR="0011176B">
          <w:rPr>
            <w:rFonts w:hint="cs"/>
            <w:rtl/>
          </w:rPr>
          <w:t xml:space="preserve">, </w:t>
        </w:r>
      </w:ins>
      <w:del w:id="383" w:author="Idan" w:date="2023-03-31T13:27:00Z">
        <w:r w:rsidDel="0011176B">
          <w:delText xml:space="preserve"> </w:delText>
        </w:r>
      </w:del>
      <w:r>
        <w:rPr>
          <w:rFonts w:cs="Arial"/>
          <w:rtl/>
        </w:rPr>
        <w:t>וזה *כן* תואם את</w:t>
      </w:r>
      <w:r>
        <w:t xml:space="preserve"> `Ordering::Greater`! </w:t>
      </w:r>
      <w:r>
        <w:rPr>
          <w:rFonts w:cs="Arial"/>
          <w:rtl/>
        </w:rPr>
        <w:t>הקוד הכלול בזרוע זו יבוצע וידפיס</w:t>
      </w:r>
      <w:r>
        <w:t xml:space="preserve"> `Too big!` </w:t>
      </w:r>
      <w:r>
        <w:rPr>
          <w:rFonts w:cs="Arial"/>
          <w:rtl/>
        </w:rPr>
        <w:t>למסך. ביטוי ה</w:t>
      </w:r>
      <w:r>
        <w:t xml:space="preserve">-`match` </w:t>
      </w:r>
      <w:r>
        <w:rPr>
          <w:rFonts w:cs="Arial"/>
          <w:rtl/>
        </w:rPr>
        <w:t>מסתיים מייד לאחר התאמה מוצלחת, ולכן, במקרה זה, הוא כלל לא יתבונן בזרוע האחרונה</w:t>
      </w:r>
      <w:r>
        <w:t>.</w:t>
      </w:r>
    </w:p>
    <w:p w:rsidR="00AE6594" w:rsidRDefault="00AE6594" w:rsidP="00AE6594">
      <w:pPr>
        <w:bidi/>
      </w:pPr>
    </w:p>
    <w:p w:rsidR="00AE6594" w:rsidRDefault="00AE6594" w:rsidP="00AE6594">
      <w:pPr>
        <w:bidi/>
      </w:pPr>
      <w:r>
        <w:rPr>
          <w:rFonts w:cs="Arial"/>
          <w:rtl/>
        </w:rPr>
        <w:t>אבל, הקוד ברשימה 2-4 לא יעבור קומפילציה. הבה ננסה זאת</w:t>
      </w:r>
      <w:r>
        <w:t>:</w:t>
      </w:r>
    </w:p>
    <w:p w:rsidR="00AE6594" w:rsidRDefault="00AE6594" w:rsidP="00AE6594">
      <w:pPr>
        <w:bidi/>
      </w:pPr>
    </w:p>
    <w:p w:rsidR="00AE6594" w:rsidRDefault="00AE6594" w:rsidP="00AE6594">
      <w:pPr>
        <w:bidi/>
      </w:pPr>
      <w:r>
        <w:t>&lt;!--</w:t>
      </w:r>
    </w:p>
    <w:p w:rsidR="00AE6594" w:rsidRDefault="00AE6594" w:rsidP="00AE6594">
      <w:pPr>
        <w:bidi/>
      </w:pPr>
      <w:r>
        <w:t>The error numbers in this output should be that of the code **WITHOUT** the</w:t>
      </w:r>
    </w:p>
    <w:p w:rsidR="00AE6594" w:rsidRDefault="00AE6594" w:rsidP="00AE6594">
      <w:pPr>
        <w:bidi/>
      </w:pPr>
      <w:proofErr w:type="gramStart"/>
      <w:r>
        <w:t>anchor</w:t>
      </w:r>
      <w:proofErr w:type="gramEnd"/>
      <w:r>
        <w:t xml:space="preserve"> or snip comments</w:t>
      </w:r>
    </w:p>
    <w:p w:rsidR="00AE6594" w:rsidRDefault="00AE6594" w:rsidP="00AE6594">
      <w:pPr>
        <w:bidi/>
      </w:pPr>
      <w:r>
        <w:t>--&gt;</w:t>
      </w:r>
    </w:p>
    <w:p w:rsidR="00AE6594" w:rsidRDefault="00AE6594" w:rsidP="00AE6594">
      <w:pPr>
        <w:bidi/>
      </w:pPr>
    </w:p>
    <w:p w:rsidR="00AE6594" w:rsidRDefault="00AE6594" w:rsidP="00AE6594">
      <w:pPr>
        <w:bidi/>
      </w:pPr>
      <w:r>
        <w:t>```console</w:t>
      </w:r>
    </w:p>
    <w:p w:rsidR="00AE6594" w:rsidRDefault="00AE6594" w:rsidP="00AE6594">
      <w:pPr>
        <w:bidi/>
      </w:pPr>
      <w:r>
        <w:t>{{#</w:t>
      </w:r>
      <w:proofErr w:type="gramStart"/>
      <w:r>
        <w:t>include ..</w:t>
      </w:r>
      <w:proofErr w:type="gramEnd"/>
      <w:r>
        <w:t>/listings/ch02-guessing-game-tutorial/listing-02-04/output.txt}}</w:t>
      </w:r>
    </w:p>
    <w:p w:rsidR="00AE6594" w:rsidRDefault="00AE6594" w:rsidP="00AE6594">
      <w:pPr>
        <w:bidi/>
      </w:pPr>
      <w:r>
        <w:t>```</w:t>
      </w:r>
    </w:p>
    <w:p w:rsidR="00AE6594" w:rsidRDefault="00AE6594" w:rsidP="00AE6594">
      <w:pPr>
        <w:bidi/>
      </w:pPr>
    </w:p>
    <w:p w:rsidR="00AE6594" w:rsidRDefault="0011176B" w:rsidP="006C3CA8">
      <w:pPr>
        <w:bidi/>
      </w:pPr>
      <w:ins w:id="384" w:author="Idan" w:date="2023-03-31T13:27:00Z">
        <w:r>
          <w:rPr>
            <w:rFonts w:cs="Arial" w:hint="cs"/>
            <w:rtl/>
          </w:rPr>
          <w:t xml:space="preserve">בקצרה, </w:t>
        </w:r>
      </w:ins>
      <w:del w:id="385" w:author="Idan" w:date="2023-03-31T13:27:00Z">
        <w:r w:rsidR="00AE6594" w:rsidDel="0011176B">
          <w:rPr>
            <w:rFonts w:cs="Arial"/>
            <w:rtl/>
          </w:rPr>
          <w:delText xml:space="preserve">יסוד </w:delText>
        </w:r>
      </w:del>
      <w:r w:rsidR="00AE6594">
        <w:rPr>
          <w:rFonts w:cs="Arial"/>
          <w:rtl/>
        </w:rPr>
        <w:t xml:space="preserve">השגיאה </w:t>
      </w:r>
      <w:del w:id="386" w:author="Idan" w:date="2023-03-31T13:28:00Z">
        <w:r w:rsidR="00AE6594" w:rsidDel="0011176B">
          <w:rPr>
            <w:rFonts w:cs="Arial"/>
            <w:rtl/>
          </w:rPr>
          <w:delText xml:space="preserve">מציין </w:delText>
        </w:r>
      </w:del>
      <w:ins w:id="387" w:author="Idan" w:date="2023-03-31T13:28:00Z">
        <w:r>
          <w:rPr>
            <w:rFonts w:cs="Arial"/>
            <w:rtl/>
          </w:rPr>
          <w:t>מציי</w:t>
        </w:r>
        <w:r>
          <w:rPr>
            <w:rFonts w:cs="Arial" w:hint="cs"/>
            <w:rtl/>
          </w:rPr>
          <w:t>נת</w:t>
        </w:r>
        <w:r>
          <w:rPr>
            <w:rFonts w:cs="Arial"/>
            <w:rtl/>
          </w:rPr>
          <w:t xml:space="preserve"> </w:t>
        </w:r>
      </w:ins>
      <w:r w:rsidR="00AE6594">
        <w:rPr>
          <w:rFonts w:cs="Arial"/>
          <w:rtl/>
        </w:rPr>
        <w:t>שישנם</w:t>
      </w:r>
      <w:ins w:id="388" w:author="Idan" w:date="2023-03-31T13:28:00Z">
        <w:r>
          <w:rPr>
            <w:rFonts w:cs="Arial" w:hint="cs"/>
            <w:rtl/>
          </w:rPr>
          <w:t xml:space="preserve"> בקוד</w:t>
        </w:r>
      </w:ins>
      <w:r w:rsidR="00AE6594">
        <w:rPr>
          <w:rFonts w:cs="Arial"/>
          <w:rtl/>
        </w:rPr>
        <w:t xml:space="preserve"> *טיפוסים לא-מותאמים</w:t>
      </w:r>
      <w:r w:rsidR="00AE6594">
        <w:t xml:space="preserve">* (mismatched types). </w:t>
      </w:r>
      <w:r w:rsidR="00AE6594">
        <w:rPr>
          <w:rFonts w:cs="Arial"/>
          <w:rtl/>
        </w:rPr>
        <w:t xml:space="preserve">לראסט יש מערכת טיפוסים סטטית חזקה. </w:t>
      </w:r>
      <w:del w:id="389" w:author="Idan" w:date="2023-03-31T13:28:00Z">
        <w:r w:rsidR="00AE6594" w:rsidDel="0011176B">
          <w:rPr>
            <w:rFonts w:cs="Arial"/>
            <w:rtl/>
          </w:rPr>
          <w:delText>אולם</w:delText>
        </w:r>
      </w:del>
      <w:ins w:id="390" w:author="Idan" w:date="2023-03-31T13:28:00Z">
        <w:r>
          <w:rPr>
            <w:rFonts w:cs="Arial" w:hint="cs"/>
            <w:rtl/>
          </w:rPr>
          <w:t>בד-בבד</w:t>
        </w:r>
      </w:ins>
      <w:r w:rsidR="00AE6594">
        <w:rPr>
          <w:rFonts w:cs="Arial"/>
          <w:rtl/>
        </w:rPr>
        <w:t xml:space="preserve">, </w:t>
      </w:r>
      <w:del w:id="391" w:author="Idan" w:date="2023-03-31T13:28:00Z">
        <w:r w:rsidR="00AE6594" w:rsidDel="0011176B">
          <w:rPr>
            <w:rFonts w:cs="Arial"/>
            <w:rtl/>
          </w:rPr>
          <w:delText xml:space="preserve">היא </w:delText>
        </w:r>
      </w:del>
      <w:ins w:id="392" w:author="Idan" w:date="2023-03-31T13:28:00Z">
        <w:r>
          <w:rPr>
            <w:rFonts w:cs="Arial" w:hint="cs"/>
            <w:rtl/>
          </w:rPr>
          <w:t xml:space="preserve">ראסט </w:t>
        </w:r>
      </w:ins>
      <w:r w:rsidR="00AE6594">
        <w:rPr>
          <w:rFonts w:cs="Arial"/>
          <w:rtl/>
        </w:rPr>
        <w:t>גם מבצעת הסקת טיפוס. כשכתבנו</w:t>
      </w:r>
      <w:r w:rsidR="00AE6594">
        <w:t xml:space="preserve"> `let </w:t>
      </w:r>
      <w:proofErr w:type="spellStart"/>
      <w:r w:rsidR="00AE6594">
        <w:t>mut</w:t>
      </w:r>
      <w:proofErr w:type="spellEnd"/>
      <w:r w:rsidR="00AE6594">
        <w:t xml:space="preserve"> guess = String::new()`, </w:t>
      </w:r>
      <w:r w:rsidR="00AE6594">
        <w:rPr>
          <w:rFonts w:cs="Arial"/>
          <w:rtl/>
        </w:rPr>
        <w:t>ראסט הצליחה להסיק ש</w:t>
      </w:r>
      <w:r w:rsidR="00AE6594">
        <w:t xml:space="preserve">- `guess` </w:t>
      </w:r>
      <w:r w:rsidR="00AE6594">
        <w:rPr>
          <w:rFonts w:cs="Arial"/>
          <w:rtl/>
        </w:rPr>
        <w:t>צריך להיות מטיפוס</w:t>
      </w:r>
      <w:r w:rsidR="00AE6594">
        <w:t xml:space="preserve"> `String` </w:t>
      </w:r>
      <w:r w:rsidR="00AE6594">
        <w:rPr>
          <w:rFonts w:cs="Arial"/>
          <w:rtl/>
        </w:rPr>
        <w:t>והיא לא הכריחה אותנו לכתוב זאת מפורשות. המשתנה</w:t>
      </w:r>
      <w:r w:rsidR="00AE6594">
        <w:t xml:space="preserve"> `</w:t>
      </w:r>
      <w:proofErr w:type="spellStart"/>
      <w:r w:rsidR="00AE6594">
        <w:t>secret_number</w:t>
      </w:r>
      <w:proofErr w:type="spellEnd"/>
      <w:r w:rsidR="00AE6594">
        <w:t xml:space="preserve">`, </w:t>
      </w:r>
      <w:del w:id="393" w:author="Idan" w:date="2023-03-31T13:28:00Z">
        <w:r w:rsidR="00AE6594" w:rsidDel="0011176B">
          <w:rPr>
            <w:rFonts w:cs="Arial"/>
            <w:rtl/>
          </w:rPr>
          <w:delText xml:space="preserve">לאומת </w:delText>
        </w:r>
      </w:del>
      <w:ins w:id="394" w:author="Idan" w:date="2023-03-31T13:28:00Z">
        <w:r>
          <w:rPr>
            <w:rFonts w:cs="Arial"/>
            <w:rtl/>
          </w:rPr>
          <w:t>ל</w:t>
        </w:r>
        <w:r>
          <w:rPr>
            <w:rFonts w:cs="Arial" w:hint="cs"/>
            <w:rtl/>
          </w:rPr>
          <w:t>ע</w:t>
        </w:r>
        <w:r>
          <w:rPr>
            <w:rFonts w:cs="Arial"/>
            <w:rtl/>
          </w:rPr>
          <w:t xml:space="preserve">ומת </w:t>
        </w:r>
      </w:ins>
      <w:r w:rsidR="00AE6594">
        <w:rPr>
          <w:rFonts w:cs="Arial"/>
          <w:rtl/>
        </w:rPr>
        <w:t xml:space="preserve">זאת, הוא מטיפוס מספר. יש כמה טיפוסי מספר של ראסט שיכולים </w:t>
      </w:r>
      <w:del w:id="395" w:author="Idan" w:date="2023-03-31T13:35:00Z">
        <w:r w:rsidR="00AE6594" w:rsidDel="00BB5B61">
          <w:rPr>
            <w:rFonts w:cs="Arial"/>
            <w:rtl/>
          </w:rPr>
          <w:delText xml:space="preserve">לאכסן </w:delText>
        </w:r>
      </w:del>
      <w:ins w:id="396" w:author="Idan" w:date="2023-03-31T13:35:00Z">
        <w:r w:rsidR="00BB5B61">
          <w:rPr>
            <w:rFonts w:cs="Arial"/>
            <w:rtl/>
          </w:rPr>
          <w:t>לא</w:t>
        </w:r>
        <w:r w:rsidR="00BB5B61">
          <w:rPr>
            <w:rFonts w:cs="Arial" w:hint="cs"/>
            <w:rtl/>
          </w:rPr>
          <w:t>ח</w:t>
        </w:r>
        <w:r w:rsidR="00BB5B61">
          <w:rPr>
            <w:rFonts w:cs="Arial"/>
            <w:rtl/>
          </w:rPr>
          <w:t xml:space="preserve">סן </w:t>
        </w:r>
      </w:ins>
      <w:r w:rsidR="00AE6594">
        <w:rPr>
          <w:rFonts w:cs="Arial"/>
          <w:rtl/>
        </w:rPr>
        <w:t>מספר בין 1 ל-100</w:t>
      </w:r>
      <w:r w:rsidR="00AE6594">
        <w:t xml:space="preserve">: `i32`, </w:t>
      </w:r>
      <w:r w:rsidR="00AE6594">
        <w:rPr>
          <w:rFonts w:cs="Arial"/>
          <w:rtl/>
        </w:rPr>
        <w:t>מספר בן 32-ביטים</w:t>
      </w:r>
      <w:r w:rsidR="00AE6594">
        <w:t xml:space="preserve">, `u32`, </w:t>
      </w:r>
      <w:r w:rsidR="00AE6594">
        <w:rPr>
          <w:rFonts w:cs="Arial"/>
          <w:rtl/>
        </w:rPr>
        <w:t>מספר לא מסומן בן 32-ביטים</w:t>
      </w:r>
      <w:r w:rsidR="00AE6594">
        <w:t xml:space="preserve">, `i64`, </w:t>
      </w:r>
      <w:r w:rsidR="00AE6594">
        <w:rPr>
          <w:rFonts w:cs="Arial"/>
          <w:rtl/>
        </w:rPr>
        <w:t>מספר בן 64-ביטים, ואחרים. ללא ציון מפורש, ברירת המחדל של ראסט היא</w:t>
      </w:r>
      <w:r w:rsidR="00AE6594">
        <w:t xml:space="preserve"> `i32`. </w:t>
      </w:r>
      <w:r w:rsidR="00AE6594">
        <w:rPr>
          <w:rFonts w:cs="Arial"/>
          <w:rtl/>
        </w:rPr>
        <w:t xml:space="preserve">לכן, בהעדר </w:t>
      </w:r>
      <w:del w:id="397" w:author="Idan" w:date="2023-03-31T13:35:00Z">
        <w:r w:rsidR="00AE6594" w:rsidDel="00BB5B61">
          <w:rPr>
            <w:rFonts w:cs="Arial"/>
            <w:rtl/>
          </w:rPr>
          <w:delText xml:space="preserve">הוספת </w:delText>
        </w:r>
      </w:del>
      <w:r w:rsidR="00AE6594">
        <w:rPr>
          <w:rFonts w:cs="Arial"/>
          <w:rtl/>
        </w:rPr>
        <w:t xml:space="preserve">מידע </w:t>
      </w:r>
      <w:ins w:id="398" w:author="Idan" w:date="2023-03-31T13:35:00Z">
        <w:r w:rsidR="00BB5B61">
          <w:rPr>
            <w:rFonts w:cs="Arial" w:hint="cs"/>
            <w:rtl/>
          </w:rPr>
          <w:t xml:space="preserve">נוסף </w:t>
        </w:r>
      </w:ins>
      <w:del w:id="399" w:author="Idan" w:date="2023-03-31T13:35:00Z">
        <w:r w:rsidR="00AE6594" w:rsidDel="00BB5B61">
          <w:rPr>
            <w:rFonts w:cs="Arial"/>
            <w:rtl/>
          </w:rPr>
          <w:delText xml:space="preserve">לגבי </w:delText>
        </w:r>
      </w:del>
      <w:ins w:id="400" w:author="Idan" w:date="2023-03-31T13:35:00Z">
        <w:r w:rsidR="00BB5B61">
          <w:rPr>
            <w:rFonts w:cs="Arial" w:hint="cs"/>
            <w:rtl/>
          </w:rPr>
          <w:t xml:space="preserve">אודות </w:t>
        </w:r>
      </w:ins>
      <w:r w:rsidR="00AE6594">
        <w:rPr>
          <w:rFonts w:cs="Arial"/>
          <w:rtl/>
        </w:rPr>
        <w:t>הטיפוס בצורה שתאפשר לראסט להסיק טיפוס אחר, הטיפוס של</w:t>
      </w:r>
      <w:r w:rsidR="00AE6594">
        <w:t xml:space="preserve"> `</w:t>
      </w:r>
      <w:proofErr w:type="spellStart"/>
      <w:r w:rsidR="00AE6594">
        <w:t>secret_number</w:t>
      </w:r>
      <w:proofErr w:type="spellEnd"/>
      <w:r w:rsidR="00AE6594">
        <w:t xml:space="preserve">` </w:t>
      </w:r>
      <w:r w:rsidR="00AE6594">
        <w:rPr>
          <w:rFonts w:cs="Arial"/>
          <w:rtl/>
        </w:rPr>
        <w:t>הוא</w:t>
      </w:r>
      <w:r w:rsidR="00AE6594">
        <w:t xml:space="preserve"> `i32`. </w:t>
      </w:r>
      <w:r w:rsidR="00AE6594">
        <w:rPr>
          <w:rFonts w:cs="Arial"/>
          <w:rtl/>
        </w:rPr>
        <w:t>הסיבה לשגיאה היא שראסט לא יכולה להשוות בין טיפוסים של מחרוזת ומספר</w:t>
      </w:r>
      <w:r w:rsidR="00AE6594">
        <w:t>.</w:t>
      </w:r>
    </w:p>
    <w:p w:rsidR="00AE6594" w:rsidRDefault="00AE6594" w:rsidP="00AE6594">
      <w:pPr>
        <w:bidi/>
      </w:pPr>
    </w:p>
    <w:p w:rsidR="00AE6594" w:rsidRDefault="00AE6594" w:rsidP="006C3CA8">
      <w:pPr>
        <w:bidi/>
      </w:pPr>
      <w:r>
        <w:rPr>
          <w:rFonts w:cs="Arial"/>
          <w:rtl/>
        </w:rPr>
        <w:t xml:space="preserve">בסופו של דבר, אנו רוצים </w:t>
      </w:r>
      <w:del w:id="401" w:author="Idan" w:date="2023-03-31T13:36:00Z">
        <w:r w:rsidDel="00BB5B61">
          <w:rPr>
            <w:rFonts w:cs="Arial"/>
            <w:rtl/>
          </w:rPr>
          <w:delText xml:space="preserve">להפוך </w:delText>
        </w:r>
      </w:del>
      <w:ins w:id="402" w:author="Idan" w:date="2023-03-31T13:36:00Z">
        <w:r w:rsidR="00BB5B61">
          <w:rPr>
            <w:rFonts w:cs="Arial" w:hint="cs"/>
            <w:rtl/>
          </w:rPr>
          <w:t xml:space="preserve">להמיר </w:t>
        </w:r>
      </w:ins>
      <w:r>
        <w:rPr>
          <w:rFonts w:cs="Arial"/>
          <w:rtl/>
        </w:rPr>
        <w:t>את המחרוזת שהתכנית קראה כקלט מטיפוס מחרוזת לטיפוס מספרי מתאים כדי שנוכל להשוות אותו נומרית למספר הסודי. אנו עושים זאת כך הוספת השורה הבאה לגוף הפונקציה</w:t>
      </w:r>
      <w:r>
        <w:t xml:space="preserve"> `main`:</w:t>
      </w:r>
    </w:p>
    <w:p w:rsidR="00AE6594" w:rsidRPr="00BB5B61"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/listings/ch02-guessing-game-tutorial/no-listing-03-convert-string-to-number/src/main.rs:here}}</w:t>
      </w:r>
    </w:p>
    <w:p w:rsidR="00AE6594" w:rsidRDefault="00AE6594" w:rsidP="00AE6594">
      <w:pPr>
        <w:bidi/>
      </w:pPr>
      <w:r>
        <w:t>```</w:t>
      </w:r>
    </w:p>
    <w:p w:rsidR="00AE6594" w:rsidRDefault="00AE6594" w:rsidP="00AE6594">
      <w:pPr>
        <w:bidi/>
      </w:pPr>
    </w:p>
    <w:p w:rsidR="00AE6594" w:rsidRDefault="00AE6594" w:rsidP="00AE6594">
      <w:pPr>
        <w:bidi/>
      </w:pPr>
      <w:r>
        <w:rPr>
          <w:rFonts w:cs="Arial"/>
          <w:rtl/>
        </w:rPr>
        <w:t>השורה היא</w:t>
      </w:r>
      <w:r>
        <w: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proofErr w:type="gramStart"/>
      <w:r>
        <w:t>let</w:t>
      </w:r>
      <w:proofErr w:type="gramEnd"/>
      <w:r>
        <w:t xml:space="preserve"> guess: u32 = </w:t>
      </w:r>
      <w:proofErr w:type="spellStart"/>
      <w:r>
        <w:t>guess.trim</w:t>
      </w:r>
      <w:proofErr w:type="spellEnd"/>
      <w:r>
        <w:t>().parse().expect("Please type a number!");</w:t>
      </w:r>
    </w:p>
    <w:p w:rsidR="00AE6594" w:rsidRDefault="00AE6594" w:rsidP="00AE6594">
      <w:pPr>
        <w:bidi/>
      </w:pPr>
      <w:r>
        <w:t>```</w:t>
      </w:r>
    </w:p>
    <w:p w:rsidR="00AE6594" w:rsidRDefault="00AE6594" w:rsidP="00AE6594">
      <w:pPr>
        <w:bidi/>
      </w:pPr>
    </w:p>
    <w:p w:rsidR="00AE6594" w:rsidRDefault="00BB5B61" w:rsidP="006C3CA8">
      <w:pPr>
        <w:bidi/>
      </w:pPr>
      <w:ins w:id="403" w:author="Idan" w:date="2023-03-31T13:37:00Z">
        <w:r>
          <w:rPr>
            <w:rFonts w:cs="Arial" w:hint="cs"/>
            <w:rtl/>
          </w:rPr>
          <w:t xml:space="preserve">כך </w:t>
        </w:r>
      </w:ins>
      <w:r w:rsidR="00AE6594">
        <w:rPr>
          <w:rFonts w:cs="Arial"/>
          <w:rtl/>
        </w:rPr>
        <w:t>יצרנו משתנה בשם</w:t>
      </w:r>
      <w:r w:rsidR="00AE6594">
        <w:t xml:space="preserve"> `guess`. </w:t>
      </w:r>
      <w:r w:rsidR="00AE6594">
        <w:rPr>
          <w:rFonts w:cs="Arial"/>
          <w:rtl/>
        </w:rPr>
        <w:t>אבל רגע אחד, האם אין כבר בתכנית משתנה בשם</w:t>
      </w:r>
      <w:r w:rsidR="00AE6594">
        <w:t xml:space="preserve"> `guess`? </w:t>
      </w:r>
      <w:r w:rsidR="00AE6594">
        <w:rPr>
          <w:rFonts w:cs="Arial"/>
          <w:rtl/>
        </w:rPr>
        <w:t xml:space="preserve">כן, אבל ראסט מאפשרת לנו </w:t>
      </w:r>
      <w:del w:id="404" w:author="Idan" w:date="2023-03-31T13:37:00Z">
        <w:r w:rsidR="00AE6594" w:rsidDel="00BB5B61">
          <w:rPr>
            <w:rFonts w:cs="Arial"/>
            <w:rtl/>
          </w:rPr>
          <w:delText>להעפיל</w:delText>
        </w:r>
        <w:r w:rsidR="00AE6594" w:rsidDel="00BB5B61">
          <w:delText xml:space="preserve"> </w:delText>
        </w:r>
      </w:del>
      <w:ins w:id="405" w:author="Idan" w:date="2023-03-31T13:37:00Z">
        <w:r>
          <w:rPr>
            <w:rFonts w:cs="Arial"/>
            <w:rtl/>
          </w:rPr>
          <w:t>לה</w:t>
        </w:r>
        <w:r>
          <w:rPr>
            <w:rFonts w:cs="Arial" w:hint="cs"/>
            <w:rtl/>
          </w:rPr>
          <w:t>א</w:t>
        </w:r>
        <w:r>
          <w:rPr>
            <w:rFonts w:cs="Arial"/>
            <w:rtl/>
          </w:rPr>
          <w:t>פיל</w:t>
        </w:r>
        <w:r>
          <w:t xml:space="preserve"> </w:t>
        </w:r>
      </w:ins>
      <w:r w:rsidR="00AE6594">
        <w:t xml:space="preserve">(to shadow) </w:t>
      </w:r>
      <w:r w:rsidR="00AE6594">
        <w:rPr>
          <w:rFonts w:cs="Arial"/>
          <w:rtl/>
        </w:rPr>
        <w:t>על הערך הקודם של</w:t>
      </w:r>
      <w:r w:rsidR="00AE6594">
        <w:t xml:space="preserve"> `guess` </w:t>
      </w:r>
      <w:r w:rsidR="00AE6594">
        <w:rPr>
          <w:rFonts w:cs="Arial"/>
          <w:rtl/>
        </w:rPr>
        <w:t xml:space="preserve">באמצעות ערך חדש. </w:t>
      </w:r>
      <w:del w:id="406" w:author="Idan" w:date="2023-03-31T13:37:00Z">
        <w:r w:rsidR="00AE6594" w:rsidDel="00BB5B61">
          <w:rPr>
            <w:rFonts w:cs="Arial"/>
            <w:rtl/>
          </w:rPr>
          <w:delText xml:space="preserve">העפלה </w:delText>
        </w:r>
      </w:del>
      <w:ins w:id="407" w:author="Idan" w:date="2023-03-31T13:37:00Z">
        <w:r>
          <w:rPr>
            <w:rFonts w:cs="Arial"/>
            <w:rtl/>
          </w:rPr>
          <w:t>ה</w:t>
        </w:r>
        <w:r>
          <w:rPr>
            <w:rFonts w:cs="Arial" w:hint="cs"/>
            <w:rtl/>
          </w:rPr>
          <w:t>א</w:t>
        </w:r>
        <w:r>
          <w:rPr>
            <w:rFonts w:cs="Arial"/>
            <w:rtl/>
          </w:rPr>
          <w:t xml:space="preserve">פלה </w:t>
        </w:r>
      </w:ins>
      <w:r w:rsidR="00AE6594">
        <w:rPr>
          <w:rFonts w:cs="Arial"/>
          <w:rtl/>
        </w:rPr>
        <w:t>מאפשרת לבצע שימוש חוזר בשם המשתנה</w:t>
      </w:r>
      <w:r w:rsidR="00AE6594">
        <w:t xml:space="preserve"> `guess` </w:t>
      </w:r>
      <w:r w:rsidR="00AE6594">
        <w:rPr>
          <w:rFonts w:cs="Arial"/>
          <w:rtl/>
        </w:rPr>
        <w:t xml:space="preserve">במקום </w:t>
      </w:r>
      <w:del w:id="408" w:author="Idan" w:date="2023-03-31T13:37:00Z">
        <w:r w:rsidR="00AE6594" w:rsidDel="00BB5B61">
          <w:rPr>
            <w:rFonts w:cs="Arial"/>
            <w:rtl/>
          </w:rPr>
          <w:delText xml:space="preserve">להצטרך </w:delText>
        </w:r>
      </w:del>
      <w:ins w:id="409" w:author="Idan" w:date="2023-03-31T13:37:00Z">
        <w:r>
          <w:rPr>
            <w:rFonts w:cs="Arial" w:hint="cs"/>
            <w:rtl/>
          </w:rPr>
          <w:t xml:space="preserve">להידרש </w:t>
        </w:r>
      </w:ins>
      <w:r w:rsidR="00AE6594">
        <w:rPr>
          <w:rFonts w:cs="Arial"/>
          <w:rtl/>
        </w:rPr>
        <w:t>ליצור שני משתנים, כמו</w:t>
      </w:r>
      <w:r w:rsidR="00AE6594">
        <w:t xml:space="preserve"> `</w:t>
      </w:r>
      <w:proofErr w:type="spellStart"/>
      <w:r w:rsidR="00AE6594">
        <w:t>guess_str</w:t>
      </w:r>
      <w:proofErr w:type="spellEnd"/>
      <w:r w:rsidR="00AE6594">
        <w:t xml:space="preserve">` </w:t>
      </w:r>
      <w:r w:rsidR="00AE6594">
        <w:rPr>
          <w:rFonts w:cs="Arial"/>
          <w:rtl/>
        </w:rPr>
        <w:t>ו</w:t>
      </w:r>
      <w:r w:rsidR="00AE6594">
        <w:t xml:space="preserve">-`guess` </w:t>
      </w:r>
      <w:r w:rsidR="00AE6594">
        <w:rPr>
          <w:rFonts w:cs="Arial"/>
          <w:rtl/>
        </w:rPr>
        <w:t>למשל. אנו נדון בכך ביתר פירוט [בפרק 3]</w:t>
      </w:r>
      <w:r w:rsidR="00AE6594">
        <w:t xml:space="preserve">[shadowing].&lt;!-- </w:t>
      </w:r>
      <w:proofErr w:type="gramStart"/>
      <w:r w:rsidR="00AE6594">
        <w:t>ignore</w:t>
      </w:r>
      <w:proofErr w:type="gramEnd"/>
      <w:r w:rsidR="00AE6594">
        <w:t xml:space="preserve"> --&gt; </w:t>
      </w:r>
      <w:r w:rsidR="00AE6594">
        <w:rPr>
          <w:rFonts w:cs="Arial"/>
          <w:rtl/>
        </w:rPr>
        <w:t>לבינתיים, דעו שבתכונה זו משתמשים פעמים רבות כאשר רוצים להפוך משתנה מטיפוס אחד לאחר</w:t>
      </w:r>
      <w:r w:rsidR="00AE6594">
        <w:t>.</w:t>
      </w:r>
    </w:p>
    <w:p w:rsidR="00AE6594" w:rsidRDefault="00AE6594" w:rsidP="00AE6594">
      <w:pPr>
        <w:bidi/>
      </w:pPr>
    </w:p>
    <w:p w:rsidR="00AE6594" w:rsidRDefault="00AE6594" w:rsidP="006C3CA8">
      <w:pPr>
        <w:bidi/>
      </w:pPr>
      <w:r>
        <w:rPr>
          <w:rFonts w:cs="Arial"/>
          <w:rtl/>
        </w:rPr>
        <w:t>אנו קושרים משתנה חדש זה לביטוי</w:t>
      </w:r>
      <w:r>
        <w:t xml:space="preserve"> `</w:t>
      </w:r>
      <w:proofErr w:type="spellStart"/>
      <w:r>
        <w:t>guess.trim</w:t>
      </w:r>
      <w:proofErr w:type="spellEnd"/>
      <w:r>
        <w:t xml:space="preserve">().parse()`. </w:t>
      </w:r>
      <w:r>
        <w:rPr>
          <w:rFonts w:cs="Arial"/>
          <w:rtl/>
        </w:rPr>
        <w:t>המשתנה</w:t>
      </w:r>
      <w:r>
        <w:t xml:space="preserve"> `guess` </w:t>
      </w:r>
      <w:r>
        <w:rPr>
          <w:rFonts w:cs="Arial"/>
          <w:rtl/>
        </w:rPr>
        <w:t>בביטוי מתייחס למשתנה</w:t>
      </w:r>
      <w:r>
        <w:t xml:space="preserve"> `guess` </w:t>
      </w:r>
      <w:r>
        <w:rPr>
          <w:rFonts w:cs="Arial"/>
          <w:rtl/>
        </w:rPr>
        <w:t>המקורי שמכיל את הקלט כמחרוזת. המתודה</w:t>
      </w:r>
      <w:r>
        <w:t xml:space="preserve"> `trim` </w:t>
      </w:r>
      <w:r>
        <w:rPr>
          <w:rFonts w:cs="Arial"/>
          <w:rtl/>
        </w:rPr>
        <w:t>על מופע של</w:t>
      </w:r>
      <w:r>
        <w:t xml:space="preserve"> `String` </w:t>
      </w:r>
      <w:r>
        <w:rPr>
          <w:rFonts w:cs="Arial"/>
          <w:rtl/>
        </w:rPr>
        <w:t>מקצצת את כל סימני הריווח בתחילתה וסופה של המחרוזת. אנו חייבים לעשות זאת כדי להיות מסוגלים להשוות את המחרוזת למשתנה מהטיפוס</w:t>
      </w:r>
      <w:r>
        <w:t xml:space="preserve"> `u32`, </w:t>
      </w:r>
      <w:r>
        <w:rPr>
          <w:rFonts w:cs="Arial"/>
          <w:rtl/>
        </w:rPr>
        <w:t xml:space="preserve">שיכול להכיל רק ערכים </w:t>
      </w:r>
      <w:del w:id="410" w:author="Idan" w:date="2023-03-31T13:38:00Z">
        <w:r w:rsidDel="00BB5B61">
          <w:rPr>
            <w:rFonts w:cs="Arial"/>
            <w:rtl/>
          </w:rPr>
          <w:delText>נומריים</w:delText>
        </w:r>
      </w:del>
      <w:ins w:id="411" w:author="Idan" w:date="2023-03-31T13:38:00Z">
        <w:r w:rsidR="00BB5B61">
          <w:rPr>
            <w:rFonts w:cs="Arial" w:hint="cs"/>
            <w:rtl/>
          </w:rPr>
          <w:t>מספריים</w:t>
        </w:r>
      </w:ins>
      <w:r>
        <w:rPr>
          <w:rFonts w:cs="Arial"/>
          <w:rtl/>
        </w:rPr>
        <w:t>. המשתמש חייב ללחוץ</w:t>
      </w:r>
      <w:r>
        <w:t xml:space="preserve"> &lt;span class="keystroke"&gt;enter&lt;/span&gt; </w:t>
      </w:r>
      <w:r>
        <w:rPr>
          <w:rFonts w:cs="Arial"/>
          <w:rtl/>
        </w:rPr>
        <w:t>כדי לספק את</w:t>
      </w:r>
      <w:r>
        <w:t xml:space="preserve"> `</w:t>
      </w:r>
      <w:proofErr w:type="spellStart"/>
      <w:r>
        <w:t>read_line</w:t>
      </w:r>
      <w:proofErr w:type="spellEnd"/>
      <w:r>
        <w:t xml:space="preserve">` </w:t>
      </w:r>
      <w:r>
        <w:rPr>
          <w:rFonts w:cs="Arial"/>
          <w:rtl/>
        </w:rPr>
        <w:t>ולהקליד את הניחוש, ודבר זה מוסיף תו שורה-חדשה למחרוזת. למשל, אם המשתמש מקליד</w:t>
      </w:r>
      <w:r>
        <w:t xml:space="preserve"> &lt;span class="keystroke"&gt;5&lt;/span&gt; </w:t>
      </w:r>
      <w:r>
        <w:rPr>
          <w:rFonts w:cs="Arial"/>
          <w:rtl/>
        </w:rPr>
        <w:t>ואז לוחץ</w:t>
      </w:r>
      <w:r>
        <w:t xml:space="preserve"> &lt;span</w:t>
      </w:r>
    </w:p>
    <w:p w:rsidR="00AE6594" w:rsidRDefault="00AE6594" w:rsidP="00AE6594">
      <w:pPr>
        <w:bidi/>
      </w:pPr>
      <w:proofErr w:type="gramStart"/>
      <w:r>
        <w:t>class</w:t>
      </w:r>
      <w:proofErr w:type="gramEnd"/>
      <w:r>
        <w:t xml:space="preserve">="keystroke"&gt;enter&lt;/span&gt;, </w:t>
      </w:r>
      <w:r>
        <w:rPr>
          <w:rFonts w:cs="Arial"/>
          <w:rtl/>
        </w:rPr>
        <w:t>המחרוזת ב</w:t>
      </w:r>
      <w:r>
        <w:t xml:space="preserve">-`guess` </w:t>
      </w:r>
      <w:r>
        <w:rPr>
          <w:rFonts w:cs="Arial"/>
          <w:rtl/>
        </w:rPr>
        <w:t>תראה כך: `5</w:t>
      </w:r>
      <w:r>
        <w:t xml:space="preserve">\n`. </w:t>
      </w:r>
      <w:r>
        <w:rPr>
          <w:rFonts w:cs="Arial"/>
          <w:rtl/>
        </w:rPr>
        <w:t>התו</w:t>
      </w:r>
      <w:r>
        <w:t xml:space="preserve"> `\n` </w:t>
      </w:r>
      <w:r>
        <w:rPr>
          <w:rFonts w:cs="Arial"/>
          <w:rtl/>
        </w:rPr>
        <w:t>מייצג "שורה-חדשה" (על</w:t>
      </w:r>
      <w:r>
        <w:t xml:space="preserve"> Windows, </w:t>
      </w:r>
      <w:r>
        <w:rPr>
          <w:rFonts w:cs="Arial"/>
          <w:rtl/>
        </w:rPr>
        <w:t>לחיצה על</w:t>
      </w:r>
      <w:r>
        <w:t xml:space="preserve"> &lt;span</w:t>
      </w:r>
    </w:p>
    <w:p w:rsidR="00AE6594" w:rsidRDefault="00AE6594" w:rsidP="00AE6594">
      <w:pPr>
        <w:bidi/>
      </w:pPr>
      <w:proofErr w:type="gramStart"/>
      <w:r>
        <w:t>class</w:t>
      </w:r>
      <w:proofErr w:type="gramEnd"/>
      <w:r>
        <w:t xml:space="preserve">="keystroke"&gt;enter&lt;/span&gt; </w:t>
      </w:r>
      <w:r>
        <w:rPr>
          <w:rFonts w:cs="Arial"/>
          <w:rtl/>
        </w:rPr>
        <w:t>גורמת ל</w:t>
      </w:r>
      <w:r>
        <w:t xml:space="preserve">-carriage return </w:t>
      </w:r>
      <w:r>
        <w:rPr>
          <w:rFonts w:cs="Arial"/>
          <w:rtl/>
        </w:rPr>
        <w:t>בנוסף לשורה-חדשה</w:t>
      </w:r>
      <w:r>
        <w:t xml:space="preserve">.`\r\n`.) </w:t>
      </w:r>
      <w:r>
        <w:rPr>
          <w:rFonts w:cs="Arial"/>
          <w:rtl/>
        </w:rPr>
        <w:t>המתודה</w:t>
      </w:r>
      <w:r>
        <w:t xml:space="preserve"> `trim` </w:t>
      </w:r>
      <w:r>
        <w:rPr>
          <w:rFonts w:cs="Arial"/>
          <w:rtl/>
        </w:rPr>
        <w:t>מקצצת גם את</w:t>
      </w:r>
      <w:r>
        <w:t xml:space="preserve"> `\n` </w:t>
      </w:r>
      <w:r>
        <w:rPr>
          <w:rFonts w:cs="Arial"/>
          <w:rtl/>
        </w:rPr>
        <w:t>וגם את</w:t>
      </w:r>
      <w:r>
        <w:t xml:space="preserve"> `\r\n`, </w:t>
      </w:r>
      <w:r>
        <w:rPr>
          <w:rFonts w:cs="Arial"/>
          <w:rtl/>
        </w:rPr>
        <w:t>והתוצאה היא `5</w:t>
      </w:r>
      <w:r>
        <w:t>`.</w:t>
      </w:r>
    </w:p>
    <w:p w:rsidR="00AE6594" w:rsidRDefault="00AE6594" w:rsidP="00AE6594">
      <w:pPr>
        <w:bidi/>
      </w:pPr>
    </w:p>
    <w:p w:rsidR="00AE6594" w:rsidRDefault="00BB5B61" w:rsidP="006C3CA8">
      <w:pPr>
        <w:bidi/>
      </w:pPr>
      <w:ins w:id="412" w:author="Idan" w:date="2023-03-31T13:38:00Z">
        <w:r>
          <w:rPr>
            <w:rFonts w:hint="cs"/>
            <w:rtl/>
          </w:rPr>
          <w:t xml:space="preserve">בשימוש על מחרוזות, </w:t>
        </w:r>
      </w:ins>
      <w:r w:rsidR="00AE6594">
        <w:t>[</w:t>
      </w:r>
      <w:r w:rsidR="00AE6594">
        <w:rPr>
          <w:rFonts w:cs="Arial"/>
          <w:rtl/>
        </w:rPr>
        <w:t>המתודה</w:t>
      </w:r>
      <w:r w:rsidR="00AE6594">
        <w:t xml:space="preserve"> `parse` </w:t>
      </w:r>
      <w:del w:id="413" w:author="Idan" w:date="2023-03-31T13:38:00Z">
        <w:r w:rsidR="00AE6594" w:rsidDel="00BB5B61">
          <w:rPr>
            <w:rFonts w:cs="Arial"/>
            <w:rtl/>
          </w:rPr>
          <w:delText>על מחרוזות</w:delText>
        </w:r>
      </w:del>
      <w:r w:rsidR="00AE6594">
        <w:t xml:space="preserve">][parse]&lt;!-- ignore --&gt; </w:t>
      </w:r>
      <w:r w:rsidR="00AE6594">
        <w:rPr>
          <w:rFonts w:cs="Arial"/>
          <w:rtl/>
        </w:rPr>
        <w:t xml:space="preserve">ממירה מחרוזת לטיפוס אחר. במקרה שלנו אנו משתמשים בה כדי להמיר ממחרוזת למספר. עלינו </w:t>
      </w:r>
      <w:del w:id="414" w:author="Idan" w:date="2023-03-31T13:38:00Z">
        <w:r w:rsidR="00AE6594" w:rsidDel="0074183B">
          <w:rPr>
            <w:rFonts w:cs="Arial"/>
            <w:rtl/>
          </w:rPr>
          <w:delText xml:space="preserve">לאמר </w:delText>
        </w:r>
      </w:del>
      <w:ins w:id="415" w:author="Idan" w:date="2023-03-31T13:38:00Z">
        <w:r w:rsidR="0074183B">
          <w:rPr>
            <w:rFonts w:cs="Arial"/>
            <w:rtl/>
          </w:rPr>
          <w:t>ל</w:t>
        </w:r>
        <w:r w:rsidR="0074183B">
          <w:rPr>
            <w:rFonts w:cs="Arial" w:hint="cs"/>
            <w:rtl/>
          </w:rPr>
          <w:t>ו</w:t>
        </w:r>
        <w:r w:rsidR="0074183B">
          <w:rPr>
            <w:rFonts w:cs="Arial"/>
            <w:rtl/>
          </w:rPr>
          <w:t xml:space="preserve">מר </w:t>
        </w:r>
      </w:ins>
      <w:r w:rsidR="00AE6594">
        <w:rPr>
          <w:rFonts w:cs="Arial"/>
          <w:rtl/>
        </w:rPr>
        <w:t>לראסט בדיוק איזה טיפוס מספר אנו רוצים, ואנו עושים זאת באמצעות</w:t>
      </w:r>
      <w:r w:rsidR="00AE6594">
        <w:t xml:space="preserve"> `let guess: u32`. </w:t>
      </w:r>
      <w:r w:rsidR="00AE6594">
        <w:rPr>
          <w:rFonts w:cs="Arial"/>
          <w:rtl/>
        </w:rPr>
        <w:t>סימן הנקודותיים (`:`) אחרי</w:t>
      </w:r>
      <w:r w:rsidR="00AE6594">
        <w:t xml:space="preserve"> `guess` </w:t>
      </w:r>
      <w:r w:rsidR="00AE6594">
        <w:rPr>
          <w:rFonts w:cs="Arial"/>
          <w:rtl/>
        </w:rPr>
        <w:t>אומר לראסט שאנחנו מבארים במפורש את הטיפוס של המשתנה. לראסט יש כמה טיפוסים מובנים</w:t>
      </w:r>
      <w:ins w:id="416" w:author="Idan" w:date="2023-03-31T13:38:00Z">
        <w:r w:rsidR="0074183B">
          <w:rPr>
            <w:rFonts w:cs="Arial" w:hint="cs"/>
            <w:rtl/>
          </w:rPr>
          <w:t>, ו</w:t>
        </w:r>
      </w:ins>
      <w:del w:id="417" w:author="Idan" w:date="2023-03-31T13:38:00Z">
        <w:r w:rsidR="00AE6594" w:rsidDel="0074183B">
          <w:rPr>
            <w:rFonts w:cs="Arial"/>
            <w:rtl/>
          </w:rPr>
          <w:delText xml:space="preserve">; </w:delText>
        </w:r>
      </w:del>
      <w:r w:rsidR="00AE6594">
        <w:rPr>
          <w:rFonts w:cs="Arial"/>
          <w:rtl/>
        </w:rPr>
        <w:t>הטיפוס</w:t>
      </w:r>
      <w:ins w:id="418" w:author="Idan" w:date="2023-03-31T13:39:00Z">
        <w:r w:rsidR="0074183B">
          <w:rPr>
            <w:rFonts w:cs="Arial" w:hint="cs"/>
            <w:rtl/>
          </w:rPr>
          <w:t xml:space="preserve">-המובנה </w:t>
        </w:r>
      </w:ins>
      <w:r w:rsidR="00AE6594">
        <w:t xml:space="preserve"> `u32` </w:t>
      </w:r>
      <w:r w:rsidR="00AE6594">
        <w:rPr>
          <w:rFonts w:cs="Arial"/>
          <w:rtl/>
        </w:rPr>
        <w:t>בו אנו משתמשים כאן הוא מספר שלם לא</w:t>
      </w:r>
      <w:ins w:id="419" w:author="Idan" w:date="2023-03-31T13:39:00Z">
        <w:r w:rsidR="0074183B">
          <w:rPr>
            <w:rFonts w:cs="Arial" w:hint="cs"/>
            <w:rtl/>
          </w:rPr>
          <w:t>-</w:t>
        </w:r>
      </w:ins>
      <w:del w:id="420" w:author="Idan" w:date="2023-03-31T13:39:00Z">
        <w:r w:rsidR="00AE6594" w:rsidDel="0074183B">
          <w:rPr>
            <w:rFonts w:cs="Arial"/>
            <w:rtl/>
          </w:rPr>
          <w:delText xml:space="preserve"> </w:delText>
        </w:r>
      </w:del>
      <w:r w:rsidR="00AE6594">
        <w:rPr>
          <w:rFonts w:cs="Arial"/>
          <w:rtl/>
        </w:rPr>
        <w:t>מסומן, בן 32-ביטים. זו ברירת מחדל טובה עבור מספר חיובי קטן. אודות טיפוסי מספרים אחרים תלמדו [בפרק 3]</w:t>
      </w:r>
      <w:r w:rsidR="00AE6594">
        <w:t xml:space="preserve">[integers]&lt;!-- </w:t>
      </w:r>
      <w:proofErr w:type="gramStart"/>
      <w:r w:rsidR="00AE6594">
        <w:t>ignore</w:t>
      </w:r>
      <w:proofErr w:type="gramEnd"/>
      <w:r w:rsidR="00AE6594">
        <w:t xml:space="preserve"> --&gt;.</w:t>
      </w:r>
    </w:p>
    <w:p w:rsidR="00AE6594" w:rsidRDefault="00AE6594" w:rsidP="00AE6594">
      <w:pPr>
        <w:bidi/>
      </w:pPr>
    </w:p>
    <w:p w:rsidR="00AE6594" w:rsidRDefault="00AE6594" w:rsidP="006C3CA8">
      <w:pPr>
        <w:bidi/>
      </w:pPr>
      <w:r>
        <w:rPr>
          <w:rFonts w:cs="Arial"/>
          <w:rtl/>
        </w:rPr>
        <w:t>בנוסף, השימוש ב</w:t>
      </w:r>
      <w:r>
        <w:t xml:space="preserve">-`u32` </w:t>
      </w:r>
      <w:r>
        <w:rPr>
          <w:rFonts w:cs="Arial"/>
          <w:rtl/>
        </w:rPr>
        <w:t>בתכנית פשוטה זו וההשוואה עם</w:t>
      </w:r>
      <w:r>
        <w:t xml:space="preserve"> `</w:t>
      </w:r>
      <w:proofErr w:type="spellStart"/>
      <w:r>
        <w:t>secret_number</w:t>
      </w:r>
      <w:proofErr w:type="spellEnd"/>
      <w:r>
        <w:t xml:space="preserve">` </w:t>
      </w:r>
      <w:r>
        <w:rPr>
          <w:rFonts w:cs="Arial"/>
          <w:rtl/>
        </w:rPr>
        <w:t>גורמים לראסט להסיק ש</w:t>
      </w:r>
      <w:r>
        <w:t>-`</w:t>
      </w:r>
      <w:proofErr w:type="spellStart"/>
      <w:r>
        <w:t>secret_number</w:t>
      </w:r>
      <w:proofErr w:type="spellEnd"/>
      <w:r>
        <w:t xml:space="preserve">` </w:t>
      </w:r>
      <w:r>
        <w:rPr>
          <w:rFonts w:cs="Arial"/>
          <w:rtl/>
        </w:rPr>
        <w:t>אמור להיות</w:t>
      </w:r>
      <w:r>
        <w:t xml:space="preserve"> `u32` </w:t>
      </w:r>
      <w:r>
        <w:rPr>
          <w:rFonts w:cs="Arial"/>
          <w:rtl/>
        </w:rPr>
        <w:t xml:space="preserve">גם כן. על כן, </w:t>
      </w:r>
      <w:del w:id="421" w:author="Idan" w:date="2023-03-31T13:39:00Z">
        <w:r w:rsidDel="00A93EC8">
          <w:rPr>
            <w:rFonts w:cs="Arial"/>
            <w:rtl/>
          </w:rPr>
          <w:delText xml:space="preserve">כעת, </w:delText>
        </w:r>
      </w:del>
      <w:r>
        <w:rPr>
          <w:rFonts w:cs="Arial"/>
          <w:rtl/>
        </w:rPr>
        <w:t xml:space="preserve">ההשוואה תתבצע </w:t>
      </w:r>
      <w:ins w:id="422" w:author="Idan" w:date="2023-03-31T13:39:00Z">
        <w:r w:rsidR="00A93EC8">
          <w:rPr>
            <w:rFonts w:cs="Arial"/>
            <w:rtl/>
          </w:rPr>
          <w:t xml:space="preserve">כעת </w:t>
        </w:r>
      </w:ins>
      <w:r>
        <w:rPr>
          <w:rFonts w:cs="Arial"/>
          <w:rtl/>
        </w:rPr>
        <w:t>בין שני ערכים מאותו טיפוס</w:t>
      </w:r>
      <w:r>
        <w:t>!</w:t>
      </w:r>
    </w:p>
    <w:p w:rsidR="00AE6594" w:rsidRPr="00DD7482" w:rsidRDefault="00AE6594" w:rsidP="00AE6594">
      <w:pPr>
        <w:bidi/>
      </w:pPr>
    </w:p>
    <w:p w:rsidR="00AE6594" w:rsidRDefault="00DD7482" w:rsidP="00E3754E">
      <w:pPr>
        <w:bidi/>
        <w:pPrChange w:id="423" w:author="Idan" w:date="2023-04-04T15:02:00Z">
          <w:pPr>
            <w:bidi/>
          </w:pPr>
        </w:pPrChange>
      </w:pPr>
      <w:ins w:id="424" w:author="Idan" w:date="2023-03-31T13:39:00Z">
        <w:r>
          <w:rPr>
            <w:rFonts w:cs="Arial" w:hint="cs"/>
            <w:rtl/>
          </w:rPr>
          <w:lastRenderedPageBreak/>
          <w:t>יש להדגיש ש</w:t>
        </w:r>
      </w:ins>
      <w:r w:rsidR="00AE6594">
        <w:rPr>
          <w:rFonts w:cs="Arial"/>
          <w:rtl/>
        </w:rPr>
        <w:t>המתודה</w:t>
      </w:r>
      <w:r w:rsidR="00AE6594">
        <w:t xml:space="preserve"> `parse` </w:t>
      </w:r>
      <w:del w:id="425" w:author="Idan" w:date="2023-03-31T13:39:00Z">
        <w:r w:rsidR="00AE6594" w:rsidDel="00DD7482">
          <w:rPr>
            <w:rFonts w:cs="Arial"/>
            <w:rtl/>
          </w:rPr>
          <w:delText xml:space="preserve">יכולה </w:delText>
        </w:r>
      </w:del>
      <w:ins w:id="426" w:author="Idan" w:date="2023-03-31T13:39:00Z">
        <w:r>
          <w:rPr>
            <w:rFonts w:cs="Arial" w:hint="cs"/>
            <w:rtl/>
          </w:rPr>
          <w:t>מסוגלת</w:t>
        </w:r>
        <w:r>
          <w:rPr>
            <w:rFonts w:cs="Arial"/>
            <w:rtl/>
          </w:rPr>
          <w:t xml:space="preserve"> </w:t>
        </w:r>
      </w:ins>
      <w:r w:rsidR="00AE6594">
        <w:rPr>
          <w:rFonts w:cs="Arial"/>
          <w:rtl/>
        </w:rPr>
        <w:t xml:space="preserve">לפעול רק על תווים </w:t>
      </w:r>
      <w:del w:id="427" w:author="Idan" w:date="2023-03-31T13:40:00Z">
        <w:r w:rsidR="00AE6594" w:rsidDel="00DD7482">
          <w:rPr>
            <w:rFonts w:cs="Arial"/>
            <w:rtl/>
          </w:rPr>
          <w:delText xml:space="preserve">שיכולים </w:delText>
        </w:r>
      </w:del>
      <w:ins w:id="428" w:author="Idan" w:date="2023-03-31T13:40:00Z">
        <w:r>
          <w:rPr>
            <w:rFonts w:cs="Arial" w:hint="cs"/>
            <w:rtl/>
          </w:rPr>
          <w:t xml:space="preserve">המסוגלים, מעצם טיבם, </w:t>
        </w:r>
      </w:ins>
      <w:r w:rsidR="00AE6594">
        <w:rPr>
          <w:rFonts w:cs="Arial"/>
          <w:rtl/>
        </w:rPr>
        <w:t xml:space="preserve">לעבור המרה למספרים, ולכן יכולה בקלות </w:t>
      </w:r>
      <w:ins w:id="429" w:author="Idan" w:date="2023-04-04T15:02:00Z">
        <w:r w:rsidR="00E3754E">
          <w:rPr>
            <w:rFonts w:cs="Arial" w:hint="cs"/>
            <w:rtl/>
          </w:rPr>
          <w:t xml:space="preserve">גם </w:t>
        </w:r>
      </w:ins>
      <w:del w:id="430" w:author="Idan" w:date="2023-03-31T13:40:00Z">
        <w:r w:rsidR="00AE6594" w:rsidDel="00DD7482">
          <w:rPr>
            <w:rFonts w:cs="Arial"/>
            <w:rtl/>
          </w:rPr>
          <w:delText xml:space="preserve">ליצור </w:delText>
        </w:r>
      </w:del>
      <w:ins w:id="431" w:author="Idan" w:date="2023-03-31T13:40:00Z">
        <w:r>
          <w:rPr>
            <w:rFonts w:cs="Arial" w:hint="cs"/>
            <w:rtl/>
          </w:rPr>
          <w:t xml:space="preserve">להעלות </w:t>
        </w:r>
      </w:ins>
      <w:r w:rsidR="00AE6594">
        <w:rPr>
          <w:rFonts w:cs="Arial"/>
          <w:rtl/>
        </w:rPr>
        <w:t>שגיאות. אם, למשל, המחרוזת כוללת</w:t>
      </w:r>
      <w:r w:rsidR="00AE6594">
        <w:t xml:space="preserve"> `A</w:t>
      </w:r>
      <w:r w:rsidR="00AE6594">
        <w:rPr>
          <w:rFonts w:ascii="Segoe UI Symbol" w:hAnsi="Segoe UI Symbol" w:cs="Segoe UI Symbol"/>
        </w:rPr>
        <w:t>👍</w:t>
      </w:r>
      <w:r w:rsidR="00AE6594">
        <w:t>%`,</w:t>
      </w:r>
      <w:ins w:id="432" w:author="Idan" w:date="2023-03-31T13:40:00Z">
        <w:r>
          <w:rPr>
            <w:rFonts w:hint="cs"/>
            <w:rtl/>
          </w:rPr>
          <w:t xml:space="preserve">, </w:t>
        </w:r>
      </w:ins>
      <w:del w:id="433" w:author="Idan" w:date="2023-03-31T13:40:00Z">
        <w:r w:rsidR="00AE6594" w:rsidDel="00DD7482">
          <w:delText xml:space="preserve"> </w:delText>
        </w:r>
        <w:r w:rsidR="00AE6594" w:rsidDel="00DD7482">
          <w:rPr>
            <w:rFonts w:cs="Arial"/>
            <w:rtl/>
          </w:rPr>
          <w:delText>אז</w:delText>
        </w:r>
      </w:del>
      <w:del w:id="434" w:author="Idan" w:date="2023-04-04T15:02:00Z">
        <w:r w:rsidR="00AE6594" w:rsidDel="00E3754E">
          <w:rPr>
            <w:rFonts w:cs="Arial"/>
            <w:rtl/>
          </w:rPr>
          <w:delText xml:space="preserve"> </w:delText>
        </w:r>
      </w:del>
      <w:r w:rsidR="00AE6594">
        <w:rPr>
          <w:rFonts w:cs="Arial"/>
          <w:rtl/>
        </w:rPr>
        <w:t xml:space="preserve">אין דרך להמיר </w:t>
      </w:r>
      <w:del w:id="435" w:author="Idan" w:date="2023-03-31T13:40:00Z">
        <w:r w:rsidR="00AE6594" w:rsidDel="00DD7482">
          <w:rPr>
            <w:rFonts w:cs="Arial"/>
            <w:rtl/>
          </w:rPr>
          <w:delText xml:space="preserve">זאת </w:delText>
        </w:r>
      </w:del>
      <w:ins w:id="436" w:author="Idan" w:date="2023-03-31T13:40:00Z">
        <w:r>
          <w:rPr>
            <w:rFonts w:cs="Arial" w:hint="cs"/>
            <w:rtl/>
          </w:rPr>
          <w:t xml:space="preserve">תווים אלה </w:t>
        </w:r>
      </w:ins>
      <w:r w:rsidR="00AE6594">
        <w:rPr>
          <w:rFonts w:cs="Arial"/>
          <w:rtl/>
        </w:rPr>
        <w:t>למספר. כיוון שהמתודה יכולה להיכשל</w:t>
      </w:r>
      <w:r w:rsidR="00AE6594">
        <w:t xml:space="preserve">, `parse` </w:t>
      </w:r>
      <w:r w:rsidR="00AE6594">
        <w:rPr>
          <w:rFonts w:cs="Arial"/>
          <w:rtl/>
        </w:rPr>
        <w:t>מחזירה ערך מטיפוס</w:t>
      </w:r>
      <w:r w:rsidR="00AE6594">
        <w:t xml:space="preserve"> `Result`, </w:t>
      </w:r>
      <w:r w:rsidR="00AE6594">
        <w:rPr>
          <w:rFonts w:cs="Arial"/>
          <w:rtl/>
        </w:rPr>
        <w:t>בדומה לדרך פעולה המתודה</w:t>
      </w:r>
      <w:r w:rsidR="00AE6594">
        <w:t xml:space="preserve"> `</w:t>
      </w:r>
      <w:proofErr w:type="spellStart"/>
      <w:r w:rsidR="00AE6594">
        <w:t>read_line</w:t>
      </w:r>
      <w:proofErr w:type="spellEnd"/>
      <w:r w:rsidR="00AE6594">
        <w:t>` (</w:t>
      </w:r>
      <w:r w:rsidR="00AE6594">
        <w:rPr>
          <w:rFonts w:cs="Arial"/>
          <w:rtl/>
        </w:rPr>
        <w:t>כפי שדובר לעיל בסעיף</w:t>
      </w:r>
      <w:r w:rsidR="00AE6594">
        <w:t xml:space="preserve"> [“Handling Potential Failure with `Result`”](#handling-potential-failure-with-result)&lt;!-- </w:t>
      </w:r>
      <w:proofErr w:type="gramStart"/>
      <w:r w:rsidR="00AE6594">
        <w:t>ignore</w:t>
      </w:r>
      <w:proofErr w:type="gramEnd"/>
      <w:r w:rsidR="00AE6594">
        <w:t xml:space="preserve">--&gt;). </w:t>
      </w:r>
      <w:r w:rsidR="00AE6594">
        <w:rPr>
          <w:rFonts w:cs="Arial"/>
          <w:rtl/>
        </w:rPr>
        <w:t>אנו נטפל ב</w:t>
      </w:r>
      <w:r w:rsidR="00AE6594">
        <w:t xml:space="preserve">- `Result` </w:t>
      </w:r>
      <w:r w:rsidR="00AE6594">
        <w:rPr>
          <w:rFonts w:cs="Arial"/>
          <w:rtl/>
        </w:rPr>
        <w:t>באותה דרך, שוב ע"י שימוש במתודה</w:t>
      </w:r>
      <w:r w:rsidR="00AE6594">
        <w:t xml:space="preserve"> `expect`. </w:t>
      </w:r>
      <w:r w:rsidR="00AE6594">
        <w:rPr>
          <w:rFonts w:cs="Arial"/>
          <w:rtl/>
        </w:rPr>
        <w:t>אם</w:t>
      </w:r>
      <w:r w:rsidR="00AE6594">
        <w:t xml:space="preserve"> `parse` </w:t>
      </w:r>
      <w:r w:rsidR="00AE6594">
        <w:rPr>
          <w:rFonts w:cs="Arial"/>
          <w:rtl/>
        </w:rPr>
        <w:t>תחזיר את הווריאנט</w:t>
      </w:r>
      <w:r w:rsidR="00AE6594">
        <w:t xml:space="preserve"> `Err` </w:t>
      </w:r>
      <w:r w:rsidR="00AE6594">
        <w:rPr>
          <w:rFonts w:cs="Arial"/>
          <w:rtl/>
        </w:rPr>
        <w:t>של</w:t>
      </w:r>
      <w:r w:rsidR="00AE6594">
        <w:t xml:space="preserve"> `Result` </w:t>
      </w:r>
      <w:r w:rsidR="00AE6594">
        <w:rPr>
          <w:rFonts w:cs="Arial"/>
          <w:rtl/>
        </w:rPr>
        <w:t xml:space="preserve">בגלל שהיא </w:t>
      </w:r>
      <w:del w:id="437" w:author="Idan" w:date="2023-03-31T13:40:00Z">
        <w:r w:rsidR="00AE6594" w:rsidDel="00DD7482">
          <w:rPr>
            <w:rFonts w:cs="Arial"/>
            <w:rtl/>
          </w:rPr>
          <w:delText xml:space="preserve">לא יכלה </w:delText>
        </w:r>
      </w:del>
      <w:ins w:id="438" w:author="Idan" w:date="2023-03-31T13:40:00Z">
        <w:r>
          <w:rPr>
            <w:rFonts w:cs="Arial" w:hint="cs"/>
            <w:rtl/>
          </w:rPr>
          <w:t xml:space="preserve">אינה מסוגלת </w:t>
        </w:r>
      </w:ins>
      <w:r w:rsidR="00AE6594">
        <w:rPr>
          <w:rFonts w:cs="Arial"/>
          <w:rtl/>
        </w:rPr>
        <w:t>ליצור מספר מהמחרוזת, אז הקריאה ל</w:t>
      </w:r>
      <w:r w:rsidR="00AE6594">
        <w:t xml:space="preserve">- `expect` </w:t>
      </w:r>
      <w:r w:rsidR="00AE6594">
        <w:rPr>
          <w:rFonts w:cs="Arial"/>
          <w:rtl/>
        </w:rPr>
        <w:t xml:space="preserve">תגרום למשחק לקרוס ולהדפיס את ההודעה </w:t>
      </w:r>
      <w:del w:id="439" w:author="Idan" w:date="2023-03-31T13:40:00Z">
        <w:r w:rsidR="00AE6594" w:rsidDel="00DD7482">
          <w:rPr>
            <w:rFonts w:cs="Arial"/>
            <w:rtl/>
          </w:rPr>
          <w:delText>המסופקת</w:delText>
        </w:r>
      </w:del>
      <w:ins w:id="440" w:author="Idan" w:date="2023-03-31T13:41:00Z">
        <w:r>
          <w:rPr>
            <w:rFonts w:cs="Arial" w:hint="cs"/>
            <w:rtl/>
          </w:rPr>
          <w:t>המצוינת בקוד</w:t>
        </w:r>
      </w:ins>
      <w:r w:rsidR="00AE6594">
        <w:rPr>
          <w:rFonts w:cs="Arial"/>
          <w:rtl/>
        </w:rPr>
        <w:t xml:space="preserve">. </w:t>
      </w:r>
      <w:ins w:id="441" w:author="Idan" w:date="2023-03-31T13:41:00Z">
        <w:r>
          <w:rPr>
            <w:rFonts w:cs="Arial" w:hint="cs"/>
            <w:rtl/>
          </w:rPr>
          <w:t xml:space="preserve">לעומת זאת, </w:t>
        </w:r>
      </w:ins>
      <w:r w:rsidR="00AE6594">
        <w:rPr>
          <w:rFonts w:cs="Arial"/>
          <w:rtl/>
        </w:rPr>
        <w:t>אם</w:t>
      </w:r>
      <w:r w:rsidR="00AE6594">
        <w:t xml:space="preserve"> `parse` </w:t>
      </w:r>
      <w:del w:id="442" w:author="Idan" w:date="2023-03-31T13:41:00Z">
        <w:r w:rsidR="00AE6594" w:rsidDel="00DD7482">
          <w:rPr>
            <w:rFonts w:cs="Arial"/>
            <w:rtl/>
          </w:rPr>
          <w:delText xml:space="preserve">יכולה </w:delText>
        </w:r>
      </w:del>
      <w:ins w:id="443" w:author="Idan" w:date="2023-03-31T13:41:00Z">
        <w:r>
          <w:rPr>
            <w:rFonts w:cs="Arial" w:hint="cs"/>
            <w:rtl/>
          </w:rPr>
          <w:t xml:space="preserve">אכן מסוגלת </w:t>
        </w:r>
      </w:ins>
      <w:r w:rsidR="00AE6594">
        <w:rPr>
          <w:rFonts w:cs="Arial"/>
          <w:rtl/>
        </w:rPr>
        <w:t xml:space="preserve">להמיר בהצלחה את המחרוזת למספר, </w:t>
      </w:r>
      <w:del w:id="444" w:author="Idan" w:date="2023-03-31T13:41:00Z">
        <w:r w:rsidR="00AE6594" w:rsidDel="00DD7482">
          <w:rPr>
            <w:rFonts w:cs="Arial"/>
            <w:rtl/>
          </w:rPr>
          <w:delText xml:space="preserve">אז </w:delText>
        </w:r>
      </w:del>
      <w:r w:rsidR="00AE6594">
        <w:rPr>
          <w:rFonts w:cs="Arial"/>
          <w:rtl/>
        </w:rPr>
        <w:t>היא תחזיר את הווריאנט</w:t>
      </w:r>
      <w:r w:rsidR="00AE6594">
        <w:t xml:space="preserve"> `Ok` </w:t>
      </w:r>
      <w:r w:rsidR="00AE6594">
        <w:rPr>
          <w:rFonts w:cs="Arial"/>
          <w:rtl/>
        </w:rPr>
        <w:t>של</w:t>
      </w:r>
      <w:r w:rsidR="00AE6594">
        <w:t xml:space="preserve"> `Result`, </w:t>
      </w:r>
      <w:r w:rsidR="00AE6594">
        <w:rPr>
          <w:rFonts w:cs="Arial"/>
          <w:rtl/>
        </w:rPr>
        <w:t>והקריאה ל</w:t>
      </w:r>
      <w:r w:rsidR="00AE6594">
        <w:t xml:space="preserve">- `expect` </w:t>
      </w:r>
      <w:r w:rsidR="00AE6594">
        <w:rPr>
          <w:rFonts w:cs="Arial"/>
          <w:rtl/>
        </w:rPr>
        <w:t>תחזיר את המספר המבוקש מתוך הערך</w:t>
      </w:r>
      <w:r w:rsidR="00AE6594">
        <w:t xml:space="preserve"> `Ok`.</w:t>
      </w:r>
    </w:p>
    <w:p w:rsidR="00AE6594" w:rsidRDefault="00AE6594" w:rsidP="00AE6594">
      <w:pPr>
        <w:bidi/>
      </w:pPr>
    </w:p>
    <w:p w:rsidR="00AE6594" w:rsidRDefault="00AE6594" w:rsidP="00AE6594">
      <w:pPr>
        <w:bidi/>
      </w:pPr>
      <w:r>
        <w:rPr>
          <w:rFonts w:cs="Arial"/>
          <w:rtl/>
        </w:rPr>
        <w:t>כעת, הבה נריץ את התוכנית</w:t>
      </w:r>
      <w:r>
        <w:t>:</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listings/ch02-guessing-game-tutorial/no-listing-03-convert-string-to-number/</w:t>
      </w:r>
    </w:p>
    <w:p w:rsidR="00AE6594" w:rsidRDefault="00AE6594" w:rsidP="00AE6594">
      <w:pPr>
        <w:bidi/>
      </w:pPr>
      <w:proofErr w:type="gramStart"/>
      <w:r>
        <w:t>cargo</w:t>
      </w:r>
      <w:proofErr w:type="gramEnd"/>
      <w:r>
        <w:t xml:space="preserve"> run</w:t>
      </w:r>
    </w:p>
    <w:p w:rsidR="00AE6594" w:rsidRDefault="00AE6594" w:rsidP="00AE6594">
      <w:pPr>
        <w:bidi/>
      </w:pPr>
      <w:r>
        <w:t xml:space="preserve">  76</w:t>
      </w:r>
    </w:p>
    <w:p w:rsidR="00AE6594" w:rsidRDefault="00AE6594" w:rsidP="00AE6594">
      <w:pPr>
        <w:bidi/>
      </w:pPr>
      <w:r>
        <w:t>--&gt;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run</w:t>
      </w:r>
    </w:p>
    <w:p w:rsidR="00AE6594" w:rsidRDefault="00AE6594" w:rsidP="00AE6594">
      <w:pPr>
        <w:bidi/>
      </w:pPr>
      <w:r>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0.43s</w:t>
      </w:r>
    </w:p>
    <w:p w:rsidR="00AE6594" w:rsidRDefault="00AE6594" w:rsidP="00AE6594">
      <w:pPr>
        <w:bidi/>
      </w:pPr>
      <w:r>
        <w:t xml:space="preserve">     Running `target/debug/</w:t>
      </w:r>
      <w:proofErr w:type="spellStart"/>
      <w:r>
        <w:t>guessing_game</w:t>
      </w:r>
      <w:proofErr w:type="spellEnd"/>
      <w:r>
        <w:t>`</w:t>
      </w:r>
    </w:p>
    <w:p w:rsidR="00AE6594" w:rsidRDefault="00AE6594" w:rsidP="00AE6594">
      <w:pPr>
        <w:bidi/>
      </w:pPr>
      <w:r>
        <w:t>Guess the number!</w:t>
      </w:r>
    </w:p>
    <w:p w:rsidR="00AE6594" w:rsidRDefault="00AE6594" w:rsidP="00AE6594">
      <w:pPr>
        <w:bidi/>
      </w:pPr>
      <w:r>
        <w:t xml:space="preserve">The secret number </w:t>
      </w:r>
      <w:proofErr w:type="gramStart"/>
      <w:r>
        <w:t>is:</w:t>
      </w:r>
      <w:proofErr w:type="gramEnd"/>
      <w:r>
        <w:t xml:space="preserve"> 58</w:t>
      </w:r>
    </w:p>
    <w:p w:rsidR="00AE6594" w:rsidRDefault="00AE6594" w:rsidP="00AE6594">
      <w:pPr>
        <w:bidi/>
      </w:pPr>
      <w:r>
        <w:t>Please input your guess.</w:t>
      </w:r>
    </w:p>
    <w:p w:rsidR="00AE6594" w:rsidRDefault="00AE6594" w:rsidP="00AE6594">
      <w:pPr>
        <w:bidi/>
      </w:pPr>
      <w:r>
        <w:t xml:space="preserve">  76</w:t>
      </w:r>
    </w:p>
    <w:p w:rsidR="00AE6594" w:rsidRDefault="00AE6594" w:rsidP="00AE6594">
      <w:pPr>
        <w:bidi/>
      </w:pPr>
      <w:r>
        <w:t>You guessed: 76</w:t>
      </w:r>
    </w:p>
    <w:p w:rsidR="00AE6594" w:rsidRDefault="00AE6594" w:rsidP="00AE6594">
      <w:pPr>
        <w:bidi/>
      </w:pPr>
      <w:r>
        <w:t>Too big!</w:t>
      </w:r>
    </w:p>
    <w:p w:rsidR="00AE6594" w:rsidRDefault="00AE6594" w:rsidP="00AE6594">
      <w:pPr>
        <w:bidi/>
      </w:pPr>
      <w:r>
        <w:t>```</w:t>
      </w:r>
    </w:p>
    <w:p w:rsidR="00AE6594" w:rsidRDefault="00AE6594" w:rsidP="00AE6594">
      <w:pPr>
        <w:bidi/>
      </w:pPr>
    </w:p>
    <w:p w:rsidR="00AE6594" w:rsidRDefault="00AE6594" w:rsidP="006C3CA8">
      <w:pPr>
        <w:bidi/>
      </w:pPr>
      <w:r>
        <w:rPr>
          <w:rFonts w:cs="Arial"/>
          <w:rtl/>
        </w:rPr>
        <w:lastRenderedPageBreak/>
        <w:t>יפה! למרות שתווי רווח הוספו לפני הניחוש עצמו, התכנית עדיין הצליחה לפענח שהמשתמש ניחש 76. הריצו את התכנית מספר פעמים על מנת לוודא את ההתנהגות השונה על קלטים מסוגים שונים: נחשו את המספר במדוייק, נחשו מספר גבוה</w:t>
      </w:r>
      <w:del w:id="445" w:author="Idan" w:date="2023-03-31T13:41:00Z">
        <w:r w:rsidDel="00797F01">
          <w:rPr>
            <w:rFonts w:cs="Arial"/>
            <w:rtl/>
          </w:rPr>
          <w:delText>ה</w:delText>
        </w:r>
      </w:del>
      <w:r>
        <w:rPr>
          <w:rFonts w:cs="Arial"/>
          <w:rtl/>
        </w:rPr>
        <w:t xml:space="preserve"> מ</w:t>
      </w:r>
      <w:del w:id="446" w:author="Idan" w:date="2023-03-31T13:41:00Z">
        <w:r w:rsidDel="00797F01">
          <w:rPr>
            <w:rFonts w:cs="Arial"/>
            <w:rtl/>
          </w:rPr>
          <w:delText>י</w:delText>
        </w:r>
      </w:del>
      <w:r>
        <w:rPr>
          <w:rFonts w:cs="Arial"/>
          <w:rtl/>
        </w:rPr>
        <w:t>די, ונחשו מספר נמוך מ</w:t>
      </w:r>
      <w:del w:id="447" w:author="Idan" w:date="2023-03-31T13:41:00Z">
        <w:r w:rsidDel="00797F01">
          <w:rPr>
            <w:rFonts w:cs="Arial"/>
            <w:rtl/>
          </w:rPr>
          <w:delText>י</w:delText>
        </w:r>
      </w:del>
      <w:r>
        <w:rPr>
          <w:rFonts w:cs="Arial"/>
          <w:rtl/>
        </w:rPr>
        <w:t>די</w:t>
      </w:r>
      <w:r>
        <w:t>.</w:t>
      </w:r>
    </w:p>
    <w:p w:rsidR="00AE6594" w:rsidRDefault="00AE6594" w:rsidP="00AE6594">
      <w:pPr>
        <w:bidi/>
      </w:pPr>
    </w:p>
    <w:p w:rsidR="00AE6594" w:rsidRDefault="00AE6594" w:rsidP="00AE6594">
      <w:pPr>
        <w:bidi/>
      </w:pPr>
      <w:r>
        <w:rPr>
          <w:rFonts w:cs="Arial"/>
          <w:rtl/>
        </w:rPr>
        <w:t>רוב המשחק פועל היטב, אבל המשתמש יכול לבצע רק ניחוש אחד. הבה נשנה זאת ע"י הוספת לולאה</w:t>
      </w:r>
      <w:r>
        <w:t>!</w:t>
      </w:r>
    </w:p>
    <w:p w:rsidR="00AE6594" w:rsidRDefault="00AE6594" w:rsidP="00AE6594">
      <w:pPr>
        <w:bidi/>
      </w:pPr>
    </w:p>
    <w:p w:rsidR="00AE6594" w:rsidRDefault="00AE6594" w:rsidP="00AE6594">
      <w:pPr>
        <w:bidi/>
      </w:pPr>
      <w:r>
        <w:t xml:space="preserve">## </w:t>
      </w:r>
      <w:r>
        <w:rPr>
          <w:rFonts w:cs="Arial"/>
          <w:rtl/>
        </w:rPr>
        <w:t>ריבוי ניחושים באמצעות לולאה</w:t>
      </w:r>
    </w:p>
    <w:p w:rsidR="00AE6594" w:rsidRDefault="00AE6594" w:rsidP="00AE6594">
      <w:pPr>
        <w:bidi/>
      </w:pPr>
    </w:p>
    <w:p w:rsidR="00AE6594" w:rsidRDefault="00AE6594" w:rsidP="00AE6594">
      <w:pPr>
        <w:bidi/>
      </w:pPr>
      <w:r>
        <w:rPr>
          <w:rFonts w:cs="Arial"/>
          <w:rtl/>
        </w:rPr>
        <w:t>מילת המפתח</w:t>
      </w:r>
      <w:r>
        <w:t xml:space="preserve"> `loop` </w:t>
      </w:r>
      <w:r>
        <w:rPr>
          <w:rFonts w:cs="Arial"/>
          <w:rtl/>
        </w:rPr>
        <w:t>יוצרת לולאה אינסופית. נוסיף לולאה על מנת לאפשר למשתמשים סיכויים נוספים לנחש את המספר</w:t>
      </w:r>
      <w:r>
        <w:t>:</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/listings/ch02-guessing-game-tutorial/no-listing-04-looping/src/main.rs:here}}</w:t>
      </w:r>
    </w:p>
    <w:p w:rsidR="00AE6594" w:rsidRDefault="00AE6594" w:rsidP="00AE6594">
      <w:pPr>
        <w:bidi/>
      </w:pPr>
      <w:r>
        <w:t>```</w:t>
      </w:r>
    </w:p>
    <w:p w:rsidR="00AE6594" w:rsidRDefault="00AE6594" w:rsidP="00AE6594">
      <w:pPr>
        <w:bidi/>
      </w:pPr>
    </w:p>
    <w:p w:rsidR="00AE6594" w:rsidRDefault="00AE6594" w:rsidP="006C3CA8">
      <w:pPr>
        <w:bidi/>
      </w:pPr>
      <w:r>
        <w:rPr>
          <w:rFonts w:cs="Arial"/>
          <w:rtl/>
        </w:rPr>
        <w:t>כפי שאתם רואים, הכנסנו ללולאה את כל הקוד</w:t>
      </w:r>
      <w:ins w:id="448" w:author="Idan" w:date="2023-03-31T13:42:00Z">
        <w:r w:rsidR="00C731B6">
          <w:rPr>
            <w:rFonts w:cs="Arial" w:hint="cs"/>
            <w:rtl/>
          </w:rPr>
          <w:t xml:space="preserve">, החל מן הבקשה </w:t>
        </w:r>
      </w:ins>
      <w:del w:id="449" w:author="Idan" w:date="2023-03-31T13:42:00Z">
        <w:r w:rsidDel="00C731B6">
          <w:rPr>
            <w:rFonts w:cs="Arial"/>
            <w:rtl/>
          </w:rPr>
          <w:delText xml:space="preserve"> מההודעה </w:delText>
        </w:r>
      </w:del>
      <w:r>
        <w:rPr>
          <w:rFonts w:cs="Arial"/>
          <w:rtl/>
        </w:rPr>
        <w:t>להקליד ניחוש</w:t>
      </w:r>
      <w:del w:id="450" w:author="Idan" w:date="2023-03-31T13:42:00Z">
        <w:r w:rsidDel="00C731B6">
          <w:rPr>
            <w:rFonts w:cs="Arial"/>
            <w:rtl/>
          </w:rPr>
          <w:delText xml:space="preserve"> והלאה</w:delText>
        </w:r>
      </w:del>
      <w:r>
        <w:rPr>
          <w:rFonts w:cs="Arial"/>
          <w:rtl/>
        </w:rPr>
        <w:t xml:space="preserve">. </w:t>
      </w:r>
      <w:del w:id="451" w:author="Idan" w:date="2023-03-31T13:42:00Z">
        <w:r w:rsidDel="00C731B6">
          <w:rPr>
            <w:rFonts w:cs="Arial"/>
            <w:rtl/>
          </w:rPr>
          <w:delText>ו</w:delText>
        </w:r>
      </w:del>
      <w:r>
        <w:rPr>
          <w:rFonts w:cs="Arial"/>
          <w:rtl/>
        </w:rPr>
        <w:t xml:space="preserve">ודאו </w:t>
      </w:r>
      <w:del w:id="452" w:author="Idan" w:date="2023-03-31T13:42:00Z">
        <w:r w:rsidDel="00C731B6">
          <w:rPr>
            <w:rFonts w:cs="Arial"/>
            <w:rtl/>
          </w:rPr>
          <w:delText xml:space="preserve">לאנדנט </w:delText>
        </w:r>
      </w:del>
      <w:ins w:id="453" w:author="Idan" w:date="2023-03-31T13:42:00Z">
        <w:r w:rsidR="00C731B6">
          <w:rPr>
            <w:rFonts w:cs="Arial" w:hint="cs"/>
            <w:rtl/>
          </w:rPr>
          <w:t xml:space="preserve">להזיח </w:t>
        </w:r>
      </w:ins>
      <w:r>
        <w:rPr>
          <w:rFonts w:cs="Arial"/>
          <w:rtl/>
        </w:rPr>
        <w:t xml:space="preserve">כל אחת מהשורות שבתוך הלולאה ארבעה רווחים קדימה, והריצו את התוכנית. </w:t>
      </w:r>
      <w:ins w:id="454" w:author="Idan" w:date="2023-03-31T13:42:00Z">
        <w:r w:rsidR="00C731B6">
          <w:rPr>
            <w:rFonts w:cs="Arial"/>
            <w:rtl/>
          </w:rPr>
          <w:t>כעת</w:t>
        </w:r>
        <w:r w:rsidR="00C731B6">
          <w:rPr>
            <w:rFonts w:cs="Arial" w:hint="cs"/>
            <w:rtl/>
          </w:rPr>
          <w:t xml:space="preserve">, </w:t>
        </w:r>
      </w:ins>
      <w:del w:id="455" w:author="Idan" w:date="2023-03-31T13:42:00Z">
        <w:r w:rsidDel="00C731B6">
          <w:rPr>
            <w:rFonts w:cs="Arial"/>
            <w:rtl/>
          </w:rPr>
          <w:delText xml:space="preserve">כעת </w:delText>
        </w:r>
      </w:del>
      <w:r>
        <w:rPr>
          <w:rFonts w:cs="Arial"/>
          <w:rtl/>
        </w:rPr>
        <w:t xml:space="preserve">התוכנית תבקש ניחוש נוסף </w:t>
      </w:r>
      <w:del w:id="456" w:author="Idan" w:date="2023-03-31T13:42:00Z">
        <w:r w:rsidDel="00C731B6">
          <w:rPr>
            <w:rFonts w:cs="Arial"/>
            <w:rtl/>
          </w:rPr>
          <w:delText>לנצח</w:delText>
        </w:r>
      </w:del>
      <w:ins w:id="457" w:author="Idan" w:date="2023-03-31T13:42:00Z">
        <w:r w:rsidR="00C731B6">
          <w:rPr>
            <w:rFonts w:cs="Arial" w:hint="cs"/>
            <w:rtl/>
          </w:rPr>
          <w:t>שוב ושוב, לנצח</w:t>
        </w:r>
      </w:ins>
      <w:del w:id="458" w:author="Idan" w:date="2023-03-31T13:42:00Z">
        <w:r w:rsidDel="00C731B6">
          <w:rPr>
            <w:rFonts w:cs="Arial"/>
            <w:rtl/>
          </w:rPr>
          <w:delText>,</w:delText>
        </w:r>
      </w:del>
      <w:ins w:id="459" w:author="Idan" w:date="2023-03-31T13:42:00Z">
        <w:r w:rsidR="00C731B6">
          <w:rPr>
            <w:rFonts w:cs="Arial" w:hint="cs"/>
            <w:rtl/>
          </w:rPr>
          <w:t xml:space="preserve">. זאת, כמובן, </w:t>
        </w:r>
      </w:ins>
      <w:del w:id="460" w:author="Idan" w:date="2023-03-31T13:42:00Z">
        <w:r w:rsidDel="00C731B6">
          <w:rPr>
            <w:rFonts w:cs="Arial"/>
            <w:rtl/>
          </w:rPr>
          <w:delText xml:space="preserve"> וזה מציג לנו </w:delText>
        </w:r>
      </w:del>
      <w:r>
        <w:rPr>
          <w:rFonts w:cs="Arial"/>
          <w:rtl/>
        </w:rPr>
        <w:t>בעיה חדשה. נראה שאין למשתמש דרך לצאת מהתכנית</w:t>
      </w:r>
      <w:r>
        <w:t>!</w:t>
      </w:r>
    </w:p>
    <w:p w:rsidR="00AE6594" w:rsidRDefault="00AE6594" w:rsidP="00AE6594">
      <w:pPr>
        <w:bidi/>
      </w:pPr>
    </w:p>
    <w:p w:rsidR="00AE6594" w:rsidRDefault="00AE6594" w:rsidP="00AE6594">
      <w:pPr>
        <w:bidi/>
      </w:pPr>
      <w:r>
        <w:rPr>
          <w:rFonts w:cs="Arial"/>
          <w:rtl/>
        </w:rPr>
        <w:t>המשתמש תמיד יכול להכריח את התוכנית לעצור ע"י שימוש בקיצור המקלדת</w:t>
      </w:r>
      <w:r>
        <w:t xml:space="preserve"> &lt;span class="keystroke"&gt;ctrl-c&lt;/span&gt;. </w:t>
      </w:r>
      <w:r>
        <w:rPr>
          <w:rFonts w:cs="Arial"/>
          <w:rtl/>
        </w:rPr>
        <w:t>אבל יש דרך אחרת לצאת מממפלצת זו שאינה יודעת</w:t>
      </w:r>
      <w:ins w:id="461" w:author="Idan" w:date="2023-03-31T13:43:00Z">
        <w:r w:rsidR="00CF6914">
          <w:rPr>
            <w:rFonts w:cs="Arial" w:hint="cs"/>
            <w:rtl/>
          </w:rPr>
          <w:t>-</w:t>
        </w:r>
      </w:ins>
      <w:del w:id="462" w:author="Idan" w:date="2023-03-31T13:43:00Z">
        <w:r w:rsidDel="00CF6914">
          <w:rPr>
            <w:rFonts w:cs="Arial"/>
            <w:rtl/>
          </w:rPr>
          <w:delText xml:space="preserve"> </w:delText>
        </w:r>
      </w:del>
      <w:r>
        <w:rPr>
          <w:rFonts w:cs="Arial"/>
          <w:rtl/>
        </w:rPr>
        <w:t>שובע, כפי שהוסבר בדיון על</w:t>
      </w:r>
      <w:r>
        <w:t xml:space="preserve"> `parse` </w:t>
      </w:r>
      <w:r>
        <w:rPr>
          <w:rFonts w:cs="Arial"/>
          <w:rtl/>
        </w:rPr>
        <w:t>ב</w:t>
      </w:r>
      <w:r>
        <w:t>-[“Comparing the Guess to the Secret Number”](#comparing-the-guess-to-the-secret-number)&lt;!--</w:t>
      </w:r>
    </w:p>
    <w:p w:rsidR="00AE6594" w:rsidRDefault="00AE6594" w:rsidP="00AE6594">
      <w:pPr>
        <w:bidi/>
      </w:pPr>
      <w:proofErr w:type="gramStart"/>
      <w:r>
        <w:t>ignore</w:t>
      </w:r>
      <w:proofErr w:type="gramEnd"/>
      <w:r>
        <w:t xml:space="preserve"> --&gt;: </w:t>
      </w:r>
      <w:r>
        <w:rPr>
          <w:rFonts w:cs="Arial"/>
          <w:rtl/>
        </w:rPr>
        <w:t>אם המשתמש יקליד דבר מה שאינו מספר, התכנית תקרוס. ניתן לנצל זאת כדי לאפשר למשתמש לצאת, כך</w:t>
      </w:r>
      <w:r>
        <w:t>:</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listings/ch02-guessing-game-tutorial/no-listing-04-looping/</w:t>
      </w:r>
    </w:p>
    <w:p w:rsidR="00AE6594" w:rsidRDefault="00AE6594" w:rsidP="00AE6594">
      <w:pPr>
        <w:bidi/>
      </w:pPr>
      <w:proofErr w:type="gramStart"/>
      <w:r>
        <w:t>cargo</w:t>
      </w:r>
      <w:proofErr w:type="gramEnd"/>
      <w:r>
        <w:t xml:space="preserve"> run</w:t>
      </w:r>
    </w:p>
    <w:p w:rsidR="00AE6594" w:rsidRDefault="00AE6594" w:rsidP="00AE6594">
      <w:pPr>
        <w:bidi/>
      </w:pPr>
      <w:r>
        <w:t>(</w:t>
      </w:r>
      <w:proofErr w:type="gramStart"/>
      <w:r>
        <w:t>too</w:t>
      </w:r>
      <w:proofErr w:type="gramEnd"/>
      <w:r>
        <w:t xml:space="preserve"> small guess)</w:t>
      </w:r>
    </w:p>
    <w:p w:rsidR="00AE6594" w:rsidRDefault="00AE6594" w:rsidP="00AE6594">
      <w:pPr>
        <w:bidi/>
      </w:pPr>
      <w:r>
        <w:t>(</w:t>
      </w:r>
      <w:proofErr w:type="gramStart"/>
      <w:r>
        <w:t>too</w:t>
      </w:r>
      <w:proofErr w:type="gramEnd"/>
      <w:r>
        <w:t xml:space="preserve"> big guess)</w:t>
      </w:r>
    </w:p>
    <w:p w:rsidR="00AE6594" w:rsidRDefault="00AE6594" w:rsidP="00AE6594">
      <w:pPr>
        <w:bidi/>
      </w:pPr>
      <w:r>
        <w:lastRenderedPageBreak/>
        <w:t>(</w:t>
      </w:r>
      <w:proofErr w:type="gramStart"/>
      <w:r>
        <w:t>correct</w:t>
      </w:r>
      <w:proofErr w:type="gramEnd"/>
      <w:r>
        <w:t xml:space="preserve"> guess)</w:t>
      </w:r>
    </w:p>
    <w:p w:rsidR="00AE6594" w:rsidRDefault="00AE6594" w:rsidP="00AE6594">
      <w:pPr>
        <w:bidi/>
      </w:pPr>
      <w:proofErr w:type="gramStart"/>
      <w:r>
        <w:t>quit</w:t>
      </w:r>
      <w:proofErr w:type="gramEnd"/>
    </w:p>
    <w:p w:rsidR="00AE6594" w:rsidRDefault="00AE6594" w:rsidP="00AE6594">
      <w:pPr>
        <w:bidi/>
      </w:pPr>
      <w:r>
        <w:t>--&gt;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run</w:t>
      </w:r>
    </w:p>
    <w:p w:rsidR="00AE6594" w:rsidRDefault="00AE6594" w:rsidP="00AE6594">
      <w:pPr>
        <w:bidi/>
      </w:pPr>
      <w:r>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1.50s</w:t>
      </w:r>
    </w:p>
    <w:p w:rsidR="00AE6594" w:rsidRDefault="00AE6594" w:rsidP="00AE6594">
      <w:pPr>
        <w:bidi/>
      </w:pPr>
      <w:r>
        <w:t xml:space="preserve">     Running `target/debug/</w:t>
      </w:r>
      <w:proofErr w:type="spellStart"/>
      <w:r>
        <w:t>guessing_game</w:t>
      </w:r>
      <w:proofErr w:type="spellEnd"/>
      <w:r>
        <w:t>`</w:t>
      </w:r>
    </w:p>
    <w:p w:rsidR="00AE6594" w:rsidRDefault="00AE6594" w:rsidP="00AE6594">
      <w:pPr>
        <w:bidi/>
      </w:pPr>
      <w:r>
        <w:t>Guess the number!</w:t>
      </w:r>
    </w:p>
    <w:p w:rsidR="00AE6594" w:rsidRDefault="00AE6594" w:rsidP="00AE6594">
      <w:pPr>
        <w:bidi/>
      </w:pPr>
      <w:r>
        <w:t xml:space="preserve">The secret number </w:t>
      </w:r>
      <w:proofErr w:type="gramStart"/>
      <w:r>
        <w:t>is:</w:t>
      </w:r>
      <w:proofErr w:type="gramEnd"/>
      <w:r>
        <w:t xml:space="preserve"> 59</w:t>
      </w:r>
    </w:p>
    <w:p w:rsidR="00AE6594" w:rsidRDefault="00AE6594" w:rsidP="00AE6594">
      <w:pPr>
        <w:bidi/>
      </w:pPr>
      <w:r>
        <w:t>Please input your guess.</w:t>
      </w:r>
    </w:p>
    <w:p w:rsidR="00AE6594" w:rsidRDefault="00AE6594" w:rsidP="00AE6594">
      <w:pPr>
        <w:bidi/>
      </w:pPr>
      <w:r>
        <w:t>45</w:t>
      </w:r>
    </w:p>
    <w:p w:rsidR="00AE6594" w:rsidRDefault="00AE6594" w:rsidP="00AE6594">
      <w:pPr>
        <w:bidi/>
      </w:pPr>
      <w:r>
        <w:t>You guessed: 45</w:t>
      </w:r>
    </w:p>
    <w:p w:rsidR="00AE6594" w:rsidRDefault="00AE6594" w:rsidP="00AE6594">
      <w:pPr>
        <w:bidi/>
      </w:pPr>
      <w:r>
        <w:t>Too small!</w:t>
      </w:r>
    </w:p>
    <w:p w:rsidR="00AE6594" w:rsidRDefault="00AE6594" w:rsidP="00AE6594">
      <w:pPr>
        <w:bidi/>
      </w:pPr>
      <w:r>
        <w:t>Please input your guess.</w:t>
      </w:r>
    </w:p>
    <w:p w:rsidR="00AE6594" w:rsidRDefault="00AE6594" w:rsidP="00AE6594">
      <w:pPr>
        <w:bidi/>
      </w:pPr>
      <w:r>
        <w:t>60</w:t>
      </w:r>
    </w:p>
    <w:p w:rsidR="00AE6594" w:rsidRDefault="00AE6594" w:rsidP="00AE6594">
      <w:pPr>
        <w:bidi/>
      </w:pPr>
      <w:r>
        <w:t>You guessed: 60</w:t>
      </w:r>
    </w:p>
    <w:p w:rsidR="00AE6594" w:rsidRDefault="00AE6594" w:rsidP="00AE6594">
      <w:pPr>
        <w:bidi/>
      </w:pPr>
      <w:r>
        <w:t>Too big!</w:t>
      </w:r>
    </w:p>
    <w:p w:rsidR="00AE6594" w:rsidRDefault="00AE6594" w:rsidP="00AE6594">
      <w:pPr>
        <w:bidi/>
      </w:pPr>
      <w:r>
        <w:t>Please input your guess.</w:t>
      </w:r>
    </w:p>
    <w:p w:rsidR="00AE6594" w:rsidRDefault="00AE6594" w:rsidP="00AE6594">
      <w:pPr>
        <w:bidi/>
      </w:pPr>
      <w:r>
        <w:t>59</w:t>
      </w:r>
    </w:p>
    <w:p w:rsidR="00AE6594" w:rsidRDefault="00AE6594" w:rsidP="00AE6594">
      <w:pPr>
        <w:bidi/>
      </w:pPr>
      <w:r>
        <w:t>You guessed: 59</w:t>
      </w:r>
    </w:p>
    <w:p w:rsidR="00AE6594" w:rsidRDefault="00AE6594" w:rsidP="00AE6594">
      <w:pPr>
        <w:bidi/>
      </w:pPr>
      <w:r>
        <w:t>You win!</w:t>
      </w:r>
    </w:p>
    <w:p w:rsidR="00AE6594" w:rsidRDefault="00AE6594" w:rsidP="00AE6594">
      <w:pPr>
        <w:bidi/>
      </w:pPr>
      <w:r>
        <w:t>Please input your guess.</w:t>
      </w:r>
    </w:p>
    <w:p w:rsidR="00AE6594" w:rsidRDefault="00AE6594" w:rsidP="00AE6594">
      <w:pPr>
        <w:bidi/>
      </w:pPr>
      <w:proofErr w:type="gramStart"/>
      <w:r>
        <w:t>quit</w:t>
      </w:r>
      <w:proofErr w:type="gramEnd"/>
    </w:p>
    <w:p w:rsidR="00AE6594" w:rsidRDefault="00AE6594" w:rsidP="00AE6594">
      <w:pPr>
        <w:bidi/>
      </w:pPr>
      <w:proofErr w:type="gramStart"/>
      <w:r>
        <w:t>thread</w:t>
      </w:r>
      <w:proofErr w:type="gramEnd"/>
      <w:r>
        <w:t xml:space="preserve"> 'main' panicked at 'Please type a number!: </w:t>
      </w:r>
      <w:proofErr w:type="spellStart"/>
      <w:r>
        <w:t>ParseIntError</w:t>
      </w:r>
      <w:proofErr w:type="spellEnd"/>
      <w:r>
        <w:t xml:space="preserve"> { kind: </w:t>
      </w:r>
      <w:proofErr w:type="spellStart"/>
      <w:r>
        <w:t>InvalidDigit</w:t>
      </w:r>
      <w:proofErr w:type="spellEnd"/>
      <w:r>
        <w:t xml:space="preserve"> }', </w:t>
      </w:r>
      <w:proofErr w:type="spellStart"/>
      <w:r>
        <w:t>src</w:t>
      </w:r>
      <w:proofErr w:type="spellEnd"/>
      <w:r>
        <w:t>/main.rs:28:47</w:t>
      </w:r>
    </w:p>
    <w:p w:rsidR="00AE6594" w:rsidRDefault="00AE6594" w:rsidP="00AE6594">
      <w:pPr>
        <w:bidi/>
      </w:pPr>
      <w:proofErr w:type="gramStart"/>
      <w:r>
        <w:t>note</w:t>
      </w:r>
      <w:proofErr w:type="gramEnd"/>
      <w:r>
        <w:t>: run with `</w:t>
      </w:r>
      <w:proofErr w:type="spellStart"/>
      <w:r>
        <w:t>RUST_BACKTRACE</w:t>
      </w:r>
      <w:proofErr w:type="spellEnd"/>
      <w:r>
        <w:t xml:space="preserve">=1` environment variable to display a </w:t>
      </w:r>
      <w:proofErr w:type="spellStart"/>
      <w:r>
        <w:t>backtrace</w:t>
      </w:r>
      <w:proofErr w:type="spellEnd"/>
    </w:p>
    <w:p w:rsidR="00AE6594" w:rsidRDefault="00AE6594" w:rsidP="00AE6594">
      <w:pPr>
        <w:bidi/>
      </w:pPr>
      <w:r>
        <w:t>```</w:t>
      </w:r>
    </w:p>
    <w:p w:rsidR="00AE6594" w:rsidRDefault="00AE6594" w:rsidP="00AE6594">
      <w:pPr>
        <w:bidi/>
      </w:pPr>
    </w:p>
    <w:p w:rsidR="00AE6594" w:rsidRDefault="00AE6594" w:rsidP="006C3CA8">
      <w:pPr>
        <w:bidi/>
      </w:pPr>
      <w:r>
        <w:rPr>
          <w:rFonts w:cs="Arial"/>
          <w:rtl/>
        </w:rPr>
        <w:lastRenderedPageBreak/>
        <w:t>הקלדת</w:t>
      </w:r>
      <w:r>
        <w:t xml:space="preserve"> `quit` </w:t>
      </w:r>
      <w:r>
        <w:rPr>
          <w:rFonts w:cs="Arial"/>
          <w:rtl/>
        </w:rPr>
        <w:t xml:space="preserve">תגרום למשחק להסתיים, אבל, כפי שתוכלו לבדוק, כך יקרה עם הקלדת כל קלט שאינו מספר. </w:t>
      </w:r>
      <w:ins w:id="463" w:author="Idan" w:date="2023-03-31T13:43:00Z">
        <w:r w:rsidR="001A7F6E">
          <w:rPr>
            <w:rFonts w:cs="Arial" w:hint="cs"/>
            <w:rtl/>
          </w:rPr>
          <w:t xml:space="preserve">ניתן לומר, </w:t>
        </w:r>
        <w:r w:rsidR="001A7F6E">
          <w:rPr>
            <w:rFonts w:cs="Arial"/>
            <w:rtl/>
          </w:rPr>
          <w:t>לכל הפחות</w:t>
        </w:r>
        <w:r w:rsidR="001A7F6E">
          <w:rPr>
            <w:rFonts w:cs="Arial" w:hint="cs"/>
            <w:rtl/>
          </w:rPr>
          <w:t>, ש</w:t>
        </w:r>
      </w:ins>
      <w:r>
        <w:rPr>
          <w:rFonts w:cs="Arial"/>
          <w:rtl/>
        </w:rPr>
        <w:t xml:space="preserve">זהו מצב </w:t>
      </w:r>
      <w:del w:id="464" w:author="Idan" w:date="2023-03-31T13:43:00Z">
        <w:r w:rsidDel="001A7F6E">
          <w:rPr>
            <w:rFonts w:cs="Arial"/>
            <w:rtl/>
          </w:rPr>
          <w:delText xml:space="preserve">לא </w:delText>
        </w:r>
      </w:del>
      <w:ins w:id="465" w:author="Idan" w:date="2023-03-31T13:43:00Z">
        <w:r w:rsidR="001A7F6E">
          <w:rPr>
            <w:rFonts w:cs="Arial" w:hint="cs"/>
            <w:rtl/>
          </w:rPr>
          <w:t xml:space="preserve">שאינו </w:t>
        </w:r>
      </w:ins>
      <w:r>
        <w:rPr>
          <w:rFonts w:cs="Arial"/>
          <w:rtl/>
        </w:rPr>
        <w:t>אופטימלי</w:t>
      </w:r>
      <w:del w:id="466" w:author="Idan" w:date="2023-03-31T13:43:00Z">
        <w:r w:rsidDel="001A7F6E">
          <w:rPr>
            <w:rFonts w:cs="Arial"/>
            <w:rtl/>
          </w:rPr>
          <w:delText>, לכל הפחות</w:delText>
        </w:r>
      </w:del>
      <w:r>
        <w:rPr>
          <w:rFonts w:cs="Arial"/>
          <w:rtl/>
        </w:rPr>
        <w:t>; אנו רוצים שהמשחק יעצור ברגע שהמספר הנכון מוקלד כניחוש</w:t>
      </w:r>
      <w:ins w:id="467" w:author="Idan" w:date="2023-03-31T13:43:00Z">
        <w:r w:rsidR="001A7F6E">
          <w:rPr>
            <w:rFonts w:hint="cs"/>
            <w:rtl/>
          </w:rPr>
          <w:t>.</w:t>
        </w:r>
      </w:ins>
      <w:del w:id="468" w:author="Idan" w:date="2023-03-31T13:43:00Z">
        <w:r w:rsidDel="001A7F6E">
          <w:delText>.</w:delText>
        </w:r>
      </w:del>
    </w:p>
    <w:p w:rsidR="00AE6594" w:rsidRPr="001A7F6E" w:rsidRDefault="00AE6594" w:rsidP="00AE6594">
      <w:pPr>
        <w:bidi/>
      </w:pPr>
    </w:p>
    <w:p w:rsidR="00AE6594" w:rsidRDefault="00AE6594" w:rsidP="00AE6594">
      <w:pPr>
        <w:bidi/>
      </w:pPr>
      <w:r>
        <w:t xml:space="preserve">### </w:t>
      </w:r>
      <w:r>
        <w:rPr>
          <w:rFonts w:cs="Arial"/>
          <w:rtl/>
        </w:rPr>
        <w:t>יציאה לאחר ניחוש מדוייק</w:t>
      </w:r>
    </w:p>
    <w:p w:rsidR="00AE6594" w:rsidRDefault="00AE6594" w:rsidP="00AE6594">
      <w:pPr>
        <w:bidi/>
      </w:pPr>
    </w:p>
    <w:p w:rsidR="00AE6594" w:rsidRDefault="00AE6594" w:rsidP="00AE6594">
      <w:pPr>
        <w:bidi/>
      </w:pPr>
      <w:r>
        <w:rPr>
          <w:rFonts w:cs="Arial"/>
          <w:rtl/>
        </w:rPr>
        <w:t>הבה נתכנת את המשחק לעצור כשהמשתמש מנצח ע"י, הוספת פקודת</w:t>
      </w:r>
      <w:r>
        <w:t xml:space="preserve"> `break`:</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/listings/ch02-guessing-game-tutorial/no-listing-05-quitting/src/main.rs:here}}</w:t>
      </w:r>
    </w:p>
    <w:p w:rsidR="00AE6594" w:rsidRDefault="00AE6594" w:rsidP="00AE6594">
      <w:pPr>
        <w:bidi/>
      </w:pPr>
      <w:r>
        <w:t>```</w:t>
      </w:r>
    </w:p>
    <w:p w:rsidR="00AE6594" w:rsidRDefault="00AE6594" w:rsidP="00AE6594">
      <w:pPr>
        <w:bidi/>
      </w:pPr>
    </w:p>
    <w:p w:rsidR="00AE6594" w:rsidRDefault="00AE6594" w:rsidP="00AE6594">
      <w:pPr>
        <w:bidi/>
      </w:pPr>
      <w:r>
        <w:rPr>
          <w:rFonts w:cs="Arial"/>
          <w:rtl/>
        </w:rPr>
        <w:t>הוספת הפקודה</w:t>
      </w:r>
      <w:r>
        <w:t xml:space="preserve"> `break` </w:t>
      </w:r>
      <w:r>
        <w:rPr>
          <w:rFonts w:cs="Arial"/>
          <w:rtl/>
        </w:rPr>
        <w:t>שורה לאחר</w:t>
      </w:r>
      <w:r>
        <w:t xml:space="preserve"> `You win!` </w:t>
      </w:r>
      <w:r>
        <w:rPr>
          <w:rFonts w:cs="Arial"/>
          <w:rtl/>
        </w:rPr>
        <w:t>גורמת לתוכנית לצאת מהלולאה לאחר שהמשתמש ניחש את המספר במדוייק. יציאה מהלולאה משמעה גם יציאה מהתכנית, זאת מכיוון שהלולאה היא גם החלק האחרון של</w:t>
      </w:r>
      <w:r>
        <w:t xml:space="preserve"> `main`.</w:t>
      </w:r>
    </w:p>
    <w:p w:rsidR="00AE6594" w:rsidRDefault="00AE6594" w:rsidP="00AE6594">
      <w:pPr>
        <w:bidi/>
      </w:pPr>
    </w:p>
    <w:p w:rsidR="00AE6594" w:rsidRDefault="00AE6594" w:rsidP="00AE6594">
      <w:pPr>
        <w:bidi/>
      </w:pPr>
      <w:r>
        <w:t xml:space="preserve">### </w:t>
      </w:r>
      <w:r>
        <w:rPr>
          <w:rFonts w:cs="Arial"/>
          <w:rtl/>
        </w:rPr>
        <w:t>טיפול בקלט שגוי</w:t>
      </w:r>
    </w:p>
    <w:p w:rsidR="00AE6594" w:rsidRDefault="00AE6594" w:rsidP="00AE6594">
      <w:pPr>
        <w:bidi/>
      </w:pPr>
    </w:p>
    <w:p w:rsidR="00AE6594" w:rsidRDefault="00AE6594" w:rsidP="00E3754E">
      <w:pPr>
        <w:bidi/>
        <w:pPrChange w:id="469" w:author="Idan" w:date="2023-04-04T15:10:00Z">
          <w:pPr>
            <w:bidi/>
          </w:pPr>
        </w:pPrChange>
      </w:pPr>
      <w:r>
        <w:rPr>
          <w:rFonts w:cs="Arial"/>
          <w:rtl/>
        </w:rPr>
        <w:t xml:space="preserve">על מנת להוסיף </w:t>
      </w:r>
      <w:del w:id="470" w:author="Idan" w:date="2023-03-31T13:44:00Z">
        <w:r w:rsidDel="006736B3">
          <w:rPr>
            <w:rFonts w:cs="Arial"/>
            <w:rtl/>
          </w:rPr>
          <w:delText xml:space="preserve">ולעדן </w:delText>
        </w:r>
      </w:del>
      <w:ins w:id="471" w:author="Idan" w:date="2023-03-31T13:44:00Z">
        <w:r w:rsidR="006736B3">
          <w:rPr>
            <w:rFonts w:cs="Arial" w:hint="cs"/>
            <w:rtl/>
          </w:rPr>
          <w:t>ולשכלל</w:t>
        </w:r>
        <w:r w:rsidR="006736B3">
          <w:rPr>
            <w:rFonts w:cs="Arial"/>
            <w:rtl/>
          </w:rPr>
          <w:t xml:space="preserve"> </w:t>
        </w:r>
      </w:ins>
      <w:r>
        <w:rPr>
          <w:rFonts w:cs="Arial"/>
          <w:rtl/>
        </w:rPr>
        <w:t>את התנהגות המשחק, במקום לתת לתכנית לקרוס במידה והמשתמש מקליד קלט שאינו מספר, הבה נגרום למשחק להתעלם מ</w:t>
      </w:r>
      <w:ins w:id="472" w:author="Idan" w:date="2023-04-04T15:10:00Z">
        <w:r w:rsidR="00E3754E">
          <w:rPr>
            <w:rFonts w:cs="Arial" w:hint="cs"/>
            <w:rtl/>
          </w:rPr>
          <w:t xml:space="preserve">כל </w:t>
        </w:r>
      </w:ins>
      <w:r>
        <w:rPr>
          <w:rFonts w:cs="Arial"/>
          <w:rtl/>
        </w:rPr>
        <w:t>קלט שאינו מספר</w:t>
      </w:r>
      <w:ins w:id="473" w:author="Idan" w:date="2023-04-04T15:10:00Z">
        <w:r w:rsidR="00E3754E">
          <w:rPr>
            <w:rFonts w:cs="Arial" w:hint="cs"/>
            <w:rtl/>
          </w:rPr>
          <w:t xml:space="preserve">, </w:t>
        </w:r>
      </w:ins>
      <w:del w:id="474" w:author="Idan" w:date="2023-04-04T15:10:00Z">
        <w:r w:rsidDel="00E3754E">
          <w:rPr>
            <w:rFonts w:cs="Arial"/>
            <w:rtl/>
          </w:rPr>
          <w:delText xml:space="preserve"> כדי </w:delText>
        </w:r>
      </w:del>
      <w:ins w:id="475" w:author="Idan" w:date="2023-04-04T15:10:00Z">
        <w:r w:rsidR="00E3754E">
          <w:rPr>
            <w:rFonts w:cs="Arial" w:hint="cs"/>
            <w:rtl/>
          </w:rPr>
          <w:t xml:space="preserve">כך </w:t>
        </w:r>
      </w:ins>
      <w:r>
        <w:rPr>
          <w:rFonts w:cs="Arial"/>
          <w:rtl/>
        </w:rPr>
        <w:t>שהמשתמש יוכל להמשיך לנחש. נוכל לעשות זאת ע"י שינוי השורה שבה</w:t>
      </w:r>
      <w:r>
        <w:t xml:space="preserve"> `guess` </w:t>
      </w:r>
      <w:r>
        <w:rPr>
          <w:rFonts w:cs="Arial"/>
          <w:rtl/>
        </w:rPr>
        <w:t>מומר מטיפוס</w:t>
      </w:r>
      <w:r>
        <w:t xml:space="preserve"> `String` </w:t>
      </w:r>
      <w:r>
        <w:rPr>
          <w:rFonts w:cs="Arial"/>
          <w:rtl/>
        </w:rPr>
        <w:t>ל</w:t>
      </w:r>
      <w:r>
        <w:t xml:space="preserve">-`u32`, </w:t>
      </w:r>
      <w:r>
        <w:rPr>
          <w:rFonts w:cs="Arial"/>
          <w:rtl/>
        </w:rPr>
        <w:t>כפי שמוצג ברשימה 2-5</w:t>
      </w:r>
      <w:r>
        <w:t>.</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/listings/ch02-guessing-game-tutorial/listing-02-05/src/main.rs:here}}</w:t>
      </w:r>
    </w:p>
    <w:p w:rsidR="00AE6594" w:rsidRDefault="00AE6594" w:rsidP="00AE6594">
      <w:pPr>
        <w:bidi/>
      </w:pPr>
      <w:r>
        <w:t>```</w:t>
      </w:r>
    </w:p>
    <w:p w:rsidR="00AE6594" w:rsidRDefault="00AE6594" w:rsidP="00AE6594">
      <w:pPr>
        <w:bidi/>
      </w:pPr>
    </w:p>
    <w:p w:rsidR="00AE6594" w:rsidRDefault="00AE6594" w:rsidP="00AE6594">
      <w:pPr>
        <w:bidi/>
      </w:pPr>
    </w:p>
    <w:p w:rsidR="00AE6594" w:rsidRDefault="00AE6594" w:rsidP="00AE6594">
      <w:pPr>
        <w:bidi/>
      </w:pPr>
      <w:r>
        <w:lastRenderedPageBreak/>
        <w:t>&lt;span class="caption"&gt;</w:t>
      </w:r>
      <w:r>
        <w:rPr>
          <w:rFonts w:cs="Arial"/>
          <w:rtl/>
        </w:rPr>
        <w:t>רשימה 2-5: החלפת התרסקות התכנית בהתעלמות מניחוש שאינו מספר ובקשה מהמשתמש לניחוש נוסף</w:t>
      </w:r>
      <w:r>
        <w:t>&lt;/span&gt;</w:t>
      </w:r>
    </w:p>
    <w:p w:rsidR="00AE6594" w:rsidRDefault="00AE6594" w:rsidP="00AE6594">
      <w:pPr>
        <w:bidi/>
      </w:pPr>
    </w:p>
    <w:p w:rsidR="00AE6594" w:rsidRDefault="00AE6594" w:rsidP="006C3CA8">
      <w:pPr>
        <w:bidi/>
      </w:pPr>
      <w:r>
        <w:rPr>
          <w:rFonts w:cs="Arial"/>
          <w:rtl/>
        </w:rPr>
        <w:t>אנו עוברים מקריאה ל</w:t>
      </w:r>
      <w:r>
        <w:t xml:space="preserve">- `expect` </w:t>
      </w:r>
      <w:r>
        <w:rPr>
          <w:rFonts w:cs="Arial"/>
          <w:rtl/>
        </w:rPr>
        <w:t>לשימוש בביטוי</w:t>
      </w:r>
      <w:ins w:id="476" w:author="Idan" w:date="2023-03-31T13:45:00Z">
        <w:r w:rsidR="00083AA5">
          <w:rPr>
            <w:rFonts w:cs="Arial" w:hint="cs"/>
            <w:rtl/>
          </w:rPr>
          <w:t xml:space="preserve"> </w:t>
        </w:r>
      </w:ins>
      <w:del w:id="477" w:author="Idan" w:date="2023-03-31T13:45:00Z">
        <w:r w:rsidDel="00083AA5">
          <w:delText xml:space="preserve"> </w:delText>
        </w:r>
      </w:del>
      <w:r>
        <w:t>`match`</w:t>
      </w:r>
      <w:ins w:id="478" w:author="Idan" w:date="2023-03-31T13:45:00Z">
        <w:r w:rsidR="00083AA5">
          <w:rPr>
            <w:rFonts w:hint="cs"/>
            <w:rtl/>
          </w:rPr>
          <w:t xml:space="preserve">. כך למעשה אנו עוברים </w:t>
        </w:r>
      </w:ins>
      <w:del w:id="479" w:author="Idan" w:date="2023-03-31T13:45:00Z">
        <w:r w:rsidDel="00083AA5">
          <w:delText xml:space="preserve"> </w:delText>
        </w:r>
        <w:r w:rsidDel="00083AA5">
          <w:rPr>
            <w:rFonts w:cs="Arial"/>
            <w:rtl/>
          </w:rPr>
          <w:delText xml:space="preserve">כדי לשנות </w:delText>
        </w:r>
      </w:del>
      <w:r>
        <w:rPr>
          <w:rFonts w:cs="Arial"/>
          <w:rtl/>
        </w:rPr>
        <w:t xml:space="preserve">מהתרסקות </w:t>
      </w:r>
      <w:ins w:id="480" w:author="Idan" w:date="2023-03-31T13:45:00Z">
        <w:r w:rsidR="00083AA5">
          <w:rPr>
            <w:rFonts w:cs="Arial" w:hint="cs"/>
            <w:rtl/>
          </w:rPr>
          <w:t xml:space="preserve">התכנית </w:t>
        </w:r>
      </w:ins>
      <w:r>
        <w:rPr>
          <w:rFonts w:cs="Arial"/>
          <w:rtl/>
        </w:rPr>
        <w:t xml:space="preserve">בעקבות שגיאה, לטיפול </w:t>
      </w:r>
      <w:ins w:id="481" w:author="Idan" w:date="2023-03-31T13:45:00Z">
        <w:r w:rsidR="00083AA5">
          <w:rPr>
            <w:rFonts w:cs="Arial" w:hint="cs"/>
            <w:rtl/>
          </w:rPr>
          <w:t xml:space="preserve">נאות </w:t>
        </w:r>
      </w:ins>
      <w:r>
        <w:rPr>
          <w:rFonts w:cs="Arial"/>
          <w:rtl/>
        </w:rPr>
        <w:t>בשגיאה. זכרו ש</w:t>
      </w:r>
      <w:r>
        <w:t xml:space="preserve">-`parse` </w:t>
      </w:r>
      <w:r>
        <w:rPr>
          <w:rFonts w:cs="Arial"/>
          <w:rtl/>
        </w:rPr>
        <w:t>מחזירה ערך מטיפוס</w:t>
      </w:r>
      <w:r>
        <w:t xml:space="preserve"> `Result` </w:t>
      </w:r>
      <w:r>
        <w:rPr>
          <w:rFonts w:cs="Arial"/>
          <w:rtl/>
        </w:rPr>
        <w:t>וש</w:t>
      </w:r>
      <w:r>
        <w:t xml:space="preserve">- `Result` </w:t>
      </w:r>
      <w:r>
        <w:rPr>
          <w:rFonts w:cs="Arial"/>
          <w:rtl/>
        </w:rPr>
        <w:t>הוא בחירה עם הווריאנטים</w:t>
      </w:r>
      <w:r>
        <w:t xml:space="preserve"> `Ok` </w:t>
      </w:r>
      <w:r>
        <w:rPr>
          <w:rFonts w:cs="Arial"/>
          <w:rtl/>
        </w:rPr>
        <w:t>ו</w:t>
      </w:r>
      <w:r>
        <w:t xml:space="preserve">-`Err`. </w:t>
      </w:r>
      <w:r>
        <w:rPr>
          <w:rFonts w:cs="Arial"/>
          <w:rtl/>
        </w:rPr>
        <w:t>אנחנו משתמשים כאן בביטוי</w:t>
      </w:r>
      <w:r>
        <w:t xml:space="preserve"> `match`, </w:t>
      </w:r>
      <w:r>
        <w:rPr>
          <w:rFonts w:cs="Arial"/>
          <w:rtl/>
        </w:rPr>
        <w:t>כפי שעשינו בתוצאת ה</w:t>
      </w:r>
      <w:r>
        <w:t xml:space="preserve">- `Ordering` </w:t>
      </w:r>
      <w:r>
        <w:rPr>
          <w:rFonts w:cs="Arial"/>
          <w:rtl/>
        </w:rPr>
        <w:t>של המתודה</w:t>
      </w:r>
      <w:r>
        <w:t xml:space="preserve"> `</w:t>
      </w:r>
      <w:proofErr w:type="spellStart"/>
      <w:r>
        <w:t>cmp</w:t>
      </w:r>
      <w:proofErr w:type="spellEnd"/>
      <w:r>
        <w:t>`.</w:t>
      </w:r>
    </w:p>
    <w:p w:rsidR="00AE6594" w:rsidRDefault="00AE6594" w:rsidP="00AE6594">
      <w:pPr>
        <w:bidi/>
      </w:pPr>
    </w:p>
    <w:p w:rsidR="00AE6594" w:rsidRDefault="00AE6594" w:rsidP="00103A38">
      <w:pPr>
        <w:bidi/>
        <w:pPrChange w:id="482" w:author="Idan" w:date="2023-04-04T15:22:00Z">
          <w:pPr>
            <w:bidi/>
          </w:pPr>
        </w:pPrChange>
      </w:pPr>
      <w:r>
        <w:rPr>
          <w:rFonts w:cs="Arial"/>
          <w:rtl/>
        </w:rPr>
        <w:t>אם</w:t>
      </w:r>
      <w:r>
        <w:t xml:space="preserve"> `parse` </w:t>
      </w:r>
      <w:r>
        <w:rPr>
          <w:rFonts w:cs="Arial"/>
          <w:rtl/>
        </w:rPr>
        <w:t>מצליחה להמיר בהצלחה את המחרוזת למספר, אז היא תחזיר ערך</w:t>
      </w:r>
      <w:r>
        <w:t xml:space="preserve"> `Ok` </w:t>
      </w:r>
      <w:r>
        <w:rPr>
          <w:rFonts w:cs="Arial"/>
          <w:rtl/>
        </w:rPr>
        <w:t>שמכיל את המספר המומר. ערך ה</w:t>
      </w:r>
      <w:r>
        <w:t xml:space="preserve">-`Ok` </w:t>
      </w:r>
      <w:r>
        <w:rPr>
          <w:rFonts w:cs="Arial"/>
          <w:rtl/>
        </w:rPr>
        <w:t xml:space="preserve">הזה יותאם לדפוס של </w:t>
      </w:r>
      <w:del w:id="483" w:author="Idan" w:date="2023-03-31T13:46:00Z">
        <w:r w:rsidDel="00EF2CE8">
          <w:rPr>
            <w:rFonts w:cs="Arial"/>
            <w:rtl/>
          </w:rPr>
          <w:delText xml:space="preserve">הזרוע </w:delText>
        </w:r>
      </w:del>
      <w:ins w:id="484" w:author="Idan" w:date="2023-04-04T15:22:00Z">
        <w:r w:rsidR="00103A38">
          <w:rPr>
            <w:rFonts w:cs="Arial" w:hint="cs"/>
            <w:rtl/>
          </w:rPr>
          <w:t xml:space="preserve">הזרוע </w:t>
        </w:r>
      </w:ins>
      <w:r>
        <w:rPr>
          <w:rFonts w:cs="Arial"/>
          <w:rtl/>
        </w:rPr>
        <w:t>הראשונה וביטוי ה</w:t>
      </w:r>
      <w:r>
        <w:t xml:space="preserve">- `match` </w:t>
      </w:r>
      <w:r>
        <w:rPr>
          <w:rFonts w:cs="Arial"/>
          <w:rtl/>
        </w:rPr>
        <w:t>פשוט יחזיר את הערך</w:t>
      </w:r>
      <w:r>
        <w:t xml:space="preserve"> `</w:t>
      </w:r>
      <w:proofErr w:type="spellStart"/>
      <w:r>
        <w:t>num</w:t>
      </w:r>
      <w:proofErr w:type="spellEnd"/>
      <w:r>
        <w:t xml:space="preserve">` </w:t>
      </w:r>
      <w:r>
        <w:rPr>
          <w:rFonts w:cs="Arial"/>
          <w:rtl/>
        </w:rPr>
        <w:t>אשר</w:t>
      </w:r>
      <w:r>
        <w:t xml:space="preserve"> `parse` </w:t>
      </w:r>
      <w:r>
        <w:rPr>
          <w:rFonts w:cs="Arial"/>
          <w:rtl/>
        </w:rPr>
        <w:t>הפיקה ושמה בתוך ערך ה</w:t>
      </w:r>
      <w:r>
        <w:t xml:space="preserve">-`Ok`. </w:t>
      </w:r>
      <w:r>
        <w:rPr>
          <w:rFonts w:cs="Arial"/>
          <w:rtl/>
        </w:rPr>
        <w:t>מספר זה ימצא את דרכו בדיוק למקום בו אנו רוצים אותו, דהיינו המשתנה החדש</w:t>
      </w:r>
      <w:r>
        <w:t xml:space="preserve"> `guess` </w:t>
      </w:r>
      <w:r>
        <w:rPr>
          <w:rFonts w:cs="Arial"/>
          <w:rtl/>
        </w:rPr>
        <w:t>שאנו יוצרים</w:t>
      </w:r>
      <w:r>
        <w:t>.</w:t>
      </w:r>
    </w:p>
    <w:p w:rsidR="00AE6594" w:rsidRDefault="00AE6594" w:rsidP="00AE6594">
      <w:pPr>
        <w:bidi/>
      </w:pPr>
    </w:p>
    <w:p w:rsidR="00AE6594" w:rsidRDefault="00AE6594" w:rsidP="00A22777">
      <w:pPr>
        <w:bidi/>
        <w:pPrChange w:id="485" w:author="Idan" w:date="2023-04-04T15:23:00Z">
          <w:pPr>
            <w:bidi/>
          </w:pPr>
        </w:pPrChange>
      </w:pPr>
      <w:r>
        <w:rPr>
          <w:rFonts w:cs="Arial"/>
          <w:rtl/>
        </w:rPr>
        <w:t>במידה ו</w:t>
      </w:r>
      <w:r>
        <w:t>-`parse` *</w:t>
      </w:r>
      <w:r>
        <w:rPr>
          <w:rFonts w:cs="Arial"/>
          <w:rtl/>
        </w:rPr>
        <w:t>אינה* מצליחה להפוך את המחרוזת למספר, היא תחזיר ערך</w:t>
      </w:r>
      <w:r>
        <w:t xml:space="preserve"> `Err` </w:t>
      </w:r>
      <w:r>
        <w:rPr>
          <w:rFonts w:cs="Arial"/>
          <w:rtl/>
        </w:rPr>
        <w:t>שמכיל מידע נוסף אודות הבעיה. ערך ה</w:t>
      </w:r>
      <w:r>
        <w:t xml:space="preserve">- `Err` </w:t>
      </w:r>
      <w:r>
        <w:rPr>
          <w:rFonts w:cs="Arial"/>
          <w:rtl/>
        </w:rPr>
        <w:t xml:space="preserve">לא </w:t>
      </w:r>
      <w:del w:id="486" w:author="Idan" w:date="2023-04-04T15:23:00Z">
        <w:r w:rsidDel="00A22777">
          <w:rPr>
            <w:rFonts w:cs="Arial"/>
            <w:rtl/>
          </w:rPr>
          <w:delText xml:space="preserve">מותאם </w:delText>
        </w:r>
      </w:del>
      <w:ins w:id="487" w:author="Idan" w:date="2023-04-04T15:23:00Z">
        <w:r w:rsidR="00A22777">
          <w:rPr>
            <w:rFonts w:cs="Arial" w:hint="cs"/>
            <w:rtl/>
          </w:rPr>
          <w:t>תואם</w:t>
        </w:r>
        <w:r w:rsidR="00A22777">
          <w:rPr>
            <w:rFonts w:cs="Arial"/>
            <w:rtl/>
          </w:rPr>
          <w:t xml:space="preserve"> </w:t>
        </w:r>
      </w:ins>
      <w:r>
        <w:rPr>
          <w:rFonts w:cs="Arial"/>
          <w:rtl/>
        </w:rPr>
        <w:t>לדפוס ה</w:t>
      </w:r>
      <w:r>
        <w:t>- `Ok(</w:t>
      </w:r>
      <w:proofErr w:type="spellStart"/>
      <w:r>
        <w:t>num</w:t>
      </w:r>
      <w:proofErr w:type="spellEnd"/>
      <w:r>
        <w:t xml:space="preserve">)` </w:t>
      </w:r>
      <w:del w:id="488" w:author="Idan" w:date="2023-03-31T13:47:00Z">
        <w:r w:rsidDel="00EF2CE8">
          <w:rPr>
            <w:rFonts w:cs="Arial"/>
            <w:rtl/>
          </w:rPr>
          <w:delText xml:space="preserve">בזרוע </w:delText>
        </w:r>
      </w:del>
      <w:ins w:id="489" w:author="Idan" w:date="2023-04-04T15:23:00Z">
        <w:r w:rsidR="00A22777">
          <w:rPr>
            <w:rFonts w:cs="Arial" w:hint="cs"/>
            <w:rtl/>
          </w:rPr>
          <w:t xml:space="preserve">בזרוע </w:t>
        </w:r>
      </w:ins>
      <w:r>
        <w:rPr>
          <w:rFonts w:cs="Arial"/>
          <w:rtl/>
        </w:rPr>
        <w:t>הראשונה של ה</w:t>
      </w:r>
      <w:r>
        <w:t xml:space="preserve">- `match`, </w:t>
      </w:r>
      <w:r>
        <w:rPr>
          <w:rFonts w:cs="Arial"/>
          <w:rtl/>
        </w:rPr>
        <w:t xml:space="preserve">אבל הוא כן </w:t>
      </w:r>
      <w:ins w:id="490" w:author="Idan" w:date="2023-04-04T15:23:00Z">
        <w:r w:rsidR="00A22777">
          <w:rPr>
            <w:rFonts w:cs="Arial" w:hint="cs"/>
            <w:rtl/>
          </w:rPr>
          <w:t>תואם</w:t>
        </w:r>
        <w:r w:rsidR="00A22777">
          <w:rPr>
            <w:rFonts w:cs="Arial"/>
            <w:rtl/>
          </w:rPr>
          <w:t xml:space="preserve"> </w:t>
        </w:r>
      </w:ins>
      <w:del w:id="491" w:author="Idan" w:date="2023-04-04T15:23:00Z">
        <w:r w:rsidDel="00A22777">
          <w:rPr>
            <w:rFonts w:cs="Arial"/>
            <w:rtl/>
          </w:rPr>
          <w:delText xml:space="preserve">מותאם </w:delText>
        </w:r>
      </w:del>
      <w:r>
        <w:rPr>
          <w:rFonts w:cs="Arial"/>
          <w:rtl/>
        </w:rPr>
        <w:t>לדפוס</w:t>
      </w:r>
      <w:r>
        <w:t xml:space="preserve"> `Err(_)` </w:t>
      </w:r>
      <w:del w:id="492" w:author="Idan" w:date="2023-03-31T13:47:00Z">
        <w:r w:rsidDel="00EF2CE8">
          <w:rPr>
            <w:rFonts w:cs="Arial"/>
            <w:rtl/>
          </w:rPr>
          <w:delText xml:space="preserve">בזרוע </w:delText>
        </w:r>
      </w:del>
      <w:ins w:id="493" w:author="Idan" w:date="2023-03-31T13:47:00Z">
        <w:r w:rsidR="00EF2CE8">
          <w:rPr>
            <w:rFonts w:cs="Arial" w:hint="cs"/>
            <w:rtl/>
          </w:rPr>
          <w:t>אשר בהסתעפות</w:t>
        </w:r>
        <w:r w:rsidR="00EF2CE8">
          <w:rPr>
            <w:rFonts w:cs="Arial"/>
            <w:rtl/>
          </w:rPr>
          <w:t xml:space="preserve"> </w:t>
        </w:r>
      </w:ins>
      <w:r>
        <w:rPr>
          <w:rFonts w:cs="Arial"/>
          <w:rtl/>
        </w:rPr>
        <w:t>השניה. המקף התחתון, `_`, מתפקד כערך תופס כללי; בדוגמא זו אנו מציינים שאנחנו רוצים להתאים את כל ערכי ה</w:t>
      </w:r>
      <w:r>
        <w:t xml:space="preserve">-`Err`, </w:t>
      </w:r>
      <w:r>
        <w:rPr>
          <w:rFonts w:cs="Arial"/>
          <w:rtl/>
        </w:rPr>
        <w:t xml:space="preserve">ללא תלות במידע הנוסף שבתוכם. בצורה זו התכנית תבצע את הקוד </w:t>
      </w:r>
      <w:ins w:id="494" w:author="Idan" w:date="2023-03-31T13:47:00Z">
        <w:r w:rsidR="00EF2CE8">
          <w:rPr>
            <w:rFonts w:cs="Arial" w:hint="cs"/>
            <w:rtl/>
          </w:rPr>
          <w:t>שב</w:t>
        </w:r>
      </w:ins>
      <w:ins w:id="495" w:author="Idan" w:date="2023-04-04T15:23:00Z">
        <w:r w:rsidR="00A22777">
          <w:rPr>
            <w:rFonts w:cs="Arial" w:hint="cs"/>
            <w:rtl/>
          </w:rPr>
          <w:t xml:space="preserve">זרוע </w:t>
        </w:r>
      </w:ins>
      <w:del w:id="496" w:author="Idan" w:date="2023-03-31T13:47:00Z">
        <w:r w:rsidDel="00EF2CE8">
          <w:rPr>
            <w:rFonts w:cs="Arial"/>
            <w:rtl/>
          </w:rPr>
          <w:delText xml:space="preserve">בזרוע </w:delText>
        </w:r>
      </w:del>
      <w:r>
        <w:rPr>
          <w:rFonts w:cs="Arial"/>
          <w:rtl/>
        </w:rPr>
        <w:t>השניה, ז"א</w:t>
      </w:r>
      <w:r>
        <w:t xml:space="preserve"> `continue`, </w:t>
      </w:r>
      <w:r>
        <w:rPr>
          <w:rFonts w:cs="Arial"/>
          <w:rtl/>
        </w:rPr>
        <w:t>אשר מורה לתכנית לעבור לאיטרציה</w:t>
      </w:r>
      <w:ins w:id="497" w:author="Idan" w:date="2023-03-31T13:48:00Z">
        <w:r w:rsidR="00EF2CE8">
          <w:rPr>
            <w:rFonts w:cs="Arial" w:hint="cs"/>
            <w:rtl/>
          </w:rPr>
          <w:t xml:space="preserve">, קרי לסבב </w:t>
        </w:r>
      </w:ins>
      <w:del w:id="498" w:author="Idan" w:date="2023-03-31T13:48:00Z">
        <w:r w:rsidDel="00EF2CE8">
          <w:rPr>
            <w:rFonts w:cs="Arial"/>
            <w:rtl/>
          </w:rPr>
          <w:delText xml:space="preserve"> </w:delText>
        </w:r>
      </w:del>
      <w:r>
        <w:rPr>
          <w:rFonts w:cs="Arial"/>
          <w:rtl/>
        </w:rPr>
        <w:t>הבא</w:t>
      </w:r>
      <w:del w:id="499" w:author="Idan" w:date="2023-03-31T13:48:00Z">
        <w:r w:rsidDel="00EF2CE8">
          <w:rPr>
            <w:rFonts w:cs="Arial"/>
            <w:rtl/>
          </w:rPr>
          <w:delText xml:space="preserve">ה </w:delText>
        </w:r>
      </w:del>
      <w:ins w:id="500" w:author="Idan" w:date="2023-03-31T13:48:00Z">
        <w:r w:rsidR="00EF2CE8">
          <w:rPr>
            <w:rFonts w:cs="Arial" w:hint="cs"/>
            <w:rtl/>
          </w:rPr>
          <w:t xml:space="preserve"> </w:t>
        </w:r>
      </w:ins>
      <w:r>
        <w:rPr>
          <w:rFonts w:cs="Arial"/>
          <w:rtl/>
        </w:rPr>
        <w:t>של הלולאה</w:t>
      </w:r>
      <w:ins w:id="501" w:author="Idan" w:date="2023-03-31T13:48:00Z">
        <w:r w:rsidR="00EF2CE8">
          <w:rPr>
            <w:rFonts w:cs="Arial" w:hint="cs"/>
            <w:rtl/>
          </w:rPr>
          <w:t xml:space="preserve">, </w:t>
        </w:r>
      </w:ins>
      <w:del w:id="502" w:author="Idan" w:date="2023-03-31T13:48:00Z">
        <w:r w:rsidDel="00EF2CE8">
          <w:rPr>
            <w:rFonts w:cs="Arial"/>
            <w:rtl/>
          </w:rPr>
          <w:delText xml:space="preserve"> </w:delText>
        </w:r>
      </w:del>
      <w:r>
        <w:rPr>
          <w:rFonts w:cs="Arial"/>
          <w:rtl/>
        </w:rPr>
        <w:t xml:space="preserve">ולבקש </w:t>
      </w:r>
      <w:ins w:id="503" w:author="Idan" w:date="2023-03-31T13:48:00Z">
        <w:r w:rsidR="00EF2CE8">
          <w:rPr>
            <w:rFonts w:cs="Arial" w:hint="cs"/>
            <w:rtl/>
          </w:rPr>
          <w:t xml:space="preserve">מהמשתמש </w:t>
        </w:r>
      </w:ins>
      <w:r>
        <w:rPr>
          <w:rFonts w:cs="Arial"/>
          <w:rtl/>
        </w:rPr>
        <w:t>ניחוש נוסף. כך</w:t>
      </w:r>
      <w:del w:id="504" w:author="Idan" w:date="2023-03-31T13:48:00Z">
        <w:r w:rsidDel="00EF2CE8">
          <w:rPr>
            <w:rFonts w:cs="Arial"/>
            <w:rtl/>
          </w:rPr>
          <w:delText>,</w:delText>
        </w:r>
      </w:del>
      <w:r>
        <w:rPr>
          <w:rFonts w:cs="Arial"/>
          <w:rtl/>
        </w:rPr>
        <w:t xml:space="preserve"> למעשה</w:t>
      </w:r>
      <w:del w:id="505" w:author="Idan" w:date="2023-03-31T13:48:00Z">
        <w:r w:rsidDel="00EF2CE8">
          <w:rPr>
            <w:rFonts w:cs="Arial"/>
            <w:rtl/>
          </w:rPr>
          <w:delText>,</w:delText>
        </w:r>
      </w:del>
      <w:r>
        <w:rPr>
          <w:rFonts w:cs="Arial"/>
          <w:rtl/>
        </w:rPr>
        <w:t xml:space="preserve"> התכנית מתעלמת מכל השגיאות ש</w:t>
      </w:r>
      <w:r>
        <w:t xml:space="preserve">- `parse` </w:t>
      </w:r>
      <w:r>
        <w:rPr>
          <w:rFonts w:cs="Arial"/>
          <w:rtl/>
        </w:rPr>
        <w:t>עלולה להיתקל בהן</w:t>
      </w:r>
      <w:r>
        <w:t>!</w:t>
      </w:r>
    </w:p>
    <w:p w:rsidR="00AE6594" w:rsidRDefault="00AE6594" w:rsidP="00AE6594">
      <w:pPr>
        <w:bidi/>
      </w:pPr>
    </w:p>
    <w:p w:rsidR="00AE6594" w:rsidRDefault="00AE6594" w:rsidP="00AE6594">
      <w:pPr>
        <w:bidi/>
      </w:pPr>
      <w:r>
        <w:rPr>
          <w:rFonts w:cs="Arial"/>
          <w:rtl/>
        </w:rPr>
        <w:t>עכשיו כל האלמנטים בתכנית אמורים לעבוד כצפוי. הבה נבדוק זאת</w:t>
      </w:r>
      <w:r>
        <w:t>:</w:t>
      </w:r>
    </w:p>
    <w:p w:rsidR="00AE6594" w:rsidRDefault="00AE6594" w:rsidP="00AE6594">
      <w:pPr>
        <w:bidi/>
      </w:pPr>
    </w:p>
    <w:p w:rsidR="00AE6594" w:rsidRDefault="00AE6594" w:rsidP="00AE6594">
      <w:pPr>
        <w:bidi/>
      </w:pPr>
      <w:proofErr w:type="gramStart"/>
      <w:r>
        <w:t>&lt;!--</w:t>
      </w:r>
      <w:proofErr w:type="gramEnd"/>
      <w:r>
        <w:t xml:space="preserve"> manual-regeneration</w:t>
      </w:r>
    </w:p>
    <w:p w:rsidR="00AE6594" w:rsidRDefault="00AE6594" w:rsidP="00AE6594">
      <w:pPr>
        <w:bidi/>
      </w:pPr>
      <w:proofErr w:type="gramStart"/>
      <w:r>
        <w:t>cd</w:t>
      </w:r>
      <w:proofErr w:type="gramEnd"/>
      <w:r>
        <w:t xml:space="preserve"> listings/ch02-guessing-game-tutorial/listing-02-05/</w:t>
      </w:r>
    </w:p>
    <w:p w:rsidR="00AE6594" w:rsidRDefault="00AE6594" w:rsidP="00AE6594">
      <w:pPr>
        <w:bidi/>
      </w:pPr>
      <w:proofErr w:type="gramStart"/>
      <w:r>
        <w:t>cargo</w:t>
      </w:r>
      <w:proofErr w:type="gramEnd"/>
      <w:r>
        <w:t xml:space="preserve"> run</w:t>
      </w:r>
    </w:p>
    <w:p w:rsidR="00AE6594" w:rsidRDefault="00AE6594" w:rsidP="00AE6594">
      <w:pPr>
        <w:bidi/>
      </w:pPr>
      <w:r>
        <w:t>(</w:t>
      </w:r>
      <w:proofErr w:type="gramStart"/>
      <w:r>
        <w:t>too</w:t>
      </w:r>
      <w:proofErr w:type="gramEnd"/>
      <w:r>
        <w:t xml:space="preserve"> small guess)</w:t>
      </w:r>
    </w:p>
    <w:p w:rsidR="00AE6594" w:rsidRDefault="00AE6594" w:rsidP="00AE6594">
      <w:pPr>
        <w:bidi/>
      </w:pPr>
      <w:r>
        <w:t>(</w:t>
      </w:r>
      <w:proofErr w:type="gramStart"/>
      <w:r>
        <w:t>too</w:t>
      </w:r>
      <w:proofErr w:type="gramEnd"/>
      <w:r>
        <w:t xml:space="preserve"> big guess)</w:t>
      </w:r>
    </w:p>
    <w:p w:rsidR="00AE6594" w:rsidRDefault="00AE6594" w:rsidP="00AE6594">
      <w:pPr>
        <w:bidi/>
      </w:pPr>
      <w:proofErr w:type="gramStart"/>
      <w:r>
        <w:t>foo</w:t>
      </w:r>
      <w:proofErr w:type="gramEnd"/>
    </w:p>
    <w:p w:rsidR="00AE6594" w:rsidRDefault="00AE6594" w:rsidP="00AE6594">
      <w:pPr>
        <w:bidi/>
      </w:pPr>
      <w:r>
        <w:t>(</w:t>
      </w:r>
      <w:proofErr w:type="gramStart"/>
      <w:r>
        <w:t>correct</w:t>
      </w:r>
      <w:proofErr w:type="gramEnd"/>
      <w:r>
        <w:t xml:space="preserve"> guess)</w:t>
      </w:r>
    </w:p>
    <w:p w:rsidR="00AE6594" w:rsidRDefault="00AE6594" w:rsidP="00AE6594">
      <w:pPr>
        <w:bidi/>
      </w:pPr>
      <w:r>
        <w:t>--&gt;</w:t>
      </w:r>
    </w:p>
    <w:p w:rsidR="00AE6594" w:rsidRDefault="00AE6594" w:rsidP="00AE6594">
      <w:pPr>
        <w:bidi/>
      </w:pPr>
    </w:p>
    <w:p w:rsidR="00AE6594" w:rsidRDefault="00AE6594" w:rsidP="00AE6594">
      <w:pPr>
        <w:bidi/>
      </w:pPr>
      <w:r>
        <w:t>```console</w:t>
      </w:r>
    </w:p>
    <w:p w:rsidR="00AE6594" w:rsidRDefault="00AE6594" w:rsidP="00AE6594">
      <w:pPr>
        <w:bidi/>
      </w:pPr>
      <w:r>
        <w:t xml:space="preserve">$ </w:t>
      </w:r>
      <w:proofErr w:type="gramStart"/>
      <w:r>
        <w:t>cargo</w:t>
      </w:r>
      <w:proofErr w:type="gramEnd"/>
      <w:r>
        <w:t xml:space="preserve"> run</w:t>
      </w:r>
    </w:p>
    <w:p w:rsidR="00AE6594" w:rsidRDefault="00AE6594" w:rsidP="00AE6594">
      <w:pPr>
        <w:bidi/>
      </w:pPr>
      <w:r>
        <w:lastRenderedPageBreak/>
        <w:t xml:space="preserve">   Compiling </w:t>
      </w:r>
      <w:proofErr w:type="spellStart"/>
      <w:r>
        <w:t>guessing_game</w:t>
      </w:r>
      <w:proofErr w:type="spellEnd"/>
      <w:r>
        <w:t xml:space="preserve"> v0.1.0 (file:///projects/guessing_game)</w:t>
      </w:r>
    </w:p>
    <w:p w:rsidR="00AE6594" w:rsidRDefault="00AE6594" w:rsidP="00AE6594">
      <w:pPr>
        <w:bidi/>
      </w:pPr>
      <w:r>
        <w:t xml:space="preserve">    Finished dev [</w:t>
      </w:r>
      <w:proofErr w:type="spellStart"/>
      <w:r>
        <w:t>unoptimized</w:t>
      </w:r>
      <w:proofErr w:type="spellEnd"/>
      <w:r>
        <w:t xml:space="preserve"> + </w:t>
      </w:r>
      <w:proofErr w:type="spellStart"/>
      <w:r>
        <w:t>debuginfo</w:t>
      </w:r>
      <w:proofErr w:type="spellEnd"/>
      <w:r>
        <w:t>] target(s) in 4.45s</w:t>
      </w:r>
    </w:p>
    <w:p w:rsidR="00AE6594" w:rsidRDefault="00AE6594" w:rsidP="00AE6594">
      <w:pPr>
        <w:bidi/>
      </w:pPr>
      <w:r>
        <w:t xml:space="preserve">     Running `target/debug/</w:t>
      </w:r>
      <w:proofErr w:type="spellStart"/>
      <w:r>
        <w:t>guessing_game</w:t>
      </w:r>
      <w:proofErr w:type="spellEnd"/>
      <w:r>
        <w:t>`</w:t>
      </w:r>
    </w:p>
    <w:p w:rsidR="00AE6594" w:rsidRDefault="00AE6594" w:rsidP="00AE6594">
      <w:pPr>
        <w:bidi/>
      </w:pPr>
      <w:r>
        <w:t>Guess the number!</w:t>
      </w:r>
    </w:p>
    <w:p w:rsidR="00AE6594" w:rsidRDefault="00AE6594" w:rsidP="00AE6594">
      <w:pPr>
        <w:bidi/>
      </w:pPr>
      <w:r>
        <w:t xml:space="preserve">The secret number </w:t>
      </w:r>
      <w:proofErr w:type="gramStart"/>
      <w:r>
        <w:t>is:</w:t>
      </w:r>
      <w:proofErr w:type="gramEnd"/>
      <w:r>
        <w:t xml:space="preserve"> 61</w:t>
      </w:r>
    </w:p>
    <w:p w:rsidR="00AE6594" w:rsidRDefault="00AE6594" w:rsidP="00AE6594">
      <w:pPr>
        <w:bidi/>
      </w:pPr>
      <w:r>
        <w:t>Please input your guess.</w:t>
      </w:r>
    </w:p>
    <w:p w:rsidR="00AE6594" w:rsidRDefault="00AE6594" w:rsidP="00AE6594">
      <w:pPr>
        <w:bidi/>
      </w:pPr>
      <w:r>
        <w:t>10</w:t>
      </w:r>
    </w:p>
    <w:p w:rsidR="00AE6594" w:rsidRDefault="00AE6594" w:rsidP="00AE6594">
      <w:pPr>
        <w:bidi/>
      </w:pPr>
      <w:r>
        <w:t>You guessed: 10</w:t>
      </w:r>
    </w:p>
    <w:p w:rsidR="00AE6594" w:rsidRDefault="00AE6594" w:rsidP="00AE6594">
      <w:pPr>
        <w:bidi/>
      </w:pPr>
      <w:r>
        <w:t>Too small!</w:t>
      </w:r>
    </w:p>
    <w:p w:rsidR="00AE6594" w:rsidRDefault="00AE6594" w:rsidP="00AE6594">
      <w:pPr>
        <w:bidi/>
      </w:pPr>
      <w:r>
        <w:t>Please input your guess.</w:t>
      </w:r>
    </w:p>
    <w:p w:rsidR="00AE6594" w:rsidRDefault="00AE6594" w:rsidP="00AE6594">
      <w:pPr>
        <w:bidi/>
      </w:pPr>
      <w:r>
        <w:t>99</w:t>
      </w:r>
    </w:p>
    <w:p w:rsidR="00AE6594" w:rsidRDefault="00AE6594" w:rsidP="00AE6594">
      <w:pPr>
        <w:bidi/>
      </w:pPr>
      <w:r>
        <w:t>You guessed: 99</w:t>
      </w:r>
    </w:p>
    <w:p w:rsidR="00AE6594" w:rsidRDefault="00AE6594" w:rsidP="00AE6594">
      <w:pPr>
        <w:bidi/>
      </w:pPr>
      <w:r>
        <w:t>Too big!</w:t>
      </w:r>
    </w:p>
    <w:p w:rsidR="00AE6594" w:rsidRDefault="00AE6594" w:rsidP="00AE6594">
      <w:pPr>
        <w:bidi/>
      </w:pPr>
      <w:r>
        <w:t>Please input your guess.</w:t>
      </w:r>
    </w:p>
    <w:p w:rsidR="00AE6594" w:rsidRDefault="00AE6594" w:rsidP="00AE6594">
      <w:pPr>
        <w:bidi/>
      </w:pPr>
      <w:proofErr w:type="gramStart"/>
      <w:r>
        <w:t>foo</w:t>
      </w:r>
      <w:proofErr w:type="gramEnd"/>
    </w:p>
    <w:p w:rsidR="00AE6594" w:rsidRDefault="00AE6594" w:rsidP="00AE6594">
      <w:pPr>
        <w:bidi/>
      </w:pPr>
      <w:r>
        <w:t>Please input your guess.</w:t>
      </w:r>
    </w:p>
    <w:p w:rsidR="00AE6594" w:rsidRDefault="00AE6594" w:rsidP="00AE6594">
      <w:pPr>
        <w:bidi/>
      </w:pPr>
      <w:r>
        <w:t>61</w:t>
      </w:r>
    </w:p>
    <w:p w:rsidR="00AE6594" w:rsidRDefault="00AE6594" w:rsidP="00AE6594">
      <w:pPr>
        <w:bidi/>
      </w:pPr>
      <w:r>
        <w:t>You guessed: 61</w:t>
      </w:r>
    </w:p>
    <w:p w:rsidR="00AE6594" w:rsidRDefault="00AE6594" w:rsidP="00AE6594">
      <w:pPr>
        <w:bidi/>
      </w:pPr>
      <w:r>
        <w:t>You win!</w:t>
      </w:r>
    </w:p>
    <w:p w:rsidR="00AE6594" w:rsidRDefault="00AE6594" w:rsidP="00AE6594">
      <w:pPr>
        <w:bidi/>
      </w:pPr>
      <w:r>
        <w:t>```</w:t>
      </w:r>
    </w:p>
    <w:p w:rsidR="00AE6594" w:rsidRDefault="00AE6594" w:rsidP="00AE6594">
      <w:pPr>
        <w:bidi/>
      </w:pPr>
    </w:p>
    <w:p w:rsidR="00AE6594" w:rsidRDefault="00AE6594" w:rsidP="00AE6594">
      <w:pPr>
        <w:bidi/>
      </w:pPr>
      <w:r>
        <w:rPr>
          <w:rFonts w:cs="Arial"/>
          <w:rtl/>
        </w:rPr>
        <w:t>מעולה! עוד שינוי קל אחד ונסיים עם משחק הניחוש. שימו לב שהתכנית עדיין מדפיסה את המספר הסודי. זה היה נוח בזמן הפיתוח, אבל זה מקלקל את המשחק. הבה נסיר את הפקודה</w:t>
      </w:r>
      <w:r>
        <w:t xml:space="preserve"> `</w:t>
      </w:r>
      <w:proofErr w:type="spellStart"/>
      <w:r>
        <w:t>println</w:t>
      </w:r>
      <w:proofErr w:type="spellEnd"/>
      <w:r>
        <w:t xml:space="preserve">!` </w:t>
      </w:r>
      <w:r>
        <w:rPr>
          <w:rFonts w:cs="Arial"/>
          <w:rtl/>
        </w:rPr>
        <w:t>שמדפיסה את המספר הסודי. רשימה 2-6 מציגה את הקוד הסופי</w:t>
      </w:r>
      <w:r>
        <w:t>.</w:t>
      </w:r>
    </w:p>
    <w:p w:rsidR="00AE6594" w:rsidRDefault="00AE6594" w:rsidP="00AE6594">
      <w:pPr>
        <w:bidi/>
      </w:pPr>
    </w:p>
    <w:p w:rsidR="00AE6594" w:rsidRDefault="00AE6594" w:rsidP="00AE6594">
      <w:pPr>
        <w:bidi/>
      </w:pPr>
      <w:r>
        <w:t xml:space="preserve">&lt;span class="filename"&gt;Filename: </w:t>
      </w:r>
      <w:proofErr w:type="spellStart"/>
      <w:r>
        <w:t>src</w:t>
      </w:r>
      <w:proofErr w:type="spellEnd"/>
      <w:r>
        <w:t>/main.rs&lt;/span&gt;</w:t>
      </w:r>
    </w:p>
    <w:p w:rsidR="00AE6594" w:rsidRDefault="00AE6594" w:rsidP="00AE6594">
      <w:pPr>
        <w:bidi/>
      </w:pPr>
    </w:p>
    <w:p w:rsidR="00AE6594" w:rsidRDefault="00AE6594" w:rsidP="00AE6594">
      <w:pPr>
        <w:bidi/>
      </w:pPr>
      <w:r>
        <w:t>```</w:t>
      </w:r>
      <w:proofErr w:type="spellStart"/>
      <w:r>
        <w:t>rust</w:t>
      </w:r>
      <w:proofErr w:type="gramStart"/>
      <w:r>
        <w:t>,ignore</w:t>
      </w:r>
      <w:proofErr w:type="spellEnd"/>
      <w:proofErr w:type="gramEnd"/>
    </w:p>
    <w:p w:rsidR="00AE6594" w:rsidRDefault="00AE6594" w:rsidP="00AE6594">
      <w:pPr>
        <w:bidi/>
      </w:pPr>
      <w:r>
        <w:t>{{#</w:t>
      </w:r>
      <w:proofErr w:type="spellStart"/>
      <w:r>
        <w:t>rustdoc_</w:t>
      </w:r>
      <w:proofErr w:type="gramStart"/>
      <w:r>
        <w:t>include</w:t>
      </w:r>
      <w:proofErr w:type="spellEnd"/>
      <w:r>
        <w:t xml:space="preserve"> ..</w:t>
      </w:r>
      <w:proofErr w:type="gramEnd"/>
      <w:r>
        <w:t>/listings/ch02-guessing-game-tutorial/listing-02-06/src/main.rs}}</w:t>
      </w:r>
    </w:p>
    <w:p w:rsidR="00AE6594" w:rsidRDefault="00AE6594" w:rsidP="00AE6594">
      <w:pPr>
        <w:bidi/>
      </w:pPr>
      <w:r>
        <w:lastRenderedPageBreak/>
        <w:t>```</w:t>
      </w:r>
    </w:p>
    <w:p w:rsidR="00AE6594" w:rsidRDefault="00AE6594" w:rsidP="00AE6594">
      <w:pPr>
        <w:bidi/>
      </w:pPr>
    </w:p>
    <w:p w:rsidR="00AE6594" w:rsidRDefault="00AE6594" w:rsidP="00AE6594">
      <w:pPr>
        <w:bidi/>
      </w:pPr>
      <w:r>
        <w:t>&lt;span class="caption"&gt;</w:t>
      </w:r>
      <w:r>
        <w:rPr>
          <w:rFonts w:cs="Arial"/>
          <w:rtl/>
        </w:rPr>
        <w:t>רשימה 2-6: הקוד המלא של משחק הניחוש</w:t>
      </w:r>
      <w:r>
        <w:t>&lt;/span&gt;</w:t>
      </w:r>
    </w:p>
    <w:p w:rsidR="00AE6594" w:rsidRDefault="00AE6594" w:rsidP="00AE6594">
      <w:pPr>
        <w:bidi/>
      </w:pPr>
    </w:p>
    <w:p w:rsidR="00AE6594" w:rsidRDefault="00AE6594" w:rsidP="00AE6594">
      <w:pPr>
        <w:bidi/>
      </w:pPr>
      <w:r>
        <w:rPr>
          <w:rFonts w:cs="Arial"/>
          <w:rtl/>
        </w:rPr>
        <w:t>בנקודה זו בניתם בהצלחה את משחק הניחוש. כל הכבוד</w:t>
      </w:r>
      <w:r>
        <w:t>!</w:t>
      </w:r>
    </w:p>
    <w:p w:rsidR="00AE6594" w:rsidRDefault="00AE6594" w:rsidP="00AE6594">
      <w:pPr>
        <w:bidi/>
      </w:pPr>
    </w:p>
    <w:p w:rsidR="00AE6594" w:rsidRDefault="00AE6594" w:rsidP="00AE6594">
      <w:pPr>
        <w:bidi/>
      </w:pPr>
      <w:r>
        <w:t xml:space="preserve">## </w:t>
      </w:r>
      <w:r>
        <w:rPr>
          <w:rFonts w:cs="Arial"/>
          <w:rtl/>
        </w:rPr>
        <w:t>סיכום</w:t>
      </w:r>
    </w:p>
    <w:p w:rsidR="00AE6594" w:rsidRDefault="00AE6594" w:rsidP="00AE6594">
      <w:pPr>
        <w:bidi/>
      </w:pPr>
    </w:p>
    <w:p w:rsidR="00AE6594" w:rsidRDefault="00AE6594" w:rsidP="00A22777">
      <w:pPr>
        <w:bidi/>
        <w:pPrChange w:id="506" w:author="Idan" w:date="2023-04-04T15:24:00Z">
          <w:pPr>
            <w:bidi/>
          </w:pPr>
        </w:pPrChange>
      </w:pPr>
      <w:r>
        <w:rPr>
          <w:rFonts w:cs="Arial"/>
          <w:rtl/>
        </w:rPr>
        <w:t>פרוייקט זה הי</w:t>
      </w:r>
      <w:ins w:id="507" w:author="Idan" w:date="2023-03-31T13:48:00Z">
        <w:r w:rsidR="00265EBF">
          <w:rPr>
            <w:rFonts w:cs="Arial" w:hint="cs"/>
            <w:rtl/>
          </w:rPr>
          <w:t>וו</w:t>
        </w:r>
      </w:ins>
      <w:r>
        <w:rPr>
          <w:rFonts w:cs="Arial"/>
          <w:rtl/>
        </w:rPr>
        <w:t xml:space="preserve">ה דרך מעשית להפגיש אתכם עם </w:t>
      </w:r>
      <w:del w:id="508" w:author="Idan" w:date="2023-03-31T13:48:00Z">
        <w:r w:rsidDel="00265EBF">
          <w:rPr>
            <w:rFonts w:cs="Arial"/>
            <w:rtl/>
          </w:rPr>
          <w:delText xml:space="preserve">כמה וכמה </w:delText>
        </w:r>
      </w:del>
      <w:ins w:id="509" w:author="Idan" w:date="2023-03-31T13:48:00Z">
        <w:r w:rsidR="00265EBF">
          <w:rPr>
            <w:rFonts w:cs="Arial" w:hint="cs"/>
            <w:rtl/>
          </w:rPr>
          <w:t xml:space="preserve">מספר </w:t>
        </w:r>
      </w:ins>
      <w:r>
        <w:rPr>
          <w:rFonts w:cs="Arial"/>
          <w:rtl/>
        </w:rPr>
        <w:t xml:space="preserve">עקרונות של </w:t>
      </w:r>
      <w:ins w:id="510" w:author="Idan" w:date="2023-03-31T13:48:00Z">
        <w:r w:rsidR="00265EBF">
          <w:rPr>
            <w:rFonts w:cs="Arial" w:hint="cs"/>
            <w:rtl/>
          </w:rPr>
          <w:t xml:space="preserve">שפת התכנות </w:t>
        </w:r>
      </w:ins>
      <w:r>
        <w:rPr>
          <w:rFonts w:cs="Arial"/>
          <w:rtl/>
        </w:rPr>
        <w:t>ראסט</w:t>
      </w:r>
      <w:r>
        <w:t xml:space="preserve">: `let`, `match`, </w:t>
      </w:r>
      <w:r>
        <w:rPr>
          <w:rFonts w:cs="Arial"/>
          <w:rtl/>
        </w:rPr>
        <w:t xml:space="preserve">פונקציות, שימוש במכולות חיצוניות, ועוד. בפרקים הבאים תלמדו </w:t>
      </w:r>
      <w:del w:id="511" w:author="Idan" w:date="2023-03-31T13:49:00Z">
        <w:r w:rsidDel="00265EBF">
          <w:rPr>
            <w:rFonts w:cs="Arial"/>
            <w:rtl/>
          </w:rPr>
          <w:delText xml:space="preserve">עוד </w:delText>
        </w:r>
      </w:del>
      <w:r>
        <w:rPr>
          <w:rFonts w:cs="Arial"/>
          <w:rtl/>
        </w:rPr>
        <w:t xml:space="preserve">פרטים </w:t>
      </w:r>
      <w:ins w:id="512" w:author="Idan" w:date="2023-03-31T13:49:00Z">
        <w:r w:rsidR="00265EBF">
          <w:rPr>
            <w:rFonts w:cs="Arial" w:hint="cs"/>
            <w:rtl/>
          </w:rPr>
          <w:t xml:space="preserve">נוספים אודות </w:t>
        </w:r>
      </w:ins>
      <w:del w:id="513" w:author="Idan" w:date="2023-03-31T13:49:00Z">
        <w:r w:rsidDel="00265EBF">
          <w:rPr>
            <w:rFonts w:cs="Arial"/>
            <w:rtl/>
          </w:rPr>
          <w:delText xml:space="preserve">על </w:delText>
        </w:r>
      </w:del>
      <w:r>
        <w:rPr>
          <w:rFonts w:cs="Arial"/>
          <w:rtl/>
        </w:rPr>
        <w:t xml:space="preserve">מושגים אלה. פרק 3 </w:t>
      </w:r>
      <w:del w:id="514" w:author="Idan" w:date="2023-04-04T15:24:00Z">
        <w:r w:rsidDel="00A22777">
          <w:rPr>
            <w:rFonts w:cs="Arial"/>
            <w:rtl/>
          </w:rPr>
          <w:delText xml:space="preserve">מכסה </w:delText>
        </w:r>
      </w:del>
      <w:ins w:id="515" w:author="Idan" w:date="2023-04-04T15:24:00Z">
        <w:r w:rsidR="00A22777">
          <w:rPr>
            <w:rFonts w:cs="Arial" w:hint="cs"/>
            <w:rtl/>
          </w:rPr>
          <w:t xml:space="preserve">סוקר </w:t>
        </w:r>
      </w:ins>
      <w:r>
        <w:rPr>
          <w:rFonts w:cs="Arial"/>
          <w:rtl/>
        </w:rPr>
        <w:t xml:space="preserve">מושגים </w:t>
      </w:r>
      <w:del w:id="516" w:author="Idan" w:date="2023-03-31T13:49:00Z">
        <w:r w:rsidDel="00265EBF">
          <w:rPr>
            <w:rFonts w:cs="Arial"/>
            <w:rtl/>
          </w:rPr>
          <w:delText xml:space="preserve">שנמצאים </w:delText>
        </w:r>
      </w:del>
      <w:ins w:id="517" w:author="Idan" w:date="2023-03-31T13:49:00Z">
        <w:r w:rsidR="00265EBF">
          <w:rPr>
            <w:rFonts w:cs="Arial" w:hint="cs"/>
            <w:rtl/>
          </w:rPr>
          <w:t xml:space="preserve">הקיימים </w:t>
        </w:r>
      </w:ins>
      <w:r>
        <w:rPr>
          <w:rFonts w:cs="Arial"/>
          <w:rtl/>
        </w:rPr>
        <w:t>במרבית שפות התכנות</w:t>
      </w:r>
      <w:del w:id="518" w:author="Idan" w:date="2023-03-31T13:49:00Z">
        <w:r w:rsidDel="00265EBF">
          <w:rPr>
            <w:rFonts w:cs="Arial"/>
            <w:rtl/>
          </w:rPr>
          <w:delText xml:space="preserve">, </w:delText>
        </w:r>
      </w:del>
      <w:ins w:id="519" w:author="Idan" w:date="2023-03-31T13:49:00Z">
        <w:r w:rsidR="00265EBF">
          <w:rPr>
            <w:rFonts w:cs="Arial" w:hint="cs"/>
            <w:rtl/>
          </w:rPr>
          <w:t xml:space="preserve"> </w:t>
        </w:r>
      </w:ins>
      <w:del w:id="520" w:author="Idan" w:date="2023-03-31T13:49:00Z">
        <w:r w:rsidDel="00265EBF">
          <w:rPr>
            <w:rFonts w:cs="Arial"/>
            <w:rtl/>
          </w:rPr>
          <w:delText xml:space="preserve">כמו </w:delText>
        </w:r>
      </w:del>
      <w:ins w:id="521" w:author="Idan" w:date="2023-03-31T13:49:00Z">
        <w:r w:rsidR="00265EBF">
          <w:rPr>
            <w:rFonts w:cs="Arial" w:hint="cs"/>
            <w:rtl/>
          </w:rPr>
          <w:t xml:space="preserve">כגון </w:t>
        </w:r>
      </w:ins>
      <w:r>
        <w:rPr>
          <w:rFonts w:cs="Arial"/>
          <w:rtl/>
        </w:rPr>
        <w:t xml:space="preserve">משתנים, טיפוסי נתונים, ופונקציות, </w:t>
      </w:r>
      <w:del w:id="522" w:author="Idan" w:date="2023-03-31T13:49:00Z">
        <w:r w:rsidDel="00265EBF">
          <w:rPr>
            <w:rFonts w:cs="Arial"/>
            <w:rtl/>
          </w:rPr>
          <w:delText xml:space="preserve">ומראה </w:delText>
        </w:r>
      </w:del>
      <w:ins w:id="523" w:author="Idan" w:date="2023-03-31T13:49:00Z">
        <w:r w:rsidR="00265EBF">
          <w:rPr>
            <w:rFonts w:cs="Arial" w:hint="cs"/>
            <w:rtl/>
          </w:rPr>
          <w:t xml:space="preserve">ויתאר </w:t>
        </w:r>
      </w:ins>
      <w:r>
        <w:rPr>
          <w:rFonts w:cs="Arial"/>
          <w:rtl/>
        </w:rPr>
        <w:t xml:space="preserve">כיצד להשתמש בהם בראסט. פרק 4 סוקר את מושג הבעלות, </w:t>
      </w:r>
      <w:del w:id="524" w:author="Idan" w:date="2023-03-31T13:49:00Z">
        <w:r w:rsidDel="00265EBF">
          <w:rPr>
            <w:rFonts w:cs="Arial"/>
            <w:rtl/>
          </w:rPr>
          <w:delText xml:space="preserve">תכונה </w:delText>
        </w:r>
      </w:del>
      <w:ins w:id="525" w:author="Idan" w:date="2023-03-31T13:49:00Z">
        <w:r w:rsidR="00265EBF">
          <w:rPr>
            <w:rFonts w:cs="Arial" w:hint="cs"/>
            <w:rtl/>
          </w:rPr>
          <w:t xml:space="preserve">יכולת </w:t>
        </w:r>
      </w:ins>
      <w:del w:id="526" w:author="Idan" w:date="2023-03-31T13:49:00Z">
        <w:r w:rsidDel="00265EBF">
          <w:rPr>
            <w:rFonts w:cs="Arial"/>
            <w:rtl/>
          </w:rPr>
          <w:delText xml:space="preserve">המבדילה את </w:delText>
        </w:r>
      </w:del>
      <w:ins w:id="527" w:author="Idan" w:date="2023-03-31T13:49:00Z">
        <w:r w:rsidR="00265EBF">
          <w:rPr>
            <w:rFonts w:cs="Arial" w:hint="cs"/>
            <w:rtl/>
          </w:rPr>
          <w:t xml:space="preserve">העושה את </w:t>
        </w:r>
      </w:ins>
      <w:r>
        <w:rPr>
          <w:rFonts w:cs="Arial"/>
          <w:rtl/>
        </w:rPr>
        <w:t xml:space="preserve">ראסט </w:t>
      </w:r>
      <w:ins w:id="528" w:author="Idan" w:date="2023-03-31T13:49:00Z">
        <w:r w:rsidR="00265EBF">
          <w:rPr>
            <w:rFonts w:cs="Arial" w:hint="cs"/>
            <w:rtl/>
          </w:rPr>
          <w:t xml:space="preserve">שונה </w:t>
        </w:r>
      </w:ins>
      <w:r>
        <w:rPr>
          <w:rFonts w:cs="Arial"/>
          <w:rtl/>
        </w:rPr>
        <w:t>משפות אחרות. פרק 5 עוסק בתחביר של מבנים</w:t>
      </w:r>
      <w:r>
        <w:t xml:space="preserve"> (</w:t>
      </w:r>
      <w:proofErr w:type="spellStart"/>
      <w:r>
        <w:t>structs</w:t>
      </w:r>
      <w:proofErr w:type="spellEnd"/>
      <w:r>
        <w:t xml:space="preserve">) </w:t>
      </w:r>
      <w:r>
        <w:rPr>
          <w:rFonts w:cs="Arial"/>
          <w:rtl/>
        </w:rPr>
        <w:t>ומתודות</w:t>
      </w:r>
      <w:r>
        <w:t xml:space="preserve"> (methods), </w:t>
      </w:r>
      <w:r>
        <w:rPr>
          <w:rFonts w:cs="Arial"/>
          <w:rtl/>
        </w:rPr>
        <w:t>ופרק 6 מסביר איך עובדים מבחרים</w:t>
      </w:r>
      <w:ins w:id="529" w:author="Idan" w:date="2023-03-31T13:49:00Z">
        <w:r w:rsidR="00265EBF">
          <w:rPr>
            <w:rFonts w:hint="cs"/>
            <w:rtl/>
          </w:rPr>
          <w:t xml:space="preserve"> (</w:t>
        </w:r>
        <w:proofErr w:type="spellStart"/>
        <w:r w:rsidR="00265EBF">
          <w:t>enums</w:t>
        </w:r>
        <w:proofErr w:type="spellEnd"/>
        <w:r w:rsidR="00265EBF">
          <w:rPr>
            <w:rFonts w:hint="cs"/>
            <w:rtl/>
          </w:rPr>
          <w:t xml:space="preserve">). </w:t>
        </w:r>
      </w:ins>
      <w:del w:id="530" w:author="Idan" w:date="2023-03-31T13:49:00Z">
        <w:r w:rsidDel="00265EBF">
          <w:delText>.</w:delText>
        </w:r>
      </w:del>
    </w:p>
    <w:p w:rsidR="00AE6594" w:rsidRDefault="00AE6594" w:rsidP="00AE6594">
      <w:pPr>
        <w:bidi/>
      </w:pPr>
    </w:p>
    <w:p w:rsidR="00AE6594" w:rsidRDefault="00AE6594" w:rsidP="00AE6594">
      <w:pPr>
        <w:bidi/>
      </w:pPr>
      <w:r>
        <w:t>[</w:t>
      </w:r>
      <w:proofErr w:type="gramStart"/>
      <w:r>
        <w:t>prelude</w:t>
      </w:r>
      <w:proofErr w:type="gramEnd"/>
      <w:r>
        <w:t>]: ../</w:t>
      </w:r>
      <w:proofErr w:type="spellStart"/>
      <w:r>
        <w:t>std</w:t>
      </w:r>
      <w:proofErr w:type="spellEnd"/>
      <w:r>
        <w:t>/prelude/index.html</w:t>
      </w:r>
    </w:p>
    <w:p w:rsidR="00AE6594" w:rsidRDefault="00AE6594" w:rsidP="00AE6594">
      <w:pPr>
        <w:bidi/>
      </w:pPr>
      <w:r>
        <w:t>[</w:t>
      </w:r>
      <w:proofErr w:type="gramStart"/>
      <w:r>
        <w:t>variables-and-mutability</w:t>
      </w:r>
      <w:proofErr w:type="gramEnd"/>
      <w:r>
        <w:t>]: ch03-01-variables-and-mutability.html#variables-and-mutability</w:t>
      </w:r>
    </w:p>
    <w:p w:rsidR="00AE6594" w:rsidRDefault="00AE6594" w:rsidP="00AE6594">
      <w:pPr>
        <w:bidi/>
      </w:pPr>
      <w:r>
        <w:t>[</w:t>
      </w:r>
      <w:proofErr w:type="gramStart"/>
      <w:r>
        <w:t>comments</w:t>
      </w:r>
      <w:proofErr w:type="gramEnd"/>
      <w:r>
        <w:t>]: ch03-04-comments.html</w:t>
      </w:r>
    </w:p>
    <w:p w:rsidR="00AE6594" w:rsidRDefault="00AE6594" w:rsidP="00AE6594">
      <w:pPr>
        <w:bidi/>
      </w:pPr>
      <w:r>
        <w:t>[</w:t>
      </w:r>
      <w:proofErr w:type="gramStart"/>
      <w:r>
        <w:t>string</w:t>
      </w:r>
      <w:proofErr w:type="gramEnd"/>
      <w:r>
        <w:t>]: ../</w:t>
      </w:r>
      <w:proofErr w:type="spellStart"/>
      <w:r>
        <w:t>std</w:t>
      </w:r>
      <w:proofErr w:type="spellEnd"/>
      <w:r>
        <w:t>/string/struct.String.html</w:t>
      </w:r>
    </w:p>
    <w:p w:rsidR="00AE6594" w:rsidRDefault="00AE6594" w:rsidP="00AE6594">
      <w:pPr>
        <w:bidi/>
      </w:pPr>
      <w:r>
        <w:t>[</w:t>
      </w:r>
      <w:proofErr w:type="spellStart"/>
      <w:proofErr w:type="gramStart"/>
      <w:r>
        <w:t>iostdin</w:t>
      </w:r>
      <w:proofErr w:type="spellEnd"/>
      <w:proofErr w:type="gramEnd"/>
      <w:r>
        <w:t>]: ../</w:t>
      </w:r>
      <w:proofErr w:type="spellStart"/>
      <w:r>
        <w:t>std</w:t>
      </w:r>
      <w:proofErr w:type="spellEnd"/>
      <w:r>
        <w:t>/</w:t>
      </w:r>
      <w:proofErr w:type="spellStart"/>
      <w:r>
        <w:t>io</w:t>
      </w:r>
      <w:proofErr w:type="spellEnd"/>
      <w:r>
        <w:t>/struct.Stdin.html</w:t>
      </w:r>
    </w:p>
    <w:p w:rsidR="00AE6594" w:rsidRDefault="00AE6594" w:rsidP="00AE6594">
      <w:pPr>
        <w:bidi/>
      </w:pPr>
      <w:r>
        <w:t>[</w:t>
      </w:r>
      <w:proofErr w:type="spellStart"/>
      <w:r>
        <w:t>read_line</w:t>
      </w:r>
      <w:proofErr w:type="spellEnd"/>
      <w:r>
        <w:t>]</w:t>
      </w:r>
      <w:proofErr w:type="gramStart"/>
      <w:r>
        <w:t>: ..</w:t>
      </w:r>
      <w:proofErr w:type="gramEnd"/>
      <w:r>
        <w:t>/</w:t>
      </w:r>
      <w:proofErr w:type="spellStart"/>
      <w:r>
        <w:t>std</w:t>
      </w:r>
      <w:proofErr w:type="spellEnd"/>
      <w:r>
        <w:t>/</w:t>
      </w:r>
      <w:proofErr w:type="spellStart"/>
      <w:r>
        <w:t>io</w:t>
      </w:r>
      <w:proofErr w:type="spellEnd"/>
      <w:r>
        <w:t>/</w:t>
      </w:r>
      <w:proofErr w:type="spellStart"/>
      <w:r>
        <w:t>struct.Stdin.html#method.read_line</w:t>
      </w:r>
      <w:proofErr w:type="spellEnd"/>
    </w:p>
    <w:p w:rsidR="00AE6594" w:rsidRDefault="00AE6594" w:rsidP="00AE6594">
      <w:pPr>
        <w:bidi/>
      </w:pPr>
      <w:r>
        <w:t>[</w:t>
      </w:r>
      <w:proofErr w:type="gramStart"/>
      <w:r>
        <w:t>result</w:t>
      </w:r>
      <w:proofErr w:type="gramEnd"/>
      <w:r>
        <w:t>]: ../</w:t>
      </w:r>
      <w:proofErr w:type="spellStart"/>
      <w:r>
        <w:t>std</w:t>
      </w:r>
      <w:proofErr w:type="spellEnd"/>
      <w:r>
        <w:t>/result/enum.Result.html</w:t>
      </w:r>
    </w:p>
    <w:p w:rsidR="00AE6594" w:rsidRDefault="00AE6594" w:rsidP="00AE6594">
      <w:pPr>
        <w:bidi/>
      </w:pPr>
      <w:r>
        <w:t>[</w:t>
      </w:r>
      <w:proofErr w:type="spellStart"/>
      <w:proofErr w:type="gramStart"/>
      <w:r>
        <w:t>enums</w:t>
      </w:r>
      <w:proofErr w:type="spellEnd"/>
      <w:proofErr w:type="gramEnd"/>
      <w:r>
        <w:t>]: ch06-00-enums.html</w:t>
      </w:r>
    </w:p>
    <w:p w:rsidR="00AE6594" w:rsidRDefault="00AE6594" w:rsidP="00AE6594">
      <w:pPr>
        <w:bidi/>
      </w:pPr>
      <w:r>
        <w:t>[</w:t>
      </w:r>
      <w:proofErr w:type="spellStart"/>
      <w:proofErr w:type="gramStart"/>
      <w:r>
        <w:t>enums</w:t>
      </w:r>
      <w:proofErr w:type="spellEnd"/>
      <w:proofErr w:type="gramEnd"/>
      <w:r>
        <w:t>]: ch06-00-enums.html</w:t>
      </w:r>
    </w:p>
    <w:p w:rsidR="00AE6594" w:rsidRDefault="00AE6594" w:rsidP="00AE6594">
      <w:pPr>
        <w:bidi/>
      </w:pPr>
      <w:r>
        <w:t>[</w:t>
      </w:r>
      <w:proofErr w:type="gramStart"/>
      <w:r>
        <w:t>expect</w:t>
      </w:r>
      <w:proofErr w:type="gramEnd"/>
      <w:r>
        <w:t>]: ../</w:t>
      </w:r>
      <w:proofErr w:type="spellStart"/>
      <w:r>
        <w:t>std</w:t>
      </w:r>
      <w:proofErr w:type="spellEnd"/>
      <w:r>
        <w:t>/result/</w:t>
      </w:r>
      <w:proofErr w:type="spellStart"/>
      <w:r>
        <w:t>enum.Result.html#method.expect</w:t>
      </w:r>
      <w:proofErr w:type="spellEnd"/>
    </w:p>
    <w:p w:rsidR="00AE6594" w:rsidRDefault="00AE6594" w:rsidP="00AE6594">
      <w:pPr>
        <w:bidi/>
      </w:pPr>
      <w:r>
        <w:t>[</w:t>
      </w:r>
      <w:proofErr w:type="gramStart"/>
      <w:r>
        <w:t>recover</w:t>
      </w:r>
      <w:proofErr w:type="gramEnd"/>
      <w:r>
        <w:t>]: ch09-02-recoverable-errors-with-result.html</w:t>
      </w:r>
    </w:p>
    <w:p w:rsidR="00AE6594" w:rsidRDefault="00AE6594" w:rsidP="00AE6594">
      <w:pPr>
        <w:bidi/>
      </w:pPr>
      <w:r>
        <w:t>[</w:t>
      </w:r>
      <w:proofErr w:type="spellStart"/>
      <w:proofErr w:type="gramStart"/>
      <w:r>
        <w:t>randcrate</w:t>
      </w:r>
      <w:proofErr w:type="spellEnd"/>
      <w:proofErr w:type="gramEnd"/>
      <w:r>
        <w:t>]: https://crates.io/crates/rand</w:t>
      </w:r>
    </w:p>
    <w:p w:rsidR="00AE6594" w:rsidRDefault="00AE6594" w:rsidP="00AE6594">
      <w:pPr>
        <w:bidi/>
      </w:pPr>
      <w:r>
        <w:t>[</w:t>
      </w:r>
      <w:proofErr w:type="spellStart"/>
      <w:proofErr w:type="gramStart"/>
      <w:r>
        <w:t>semver</w:t>
      </w:r>
      <w:proofErr w:type="spellEnd"/>
      <w:proofErr w:type="gramEnd"/>
      <w:r>
        <w:t>]: http://semver.org</w:t>
      </w:r>
    </w:p>
    <w:p w:rsidR="00AE6594" w:rsidRDefault="00AE6594" w:rsidP="00AE6594">
      <w:pPr>
        <w:bidi/>
      </w:pPr>
      <w:r>
        <w:t>[</w:t>
      </w:r>
      <w:proofErr w:type="spellStart"/>
      <w:proofErr w:type="gramStart"/>
      <w:r>
        <w:t>cratesio</w:t>
      </w:r>
      <w:proofErr w:type="spellEnd"/>
      <w:proofErr w:type="gramEnd"/>
      <w:r>
        <w:t>]: https://crates.io/</w:t>
      </w:r>
    </w:p>
    <w:p w:rsidR="00AE6594" w:rsidRDefault="00AE6594" w:rsidP="00AE6594">
      <w:pPr>
        <w:bidi/>
      </w:pPr>
      <w:r>
        <w:t>[</w:t>
      </w:r>
      <w:proofErr w:type="spellStart"/>
      <w:proofErr w:type="gramStart"/>
      <w:r>
        <w:t>doccargo</w:t>
      </w:r>
      <w:proofErr w:type="spellEnd"/>
      <w:proofErr w:type="gramEnd"/>
      <w:r>
        <w:t>]: http://doc.crates.io</w:t>
      </w:r>
    </w:p>
    <w:p w:rsidR="00AE6594" w:rsidRDefault="00AE6594" w:rsidP="00AE6594">
      <w:pPr>
        <w:bidi/>
      </w:pPr>
      <w:r>
        <w:t>[</w:t>
      </w:r>
      <w:proofErr w:type="spellStart"/>
      <w:proofErr w:type="gramStart"/>
      <w:r>
        <w:t>doccratesio</w:t>
      </w:r>
      <w:proofErr w:type="spellEnd"/>
      <w:proofErr w:type="gramEnd"/>
      <w:r>
        <w:t>]: http://doc.crates.io/crates-io.html</w:t>
      </w:r>
    </w:p>
    <w:p w:rsidR="00AE6594" w:rsidRDefault="00AE6594" w:rsidP="00AE6594">
      <w:pPr>
        <w:bidi/>
      </w:pPr>
      <w:r>
        <w:lastRenderedPageBreak/>
        <w:t>[</w:t>
      </w:r>
      <w:proofErr w:type="gramStart"/>
      <w:r>
        <w:t>match</w:t>
      </w:r>
      <w:proofErr w:type="gramEnd"/>
      <w:r>
        <w:t>]: ch06-02-match.html</w:t>
      </w:r>
    </w:p>
    <w:p w:rsidR="00AE6594" w:rsidRDefault="00AE6594" w:rsidP="00AE6594">
      <w:pPr>
        <w:bidi/>
      </w:pPr>
      <w:r>
        <w:t>[</w:t>
      </w:r>
      <w:proofErr w:type="gramStart"/>
      <w:r>
        <w:t>shadowing</w:t>
      </w:r>
      <w:proofErr w:type="gramEnd"/>
      <w:r>
        <w:t>]: ch03-01-variables-and-mutability.html#shadowing</w:t>
      </w:r>
    </w:p>
    <w:p w:rsidR="00AE6594" w:rsidRDefault="00AE6594" w:rsidP="00AE6594">
      <w:pPr>
        <w:bidi/>
      </w:pPr>
      <w:r>
        <w:t>[</w:t>
      </w:r>
      <w:proofErr w:type="gramStart"/>
      <w:r>
        <w:t>parse</w:t>
      </w:r>
      <w:proofErr w:type="gramEnd"/>
      <w:r>
        <w:t>]: ../</w:t>
      </w:r>
      <w:proofErr w:type="spellStart"/>
      <w:r>
        <w:t>std</w:t>
      </w:r>
      <w:proofErr w:type="spellEnd"/>
      <w:r>
        <w:t>/</w:t>
      </w:r>
      <w:proofErr w:type="spellStart"/>
      <w:r>
        <w:t>primitive.str.html#method.parse</w:t>
      </w:r>
      <w:proofErr w:type="spellEnd"/>
    </w:p>
    <w:p w:rsidR="00D97026" w:rsidRDefault="00AE6594" w:rsidP="00AE6594">
      <w:pPr>
        <w:bidi/>
      </w:pPr>
      <w:r>
        <w:t>[</w:t>
      </w:r>
      <w:proofErr w:type="gramStart"/>
      <w:r>
        <w:t>integers</w:t>
      </w:r>
      <w:proofErr w:type="gramEnd"/>
      <w:r>
        <w:t>]: ch03-02-data-types.html#integer-types</w:t>
      </w:r>
      <w:bookmarkStart w:id="531" w:name="_GoBack"/>
      <w:bookmarkEnd w:id="531"/>
    </w:p>
    <w:sectPr w:rsidR="00D97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dan">
    <w15:presenceInfo w15:providerId="None" w15:userId="Id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94"/>
    <w:rsid w:val="00083AA5"/>
    <w:rsid w:val="00103A38"/>
    <w:rsid w:val="0011176B"/>
    <w:rsid w:val="00183C33"/>
    <w:rsid w:val="001A72B2"/>
    <w:rsid w:val="001A7F6E"/>
    <w:rsid w:val="001B1B14"/>
    <w:rsid w:val="001D1770"/>
    <w:rsid w:val="001D577B"/>
    <w:rsid w:val="00265EBF"/>
    <w:rsid w:val="002956A8"/>
    <w:rsid w:val="003473E8"/>
    <w:rsid w:val="003C6E38"/>
    <w:rsid w:val="00485C34"/>
    <w:rsid w:val="005E14C9"/>
    <w:rsid w:val="00616E35"/>
    <w:rsid w:val="0066451A"/>
    <w:rsid w:val="006736B3"/>
    <w:rsid w:val="006C3CA8"/>
    <w:rsid w:val="0074183B"/>
    <w:rsid w:val="007849BD"/>
    <w:rsid w:val="00797F01"/>
    <w:rsid w:val="009911A2"/>
    <w:rsid w:val="00994B13"/>
    <w:rsid w:val="009B73B9"/>
    <w:rsid w:val="00A22777"/>
    <w:rsid w:val="00A34B40"/>
    <w:rsid w:val="00A93EC8"/>
    <w:rsid w:val="00AC6B51"/>
    <w:rsid w:val="00AE6594"/>
    <w:rsid w:val="00BB5B61"/>
    <w:rsid w:val="00BE4C8D"/>
    <w:rsid w:val="00C1238A"/>
    <w:rsid w:val="00C46207"/>
    <w:rsid w:val="00C731B6"/>
    <w:rsid w:val="00C87F9E"/>
    <w:rsid w:val="00CD36DF"/>
    <w:rsid w:val="00CF6914"/>
    <w:rsid w:val="00D97026"/>
    <w:rsid w:val="00DD7482"/>
    <w:rsid w:val="00E3754E"/>
    <w:rsid w:val="00EF2CE8"/>
    <w:rsid w:val="00F25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B1D0"/>
  <w15:chartTrackingRefBased/>
  <w15:docId w15:val="{F7F7083A-1064-46F7-8735-6ECC0ADB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C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C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782530">
      <w:bodyDiv w:val="1"/>
      <w:marLeft w:val="0"/>
      <w:marRight w:val="0"/>
      <w:marTop w:val="0"/>
      <w:marBottom w:val="0"/>
      <w:divBdr>
        <w:top w:val="none" w:sz="0" w:space="0" w:color="auto"/>
        <w:left w:val="none" w:sz="0" w:space="0" w:color="auto"/>
        <w:bottom w:val="none" w:sz="0" w:space="0" w:color="auto"/>
        <w:right w:val="none" w:sz="0" w:space="0" w:color="auto"/>
      </w:divBdr>
      <w:divsChild>
        <w:div w:id="120808781">
          <w:marLeft w:val="0"/>
          <w:marRight w:val="0"/>
          <w:marTop w:val="0"/>
          <w:marBottom w:val="0"/>
          <w:divBdr>
            <w:top w:val="none" w:sz="0" w:space="0" w:color="auto"/>
            <w:left w:val="none" w:sz="0" w:space="0" w:color="auto"/>
            <w:bottom w:val="none" w:sz="0" w:space="0" w:color="auto"/>
            <w:right w:val="none" w:sz="0" w:space="0" w:color="auto"/>
          </w:divBdr>
          <w:divsChild>
            <w:div w:id="1638796058">
              <w:marLeft w:val="0"/>
              <w:marRight w:val="0"/>
              <w:marTop w:val="0"/>
              <w:marBottom w:val="0"/>
              <w:divBdr>
                <w:top w:val="none" w:sz="0" w:space="0" w:color="auto"/>
                <w:left w:val="none" w:sz="0" w:space="0" w:color="auto"/>
                <w:bottom w:val="none" w:sz="0" w:space="0" w:color="auto"/>
                <w:right w:val="none" w:sz="0" w:space="0" w:color="auto"/>
              </w:divBdr>
            </w:div>
            <w:div w:id="1695154385">
              <w:marLeft w:val="0"/>
              <w:marRight w:val="0"/>
              <w:marTop w:val="0"/>
              <w:marBottom w:val="0"/>
              <w:divBdr>
                <w:top w:val="none" w:sz="0" w:space="0" w:color="auto"/>
                <w:left w:val="none" w:sz="0" w:space="0" w:color="auto"/>
                <w:bottom w:val="none" w:sz="0" w:space="0" w:color="auto"/>
                <w:right w:val="none" w:sz="0" w:space="0" w:color="auto"/>
              </w:divBdr>
            </w:div>
            <w:div w:id="1515336250">
              <w:marLeft w:val="0"/>
              <w:marRight w:val="0"/>
              <w:marTop w:val="0"/>
              <w:marBottom w:val="0"/>
              <w:divBdr>
                <w:top w:val="none" w:sz="0" w:space="0" w:color="auto"/>
                <w:left w:val="none" w:sz="0" w:space="0" w:color="auto"/>
                <w:bottom w:val="none" w:sz="0" w:space="0" w:color="auto"/>
                <w:right w:val="none" w:sz="0" w:space="0" w:color="auto"/>
              </w:divBdr>
            </w:div>
            <w:div w:id="1730302794">
              <w:marLeft w:val="0"/>
              <w:marRight w:val="0"/>
              <w:marTop w:val="0"/>
              <w:marBottom w:val="0"/>
              <w:divBdr>
                <w:top w:val="none" w:sz="0" w:space="0" w:color="auto"/>
                <w:left w:val="none" w:sz="0" w:space="0" w:color="auto"/>
                <w:bottom w:val="none" w:sz="0" w:space="0" w:color="auto"/>
                <w:right w:val="none" w:sz="0" w:space="0" w:color="auto"/>
              </w:divBdr>
            </w:div>
            <w:div w:id="1734959683">
              <w:marLeft w:val="0"/>
              <w:marRight w:val="0"/>
              <w:marTop w:val="0"/>
              <w:marBottom w:val="0"/>
              <w:divBdr>
                <w:top w:val="none" w:sz="0" w:space="0" w:color="auto"/>
                <w:left w:val="none" w:sz="0" w:space="0" w:color="auto"/>
                <w:bottom w:val="none" w:sz="0" w:space="0" w:color="auto"/>
                <w:right w:val="none" w:sz="0" w:space="0" w:color="auto"/>
              </w:divBdr>
            </w:div>
            <w:div w:id="987247042">
              <w:marLeft w:val="0"/>
              <w:marRight w:val="0"/>
              <w:marTop w:val="0"/>
              <w:marBottom w:val="0"/>
              <w:divBdr>
                <w:top w:val="none" w:sz="0" w:space="0" w:color="auto"/>
                <w:left w:val="none" w:sz="0" w:space="0" w:color="auto"/>
                <w:bottom w:val="none" w:sz="0" w:space="0" w:color="auto"/>
                <w:right w:val="none" w:sz="0" w:space="0" w:color="auto"/>
              </w:divBdr>
            </w:div>
            <w:div w:id="2024089758">
              <w:marLeft w:val="0"/>
              <w:marRight w:val="0"/>
              <w:marTop w:val="0"/>
              <w:marBottom w:val="0"/>
              <w:divBdr>
                <w:top w:val="none" w:sz="0" w:space="0" w:color="auto"/>
                <w:left w:val="none" w:sz="0" w:space="0" w:color="auto"/>
                <w:bottom w:val="none" w:sz="0" w:space="0" w:color="auto"/>
                <w:right w:val="none" w:sz="0" w:space="0" w:color="auto"/>
              </w:divBdr>
            </w:div>
            <w:div w:id="1098718322">
              <w:marLeft w:val="0"/>
              <w:marRight w:val="0"/>
              <w:marTop w:val="0"/>
              <w:marBottom w:val="0"/>
              <w:divBdr>
                <w:top w:val="none" w:sz="0" w:space="0" w:color="auto"/>
                <w:left w:val="none" w:sz="0" w:space="0" w:color="auto"/>
                <w:bottom w:val="none" w:sz="0" w:space="0" w:color="auto"/>
                <w:right w:val="none" w:sz="0" w:space="0" w:color="auto"/>
              </w:divBdr>
            </w:div>
            <w:div w:id="1442528064">
              <w:marLeft w:val="0"/>
              <w:marRight w:val="0"/>
              <w:marTop w:val="0"/>
              <w:marBottom w:val="0"/>
              <w:divBdr>
                <w:top w:val="none" w:sz="0" w:space="0" w:color="auto"/>
                <w:left w:val="none" w:sz="0" w:space="0" w:color="auto"/>
                <w:bottom w:val="none" w:sz="0" w:space="0" w:color="auto"/>
                <w:right w:val="none" w:sz="0" w:space="0" w:color="auto"/>
              </w:divBdr>
            </w:div>
            <w:div w:id="227109771">
              <w:marLeft w:val="0"/>
              <w:marRight w:val="0"/>
              <w:marTop w:val="0"/>
              <w:marBottom w:val="0"/>
              <w:divBdr>
                <w:top w:val="none" w:sz="0" w:space="0" w:color="auto"/>
                <w:left w:val="none" w:sz="0" w:space="0" w:color="auto"/>
                <w:bottom w:val="none" w:sz="0" w:space="0" w:color="auto"/>
                <w:right w:val="none" w:sz="0" w:space="0" w:color="auto"/>
              </w:divBdr>
            </w:div>
            <w:div w:id="1602030857">
              <w:marLeft w:val="0"/>
              <w:marRight w:val="0"/>
              <w:marTop w:val="0"/>
              <w:marBottom w:val="0"/>
              <w:divBdr>
                <w:top w:val="none" w:sz="0" w:space="0" w:color="auto"/>
                <w:left w:val="none" w:sz="0" w:space="0" w:color="auto"/>
                <w:bottom w:val="none" w:sz="0" w:space="0" w:color="auto"/>
                <w:right w:val="none" w:sz="0" w:space="0" w:color="auto"/>
              </w:divBdr>
            </w:div>
            <w:div w:id="374932901">
              <w:marLeft w:val="0"/>
              <w:marRight w:val="0"/>
              <w:marTop w:val="0"/>
              <w:marBottom w:val="0"/>
              <w:divBdr>
                <w:top w:val="none" w:sz="0" w:space="0" w:color="auto"/>
                <w:left w:val="none" w:sz="0" w:space="0" w:color="auto"/>
                <w:bottom w:val="none" w:sz="0" w:space="0" w:color="auto"/>
                <w:right w:val="none" w:sz="0" w:space="0" w:color="auto"/>
              </w:divBdr>
            </w:div>
            <w:div w:id="35549658">
              <w:marLeft w:val="0"/>
              <w:marRight w:val="0"/>
              <w:marTop w:val="0"/>
              <w:marBottom w:val="0"/>
              <w:divBdr>
                <w:top w:val="none" w:sz="0" w:space="0" w:color="auto"/>
                <w:left w:val="none" w:sz="0" w:space="0" w:color="auto"/>
                <w:bottom w:val="none" w:sz="0" w:space="0" w:color="auto"/>
                <w:right w:val="none" w:sz="0" w:space="0" w:color="auto"/>
              </w:divBdr>
            </w:div>
            <w:div w:id="1675569165">
              <w:marLeft w:val="0"/>
              <w:marRight w:val="0"/>
              <w:marTop w:val="0"/>
              <w:marBottom w:val="0"/>
              <w:divBdr>
                <w:top w:val="none" w:sz="0" w:space="0" w:color="auto"/>
                <w:left w:val="none" w:sz="0" w:space="0" w:color="auto"/>
                <w:bottom w:val="none" w:sz="0" w:space="0" w:color="auto"/>
                <w:right w:val="none" w:sz="0" w:space="0" w:color="auto"/>
              </w:divBdr>
            </w:div>
            <w:div w:id="563445626">
              <w:marLeft w:val="0"/>
              <w:marRight w:val="0"/>
              <w:marTop w:val="0"/>
              <w:marBottom w:val="0"/>
              <w:divBdr>
                <w:top w:val="none" w:sz="0" w:space="0" w:color="auto"/>
                <w:left w:val="none" w:sz="0" w:space="0" w:color="auto"/>
                <w:bottom w:val="none" w:sz="0" w:space="0" w:color="auto"/>
                <w:right w:val="none" w:sz="0" w:space="0" w:color="auto"/>
              </w:divBdr>
            </w:div>
            <w:div w:id="548226342">
              <w:marLeft w:val="0"/>
              <w:marRight w:val="0"/>
              <w:marTop w:val="0"/>
              <w:marBottom w:val="0"/>
              <w:divBdr>
                <w:top w:val="none" w:sz="0" w:space="0" w:color="auto"/>
                <w:left w:val="none" w:sz="0" w:space="0" w:color="auto"/>
                <w:bottom w:val="none" w:sz="0" w:space="0" w:color="auto"/>
                <w:right w:val="none" w:sz="0" w:space="0" w:color="auto"/>
              </w:divBdr>
            </w:div>
            <w:div w:id="1458375192">
              <w:marLeft w:val="0"/>
              <w:marRight w:val="0"/>
              <w:marTop w:val="0"/>
              <w:marBottom w:val="0"/>
              <w:divBdr>
                <w:top w:val="none" w:sz="0" w:space="0" w:color="auto"/>
                <w:left w:val="none" w:sz="0" w:space="0" w:color="auto"/>
                <w:bottom w:val="none" w:sz="0" w:space="0" w:color="auto"/>
                <w:right w:val="none" w:sz="0" w:space="0" w:color="auto"/>
              </w:divBdr>
            </w:div>
            <w:div w:id="1201747060">
              <w:marLeft w:val="0"/>
              <w:marRight w:val="0"/>
              <w:marTop w:val="0"/>
              <w:marBottom w:val="0"/>
              <w:divBdr>
                <w:top w:val="none" w:sz="0" w:space="0" w:color="auto"/>
                <w:left w:val="none" w:sz="0" w:space="0" w:color="auto"/>
                <w:bottom w:val="none" w:sz="0" w:space="0" w:color="auto"/>
                <w:right w:val="none" w:sz="0" w:space="0" w:color="auto"/>
              </w:divBdr>
            </w:div>
            <w:div w:id="1325011310">
              <w:marLeft w:val="0"/>
              <w:marRight w:val="0"/>
              <w:marTop w:val="0"/>
              <w:marBottom w:val="0"/>
              <w:divBdr>
                <w:top w:val="none" w:sz="0" w:space="0" w:color="auto"/>
                <w:left w:val="none" w:sz="0" w:space="0" w:color="auto"/>
                <w:bottom w:val="none" w:sz="0" w:space="0" w:color="auto"/>
                <w:right w:val="none" w:sz="0" w:space="0" w:color="auto"/>
              </w:divBdr>
            </w:div>
            <w:div w:id="937833892">
              <w:marLeft w:val="0"/>
              <w:marRight w:val="0"/>
              <w:marTop w:val="0"/>
              <w:marBottom w:val="0"/>
              <w:divBdr>
                <w:top w:val="none" w:sz="0" w:space="0" w:color="auto"/>
                <w:left w:val="none" w:sz="0" w:space="0" w:color="auto"/>
                <w:bottom w:val="none" w:sz="0" w:space="0" w:color="auto"/>
                <w:right w:val="none" w:sz="0" w:space="0" w:color="auto"/>
              </w:divBdr>
            </w:div>
            <w:div w:id="1549801982">
              <w:marLeft w:val="0"/>
              <w:marRight w:val="0"/>
              <w:marTop w:val="0"/>
              <w:marBottom w:val="0"/>
              <w:divBdr>
                <w:top w:val="none" w:sz="0" w:space="0" w:color="auto"/>
                <w:left w:val="none" w:sz="0" w:space="0" w:color="auto"/>
                <w:bottom w:val="none" w:sz="0" w:space="0" w:color="auto"/>
                <w:right w:val="none" w:sz="0" w:space="0" w:color="auto"/>
              </w:divBdr>
            </w:div>
            <w:div w:id="1083113925">
              <w:marLeft w:val="0"/>
              <w:marRight w:val="0"/>
              <w:marTop w:val="0"/>
              <w:marBottom w:val="0"/>
              <w:divBdr>
                <w:top w:val="none" w:sz="0" w:space="0" w:color="auto"/>
                <w:left w:val="none" w:sz="0" w:space="0" w:color="auto"/>
                <w:bottom w:val="none" w:sz="0" w:space="0" w:color="auto"/>
                <w:right w:val="none" w:sz="0" w:space="0" w:color="auto"/>
              </w:divBdr>
            </w:div>
            <w:div w:id="1704666412">
              <w:marLeft w:val="0"/>
              <w:marRight w:val="0"/>
              <w:marTop w:val="0"/>
              <w:marBottom w:val="0"/>
              <w:divBdr>
                <w:top w:val="none" w:sz="0" w:space="0" w:color="auto"/>
                <w:left w:val="none" w:sz="0" w:space="0" w:color="auto"/>
                <w:bottom w:val="none" w:sz="0" w:space="0" w:color="auto"/>
                <w:right w:val="none" w:sz="0" w:space="0" w:color="auto"/>
              </w:divBdr>
            </w:div>
            <w:div w:id="311640827">
              <w:marLeft w:val="0"/>
              <w:marRight w:val="0"/>
              <w:marTop w:val="0"/>
              <w:marBottom w:val="0"/>
              <w:divBdr>
                <w:top w:val="none" w:sz="0" w:space="0" w:color="auto"/>
                <w:left w:val="none" w:sz="0" w:space="0" w:color="auto"/>
                <w:bottom w:val="none" w:sz="0" w:space="0" w:color="auto"/>
                <w:right w:val="none" w:sz="0" w:space="0" w:color="auto"/>
              </w:divBdr>
            </w:div>
            <w:div w:id="713042207">
              <w:marLeft w:val="0"/>
              <w:marRight w:val="0"/>
              <w:marTop w:val="0"/>
              <w:marBottom w:val="0"/>
              <w:divBdr>
                <w:top w:val="none" w:sz="0" w:space="0" w:color="auto"/>
                <w:left w:val="none" w:sz="0" w:space="0" w:color="auto"/>
                <w:bottom w:val="none" w:sz="0" w:space="0" w:color="auto"/>
                <w:right w:val="none" w:sz="0" w:space="0" w:color="auto"/>
              </w:divBdr>
            </w:div>
            <w:div w:id="306252635">
              <w:marLeft w:val="0"/>
              <w:marRight w:val="0"/>
              <w:marTop w:val="0"/>
              <w:marBottom w:val="0"/>
              <w:divBdr>
                <w:top w:val="none" w:sz="0" w:space="0" w:color="auto"/>
                <w:left w:val="none" w:sz="0" w:space="0" w:color="auto"/>
                <w:bottom w:val="none" w:sz="0" w:space="0" w:color="auto"/>
                <w:right w:val="none" w:sz="0" w:space="0" w:color="auto"/>
              </w:divBdr>
            </w:div>
            <w:div w:id="647636365">
              <w:marLeft w:val="0"/>
              <w:marRight w:val="0"/>
              <w:marTop w:val="0"/>
              <w:marBottom w:val="0"/>
              <w:divBdr>
                <w:top w:val="none" w:sz="0" w:space="0" w:color="auto"/>
                <w:left w:val="none" w:sz="0" w:space="0" w:color="auto"/>
                <w:bottom w:val="none" w:sz="0" w:space="0" w:color="auto"/>
                <w:right w:val="none" w:sz="0" w:space="0" w:color="auto"/>
              </w:divBdr>
            </w:div>
            <w:div w:id="903220536">
              <w:marLeft w:val="0"/>
              <w:marRight w:val="0"/>
              <w:marTop w:val="0"/>
              <w:marBottom w:val="0"/>
              <w:divBdr>
                <w:top w:val="none" w:sz="0" w:space="0" w:color="auto"/>
                <w:left w:val="none" w:sz="0" w:space="0" w:color="auto"/>
                <w:bottom w:val="none" w:sz="0" w:space="0" w:color="auto"/>
                <w:right w:val="none" w:sz="0" w:space="0" w:color="auto"/>
              </w:divBdr>
            </w:div>
            <w:div w:id="828521211">
              <w:marLeft w:val="0"/>
              <w:marRight w:val="0"/>
              <w:marTop w:val="0"/>
              <w:marBottom w:val="0"/>
              <w:divBdr>
                <w:top w:val="none" w:sz="0" w:space="0" w:color="auto"/>
                <w:left w:val="none" w:sz="0" w:space="0" w:color="auto"/>
                <w:bottom w:val="none" w:sz="0" w:space="0" w:color="auto"/>
                <w:right w:val="none" w:sz="0" w:space="0" w:color="auto"/>
              </w:divBdr>
            </w:div>
            <w:div w:id="1203594927">
              <w:marLeft w:val="0"/>
              <w:marRight w:val="0"/>
              <w:marTop w:val="0"/>
              <w:marBottom w:val="0"/>
              <w:divBdr>
                <w:top w:val="none" w:sz="0" w:space="0" w:color="auto"/>
                <w:left w:val="none" w:sz="0" w:space="0" w:color="auto"/>
                <w:bottom w:val="none" w:sz="0" w:space="0" w:color="auto"/>
                <w:right w:val="none" w:sz="0" w:space="0" w:color="auto"/>
              </w:divBdr>
            </w:div>
            <w:div w:id="1625966722">
              <w:marLeft w:val="0"/>
              <w:marRight w:val="0"/>
              <w:marTop w:val="0"/>
              <w:marBottom w:val="0"/>
              <w:divBdr>
                <w:top w:val="none" w:sz="0" w:space="0" w:color="auto"/>
                <w:left w:val="none" w:sz="0" w:space="0" w:color="auto"/>
                <w:bottom w:val="none" w:sz="0" w:space="0" w:color="auto"/>
                <w:right w:val="none" w:sz="0" w:space="0" w:color="auto"/>
              </w:divBdr>
            </w:div>
            <w:div w:id="1127898159">
              <w:marLeft w:val="0"/>
              <w:marRight w:val="0"/>
              <w:marTop w:val="0"/>
              <w:marBottom w:val="0"/>
              <w:divBdr>
                <w:top w:val="none" w:sz="0" w:space="0" w:color="auto"/>
                <w:left w:val="none" w:sz="0" w:space="0" w:color="auto"/>
                <w:bottom w:val="none" w:sz="0" w:space="0" w:color="auto"/>
                <w:right w:val="none" w:sz="0" w:space="0" w:color="auto"/>
              </w:divBdr>
            </w:div>
            <w:div w:id="438912649">
              <w:marLeft w:val="0"/>
              <w:marRight w:val="0"/>
              <w:marTop w:val="0"/>
              <w:marBottom w:val="0"/>
              <w:divBdr>
                <w:top w:val="none" w:sz="0" w:space="0" w:color="auto"/>
                <w:left w:val="none" w:sz="0" w:space="0" w:color="auto"/>
                <w:bottom w:val="none" w:sz="0" w:space="0" w:color="auto"/>
                <w:right w:val="none" w:sz="0" w:space="0" w:color="auto"/>
              </w:divBdr>
            </w:div>
            <w:div w:id="323506735">
              <w:marLeft w:val="0"/>
              <w:marRight w:val="0"/>
              <w:marTop w:val="0"/>
              <w:marBottom w:val="0"/>
              <w:divBdr>
                <w:top w:val="none" w:sz="0" w:space="0" w:color="auto"/>
                <w:left w:val="none" w:sz="0" w:space="0" w:color="auto"/>
                <w:bottom w:val="none" w:sz="0" w:space="0" w:color="auto"/>
                <w:right w:val="none" w:sz="0" w:space="0" w:color="auto"/>
              </w:divBdr>
            </w:div>
            <w:div w:id="34157678">
              <w:marLeft w:val="0"/>
              <w:marRight w:val="0"/>
              <w:marTop w:val="0"/>
              <w:marBottom w:val="0"/>
              <w:divBdr>
                <w:top w:val="none" w:sz="0" w:space="0" w:color="auto"/>
                <w:left w:val="none" w:sz="0" w:space="0" w:color="auto"/>
                <w:bottom w:val="none" w:sz="0" w:space="0" w:color="auto"/>
                <w:right w:val="none" w:sz="0" w:space="0" w:color="auto"/>
              </w:divBdr>
            </w:div>
            <w:div w:id="1999068271">
              <w:marLeft w:val="0"/>
              <w:marRight w:val="0"/>
              <w:marTop w:val="0"/>
              <w:marBottom w:val="0"/>
              <w:divBdr>
                <w:top w:val="none" w:sz="0" w:space="0" w:color="auto"/>
                <w:left w:val="none" w:sz="0" w:space="0" w:color="auto"/>
                <w:bottom w:val="none" w:sz="0" w:space="0" w:color="auto"/>
                <w:right w:val="none" w:sz="0" w:space="0" w:color="auto"/>
              </w:divBdr>
            </w:div>
            <w:div w:id="634217008">
              <w:marLeft w:val="0"/>
              <w:marRight w:val="0"/>
              <w:marTop w:val="0"/>
              <w:marBottom w:val="0"/>
              <w:divBdr>
                <w:top w:val="none" w:sz="0" w:space="0" w:color="auto"/>
                <w:left w:val="none" w:sz="0" w:space="0" w:color="auto"/>
                <w:bottom w:val="none" w:sz="0" w:space="0" w:color="auto"/>
                <w:right w:val="none" w:sz="0" w:space="0" w:color="auto"/>
              </w:divBdr>
            </w:div>
            <w:div w:id="1921478546">
              <w:marLeft w:val="0"/>
              <w:marRight w:val="0"/>
              <w:marTop w:val="0"/>
              <w:marBottom w:val="0"/>
              <w:divBdr>
                <w:top w:val="none" w:sz="0" w:space="0" w:color="auto"/>
                <w:left w:val="none" w:sz="0" w:space="0" w:color="auto"/>
                <w:bottom w:val="none" w:sz="0" w:space="0" w:color="auto"/>
                <w:right w:val="none" w:sz="0" w:space="0" w:color="auto"/>
              </w:divBdr>
            </w:div>
            <w:div w:id="1622418030">
              <w:marLeft w:val="0"/>
              <w:marRight w:val="0"/>
              <w:marTop w:val="0"/>
              <w:marBottom w:val="0"/>
              <w:divBdr>
                <w:top w:val="none" w:sz="0" w:space="0" w:color="auto"/>
                <w:left w:val="none" w:sz="0" w:space="0" w:color="auto"/>
                <w:bottom w:val="none" w:sz="0" w:space="0" w:color="auto"/>
                <w:right w:val="none" w:sz="0" w:space="0" w:color="auto"/>
              </w:divBdr>
            </w:div>
            <w:div w:id="1916082547">
              <w:marLeft w:val="0"/>
              <w:marRight w:val="0"/>
              <w:marTop w:val="0"/>
              <w:marBottom w:val="0"/>
              <w:divBdr>
                <w:top w:val="none" w:sz="0" w:space="0" w:color="auto"/>
                <w:left w:val="none" w:sz="0" w:space="0" w:color="auto"/>
                <w:bottom w:val="none" w:sz="0" w:space="0" w:color="auto"/>
                <w:right w:val="none" w:sz="0" w:space="0" w:color="auto"/>
              </w:divBdr>
            </w:div>
            <w:div w:id="1810393024">
              <w:marLeft w:val="0"/>
              <w:marRight w:val="0"/>
              <w:marTop w:val="0"/>
              <w:marBottom w:val="0"/>
              <w:divBdr>
                <w:top w:val="none" w:sz="0" w:space="0" w:color="auto"/>
                <w:left w:val="none" w:sz="0" w:space="0" w:color="auto"/>
                <w:bottom w:val="none" w:sz="0" w:space="0" w:color="auto"/>
                <w:right w:val="none" w:sz="0" w:space="0" w:color="auto"/>
              </w:divBdr>
            </w:div>
            <w:div w:id="1258520272">
              <w:marLeft w:val="0"/>
              <w:marRight w:val="0"/>
              <w:marTop w:val="0"/>
              <w:marBottom w:val="0"/>
              <w:divBdr>
                <w:top w:val="none" w:sz="0" w:space="0" w:color="auto"/>
                <w:left w:val="none" w:sz="0" w:space="0" w:color="auto"/>
                <w:bottom w:val="none" w:sz="0" w:space="0" w:color="auto"/>
                <w:right w:val="none" w:sz="0" w:space="0" w:color="auto"/>
              </w:divBdr>
            </w:div>
            <w:div w:id="552085585">
              <w:marLeft w:val="0"/>
              <w:marRight w:val="0"/>
              <w:marTop w:val="0"/>
              <w:marBottom w:val="0"/>
              <w:divBdr>
                <w:top w:val="none" w:sz="0" w:space="0" w:color="auto"/>
                <w:left w:val="none" w:sz="0" w:space="0" w:color="auto"/>
                <w:bottom w:val="none" w:sz="0" w:space="0" w:color="auto"/>
                <w:right w:val="none" w:sz="0" w:space="0" w:color="auto"/>
              </w:divBdr>
            </w:div>
            <w:div w:id="843594367">
              <w:marLeft w:val="0"/>
              <w:marRight w:val="0"/>
              <w:marTop w:val="0"/>
              <w:marBottom w:val="0"/>
              <w:divBdr>
                <w:top w:val="none" w:sz="0" w:space="0" w:color="auto"/>
                <w:left w:val="none" w:sz="0" w:space="0" w:color="auto"/>
                <w:bottom w:val="none" w:sz="0" w:space="0" w:color="auto"/>
                <w:right w:val="none" w:sz="0" w:space="0" w:color="auto"/>
              </w:divBdr>
            </w:div>
            <w:div w:id="1172912247">
              <w:marLeft w:val="0"/>
              <w:marRight w:val="0"/>
              <w:marTop w:val="0"/>
              <w:marBottom w:val="0"/>
              <w:divBdr>
                <w:top w:val="none" w:sz="0" w:space="0" w:color="auto"/>
                <w:left w:val="none" w:sz="0" w:space="0" w:color="auto"/>
                <w:bottom w:val="none" w:sz="0" w:space="0" w:color="auto"/>
                <w:right w:val="none" w:sz="0" w:space="0" w:color="auto"/>
              </w:divBdr>
            </w:div>
            <w:div w:id="1362320343">
              <w:marLeft w:val="0"/>
              <w:marRight w:val="0"/>
              <w:marTop w:val="0"/>
              <w:marBottom w:val="0"/>
              <w:divBdr>
                <w:top w:val="none" w:sz="0" w:space="0" w:color="auto"/>
                <w:left w:val="none" w:sz="0" w:space="0" w:color="auto"/>
                <w:bottom w:val="none" w:sz="0" w:space="0" w:color="auto"/>
                <w:right w:val="none" w:sz="0" w:space="0" w:color="auto"/>
              </w:divBdr>
            </w:div>
            <w:div w:id="1591542665">
              <w:marLeft w:val="0"/>
              <w:marRight w:val="0"/>
              <w:marTop w:val="0"/>
              <w:marBottom w:val="0"/>
              <w:divBdr>
                <w:top w:val="none" w:sz="0" w:space="0" w:color="auto"/>
                <w:left w:val="none" w:sz="0" w:space="0" w:color="auto"/>
                <w:bottom w:val="none" w:sz="0" w:space="0" w:color="auto"/>
                <w:right w:val="none" w:sz="0" w:space="0" w:color="auto"/>
              </w:divBdr>
            </w:div>
            <w:div w:id="727613129">
              <w:marLeft w:val="0"/>
              <w:marRight w:val="0"/>
              <w:marTop w:val="0"/>
              <w:marBottom w:val="0"/>
              <w:divBdr>
                <w:top w:val="none" w:sz="0" w:space="0" w:color="auto"/>
                <w:left w:val="none" w:sz="0" w:space="0" w:color="auto"/>
                <w:bottom w:val="none" w:sz="0" w:space="0" w:color="auto"/>
                <w:right w:val="none" w:sz="0" w:space="0" w:color="auto"/>
              </w:divBdr>
            </w:div>
            <w:div w:id="49159378">
              <w:marLeft w:val="0"/>
              <w:marRight w:val="0"/>
              <w:marTop w:val="0"/>
              <w:marBottom w:val="0"/>
              <w:divBdr>
                <w:top w:val="none" w:sz="0" w:space="0" w:color="auto"/>
                <w:left w:val="none" w:sz="0" w:space="0" w:color="auto"/>
                <w:bottom w:val="none" w:sz="0" w:space="0" w:color="auto"/>
                <w:right w:val="none" w:sz="0" w:space="0" w:color="auto"/>
              </w:divBdr>
            </w:div>
            <w:div w:id="1056978694">
              <w:marLeft w:val="0"/>
              <w:marRight w:val="0"/>
              <w:marTop w:val="0"/>
              <w:marBottom w:val="0"/>
              <w:divBdr>
                <w:top w:val="none" w:sz="0" w:space="0" w:color="auto"/>
                <w:left w:val="none" w:sz="0" w:space="0" w:color="auto"/>
                <w:bottom w:val="none" w:sz="0" w:space="0" w:color="auto"/>
                <w:right w:val="none" w:sz="0" w:space="0" w:color="auto"/>
              </w:divBdr>
            </w:div>
            <w:div w:id="2036614378">
              <w:marLeft w:val="0"/>
              <w:marRight w:val="0"/>
              <w:marTop w:val="0"/>
              <w:marBottom w:val="0"/>
              <w:divBdr>
                <w:top w:val="none" w:sz="0" w:space="0" w:color="auto"/>
                <w:left w:val="none" w:sz="0" w:space="0" w:color="auto"/>
                <w:bottom w:val="none" w:sz="0" w:space="0" w:color="auto"/>
                <w:right w:val="none" w:sz="0" w:space="0" w:color="auto"/>
              </w:divBdr>
            </w:div>
            <w:div w:id="1848254551">
              <w:marLeft w:val="0"/>
              <w:marRight w:val="0"/>
              <w:marTop w:val="0"/>
              <w:marBottom w:val="0"/>
              <w:divBdr>
                <w:top w:val="none" w:sz="0" w:space="0" w:color="auto"/>
                <w:left w:val="none" w:sz="0" w:space="0" w:color="auto"/>
                <w:bottom w:val="none" w:sz="0" w:space="0" w:color="auto"/>
                <w:right w:val="none" w:sz="0" w:space="0" w:color="auto"/>
              </w:divBdr>
            </w:div>
            <w:div w:id="1140851252">
              <w:marLeft w:val="0"/>
              <w:marRight w:val="0"/>
              <w:marTop w:val="0"/>
              <w:marBottom w:val="0"/>
              <w:divBdr>
                <w:top w:val="none" w:sz="0" w:space="0" w:color="auto"/>
                <w:left w:val="none" w:sz="0" w:space="0" w:color="auto"/>
                <w:bottom w:val="none" w:sz="0" w:space="0" w:color="auto"/>
                <w:right w:val="none" w:sz="0" w:space="0" w:color="auto"/>
              </w:divBdr>
            </w:div>
            <w:div w:id="393502794">
              <w:marLeft w:val="0"/>
              <w:marRight w:val="0"/>
              <w:marTop w:val="0"/>
              <w:marBottom w:val="0"/>
              <w:divBdr>
                <w:top w:val="none" w:sz="0" w:space="0" w:color="auto"/>
                <w:left w:val="none" w:sz="0" w:space="0" w:color="auto"/>
                <w:bottom w:val="none" w:sz="0" w:space="0" w:color="auto"/>
                <w:right w:val="none" w:sz="0" w:space="0" w:color="auto"/>
              </w:divBdr>
            </w:div>
            <w:div w:id="356466133">
              <w:marLeft w:val="0"/>
              <w:marRight w:val="0"/>
              <w:marTop w:val="0"/>
              <w:marBottom w:val="0"/>
              <w:divBdr>
                <w:top w:val="none" w:sz="0" w:space="0" w:color="auto"/>
                <w:left w:val="none" w:sz="0" w:space="0" w:color="auto"/>
                <w:bottom w:val="none" w:sz="0" w:space="0" w:color="auto"/>
                <w:right w:val="none" w:sz="0" w:space="0" w:color="auto"/>
              </w:divBdr>
            </w:div>
            <w:div w:id="688721510">
              <w:marLeft w:val="0"/>
              <w:marRight w:val="0"/>
              <w:marTop w:val="0"/>
              <w:marBottom w:val="0"/>
              <w:divBdr>
                <w:top w:val="none" w:sz="0" w:space="0" w:color="auto"/>
                <w:left w:val="none" w:sz="0" w:space="0" w:color="auto"/>
                <w:bottom w:val="none" w:sz="0" w:space="0" w:color="auto"/>
                <w:right w:val="none" w:sz="0" w:space="0" w:color="auto"/>
              </w:divBdr>
            </w:div>
            <w:div w:id="1595089093">
              <w:marLeft w:val="0"/>
              <w:marRight w:val="0"/>
              <w:marTop w:val="0"/>
              <w:marBottom w:val="0"/>
              <w:divBdr>
                <w:top w:val="none" w:sz="0" w:space="0" w:color="auto"/>
                <w:left w:val="none" w:sz="0" w:space="0" w:color="auto"/>
                <w:bottom w:val="none" w:sz="0" w:space="0" w:color="auto"/>
                <w:right w:val="none" w:sz="0" w:space="0" w:color="auto"/>
              </w:divBdr>
            </w:div>
            <w:div w:id="919405990">
              <w:marLeft w:val="0"/>
              <w:marRight w:val="0"/>
              <w:marTop w:val="0"/>
              <w:marBottom w:val="0"/>
              <w:divBdr>
                <w:top w:val="none" w:sz="0" w:space="0" w:color="auto"/>
                <w:left w:val="none" w:sz="0" w:space="0" w:color="auto"/>
                <w:bottom w:val="none" w:sz="0" w:space="0" w:color="auto"/>
                <w:right w:val="none" w:sz="0" w:space="0" w:color="auto"/>
              </w:divBdr>
            </w:div>
            <w:div w:id="1286545753">
              <w:marLeft w:val="0"/>
              <w:marRight w:val="0"/>
              <w:marTop w:val="0"/>
              <w:marBottom w:val="0"/>
              <w:divBdr>
                <w:top w:val="none" w:sz="0" w:space="0" w:color="auto"/>
                <w:left w:val="none" w:sz="0" w:space="0" w:color="auto"/>
                <w:bottom w:val="none" w:sz="0" w:space="0" w:color="auto"/>
                <w:right w:val="none" w:sz="0" w:space="0" w:color="auto"/>
              </w:divBdr>
            </w:div>
            <w:div w:id="1891913060">
              <w:marLeft w:val="0"/>
              <w:marRight w:val="0"/>
              <w:marTop w:val="0"/>
              <w:marBottom w:val="0"/>
              <w:divBdr>
                <w:top w:val="none" w:sz="0" w:space="0" w:color="auto"/>
                <w:left w:val="none" w:sz="0" w:space="0" w:color="auto"/>
                <w:bottom w:val="none" w:sz="0" w:space="0" w:color="auto"/>
                <w:right w:val="none" w:sz="0" w:space="0" w:color="auto"/>
              </w:divBdr>
            </w:div>
            <w:div w:id="628631483">
              <w:marLeft w:val="0"/>
              <w:marRight w:val="0"/>
              <w:marTop w:val="0"/>
              <w:marBottom w:val="0"/>
              <w:divBdr>
                <w:top w:val="none" w:sz="0" w:space="0" w:color="auto"/>
                <w:left w:val="none" w:sz="0" w:space="0" w:color="auto"/>
                <w:bottom w:val="none" w:sz="0" w:space="0" w:color="auto"/>
                <w:right w:val="none" w:sz="0" w:space="0" w:color="auto"/>
              </w:divBdr>
            </w:div>
            <w:div w:id="966276005">
              <w:marLeft w:val="0"/>
              <w:marRight w:val="0"/>
              <w:marTop w:val="0"/>
              <w:marBottom w:val="0"/>
              <w:divBdr>
                <w:top w:val="none" w:sz="0" w:space="0" w:color="auto"/>
                <w:left w:val="none" w:sz="0" w:space="0" w:color="auto"/>
                <w:bottom w:val="none" w:sz="0" w:space="0" w:color="auto"/>
                <w:right w:val="none" w:sz="0" w:space="0" w:color="auto"/>
              </w:divBdr>
            </w:div>
            <w:div w:id="1589773015">
              <w:marLeft w:val="0"/>
              <w:marRight w:val="0"/>
              <w:marTop w:val="0"/>
              <w:marBottom w:val="0"/>
              <w:divBdr>
                <w:top w:val="none" w:sz="0" w:space="0" w:color="auto"/>
                <w:left w:val="none" w:sz="0" w:space="0" w:color="auto"/>
                <w:bottom w:val="none" w:sz="0" w:space="0" w:color="auto"/>
                <w:right w:val="none" w:sz="0" w:space="0" w:color="auto"/>
              </w:divBdr>
            </w:div>
            <w:div w:id="207570798">
              <w:marLeft w:val="0"/>
              <w:marRight w:val="0"/>
              <w:marTop w:val="0"/>
              <w:marBottom w:val="0"/>
              <w:divBdr>
                <w:top w:val="none" w:sz="0" w:space="0" w:color="auto"/>
                <w:left w:val="none" w:sz="0" w:space="0" w:color="auto"/>
                <w:bottom w:val="none" w:sz="0" w:space="0" w:color="auto"/>
                <w:right w:val="none" w:sz="0" w:space="0" w:color="auto"/>
              </w:divBdr>
            </w:div>
            <w:div w:id="1576164272">
              <w:marLeft w:val="0"/>
              <w:marRight w:val="0"/>
              <w:marTop w:val="0"/>
              <w:marBottom w:val="0"/>
              <w:divBdr>
                <w:top w:val="none" w:sz="0" w:space="0" w:color="auto"/>
                <w:left w:val="none" w:sz="0" w:space="0" w:color="auto"/>
                <w:bottom w:val="none" w:sz="0" w:space="0" w:color="auto"/>
                <w:right w:val="none" w:sz="0" w:space="0" w:color="auto"/>
              </w:divBdr>
            </w:div>
            <w:div w:id="368647324">
              <w:marLeft w:val="0"/>
              <w:marRight w:val="0"/>
              <w:marTop w:val="0"/>
              <w:marBottom w:val="0"/>
              <w:divBdr>
                <w:top w:val="none" w:sz="0" w:space="0" w:color="auto"/>
                <w:left w:val="none" w:sz="0" w:space="0" w:color="auto"/>
                <w:bottom w:val="none" w:sz="0" w:space="0" w:color="auto"/>
                <w:right w:val="none" w:sz="0" w:space="0" w:color="auto"/>
              </w:divBdr>
            </w:div>
            <w:div w:id="286594832">
              <w:marLeft w:val="0"/>
              <w:marRight w:val="0"/>
              <w:marTop w:val="0"/>
              <w:marBottom w:val="0"/>
              <w:divBdr>
                <w:top w:val="none" w:sz="0" w:space="0" w:color="auto"/>
                <w:left w:val="none" w:sz="0" w:space="0" w:color="auto"/>
                <w:bottom w:val="none" w:sz="0" w:space="0" w:color="auto"/>
                <w:right w:val="none" w:sz="0" w:space="0" w:color="auto"/>
              </w:divBdr>
            </w:div>
            <w:div w:id="1055206067">
              <w:marLeft w:val="0"/>
              <w:marRight w:val="0"/>
              <w:marTop w:val="0"/>
              <w:marBottom w:val="0"/>
              <w:divBdr>
                <w:top w:val="none" w:sz="0" w:space="0" w:color="auto"/>
                <w:left w:val="none" w:sz="0" w:space="0" w:color="auto"/>
                <w:bottom w:val="none" w:sz="0" w:space="0" w:color="auto"/>
                <w:right w:val="none" w:sz="0" w:space="0" w:color="auto"/>
              </w:divBdr>
            </w:div>
            <w:div w:id="439254221">
              <w:marLeft w:val="0"/>
              <w:marRight w:val="0"/>
              <w:marTop w:val="0"/>
              <w:marBottom w:val="0"/>
              <w:divBdr>
                <w:top w:val="none" w:sz="0" w:space="0" w:color="auto"/>
                <w:left w:val="none" w:sz="0" w:space="0" w:color="auto"/>
                <w:bottom w:val="none" w:sz="0" w:space="0" w:color="auto"/>
                <w:right w:val="none" w:sz="0" w:space="0" w:color="auto"/>
              </w:divBdr>
            </w:div>
            <w:div w:id="1712605962">
              <w:marLeft w:val="0"/>
              <w:marRight w:val="0"/>
              <w:marTop w:val="0"/>
              <w:marBottom w:val="0"/>
              <w:divBdr>
                <w:top w:val="none" w:sz="0" w:space="0" w:color="auto"/>
                <w:left w:val="none" w:sz="0" w:space="0" w:color="auto"/>
                <w:bottom w:val="none" w:sz="0" w:space="0" w:color="auto"/>
                <w:right w:val="none" w:sz="0" w:space="0" w:color="auto"/>
              </w:divBdr>
            </w:div>
            <w:div w:id="1315136444">
              <w:marLeft w:val="0"/>
              <w:marRight w:val="0"/>
              <w:marTop w:val="0"/>
              <w:marBottom w:val="0"/>
              <w:divBdr>
                <w:top w:val="none" w:sz="0" w:space="0" w:color="auto"/>
                <w:left w:val="none" w:sz="0" w:space="0" w:color="auto"/>
                <w:bottom w:val="none" w:sz="0" w:space="0" w:color="auto"/>
                <w:right w:val="none" w:sz="0" w:space="0" w:color="auto"/>
              </w:divBdr>
            </w:div>
            <w:div w:id="1383361350">
              <w:marLeft w:val="0"/>
              <w:marRight w:val="0"/>
              <w:marTop w:val="0"/>
              <w:marBottom w:val="0"/>
              <w:divBdr>
                <w:top w:val="none" w:sz="0" w:space="0" w:color="auto"/>
                <w:left w:val="none" w:sz="0" w:space="0" w:color="auto"/>
                <w:bottom w:val="none" w:sz="0" w:space="0" w:color="auto"/>
                <w:right w:val="none" w:sz="0" w:space="0" w:color="auto"/>
              </w:divBdr>
            </w:div>
            <w:div w:id="286013598">
              <w:marLeft w:val="0"/>
              <w:marRight w:val="0"/>
              <w:marTop w:val="0"/>
              <w:marBottom w:val="0"/>
              <w:divBdr>
                <w:top w:val="none" w:sz="0" w:space="0" w:color="auto"/>
                <w:left w:val="none" w:sz="0" w:space="0" w:color="auto"/>
                <w:bottom w:val="none" w:sz="0" w:space="0" w:color="auto"/>
                <w:right w:val="none" w:sz="0" w:space="0" w:color="auto"/>
              </w:divBdr>
            </w:div>
            <w:div w:id="203443530">
              <w:marLeft w:val="0"/>
              <w:marRight w:val="0"/>
              <w:marTop w:val="0"/>
              <w:marBottom w:val="0"/>
              <w:divBdr>
                <w:top w:val="none" w:sz="0" w:space="0" w:color="auto"/>
                <w:left w:val="none" w:sz="0" w:space="0" w:color="auto"/>
                <w:bottom w:val="none" w:sz="0" w:space="0" w:color="auto"/>
                <w:right w:val="none" w:sz="0" w:space="0" w:color="auto"/>
              </w:divBdr>
            </w:div>
            <w:div w:id="793671377">
              <w:marLeft w:val="0"/>
              <w:marRight w:val="0"/>
              <w:marTop w:val="0"/>
              <w:marBottom w:val="0"/>
              <w:divBdr>
                <w:top w:val="none" w:sz="0" w:space="0" w:color="auto"/>
                <w:left w:val="none" w:sz="0" w:space="0" w:color="auto"/>
                <w:bottom w:val="none" w:sz="0" w:space="0" w:color="auto"/>
                <w:right w:val="none" w:sz="0" w:space="0" w:color="auto"/>
              </w:divBdr>
            </w:div>
            <w:div w:id="1579629260">
              <w:marLeft w:val="0"/>
              <w:marRight w:val="0"/>
              <w:marTop w:val="0"/>
              <w:marBottom w:val="0"/>
              <w:divBdr>
                <w:top w:val="none" w:sz="0" w:space="0" w:color="auto"/>
                <w:left w:val="none" w:sz="0" w:space="0" w:color="auto"/>
                <w:bottom w:val="none" w:sz="0" w:space="0" w:color="auto"/>
                <w:right w:val="none" w:sz="0" w:space="0" w:color="auto"/>
              </w:divBdr>
            </w:div>
            <w:div w:id="1263419520">
              <w:marLeft w:val="0"/>
              <w:marRight w:val="0"/>
              <w:marTop w:val="0"/>
              <w:marBottom w:val="0"/>
              <w:divBdr>
                <w:top w:val="none" w:sz="0" w:space="0" w:color="auto"/>
                <w:left w:val="none" w:sz="0" w:space="0" w:color="auto"/>
                <w:bottom w:val="none" w:sz="0" w:space="0" w:color="auto"/>
                <w:right w:val="none" w:sz="0" w:space="0" w:color="auto"/>
              </w:divBdr>
            </w:div>
            <w:div w:id="2104184310">
              <w:marLeft w:val="0"/>
              <w:marRight w:val="0"/>
              <w:marTop w:val="0"/>
              <w:marBottom w:val="0"/>
              <w:divBdr>
                <w:top w:val="none" w:sz="0" w:space="0" w:color="auto"/>
                <w:left w:val="none" w:sz="0" w:space="0" w:color="auto"/>
                <w:bottom w:val="none" w:sz="0" w:space="0" w:color="auto"/>
                <w:right w:val="none" w:sz="0" w:space="0" w:color="auto"/>
              </w:divBdr>
            </w:div>
            <w:div w:id="1904828708">
              <w:marLeft w:val="0"/>
              <w:marRight w:val="0"/>
              <w:marTop w:val="0"/>
              <w:marBottom w:val="0"/>
              <w:divBdr>
                <w:top w:val="none" w:sz="0" w:space="0" w:color="auto"/>
                <w:left w:val="none" w:sz="0" w:space="0" w:color="auto"/>
                <w:bottom w:val="none" w:sz="0" w:space="0" w:color="auto"/>
                <w:right w:val="none" w:sz="0" w:space="0" w:color="auto"/>
              </w:divBdr>
            </w:div>
            <w:div w:id="1420709758">
              <w:marLeft w:val="0"/>
              <w:marRight w:val="0"/>
              <w:marTop w:val="0"/>
              <w:marBottom w:val="0"/>
              <w:divBdr>
                <w:top w:val="none" w:sz="0" w:space="0" w:color="auto"/>
                <w:left w:val="none" w:sz="0" w:space="0" w:color="auto"/>
                <w:bottom w:val="none" w:sz="0" w:space="0" w:color="auto"/>
                <w:right w:val="none" w:sz="0" w:space="0" w:color="auto"/>
              </w:divBdr>
            </w:div>
            <w:div w:id="655644881">
              <w:marLeft w:val="0"/>
              <w:marRight w:val="0"/>
              <w:marTop w:val="0"/>
              <w:marBottom w:val="0"/>
              <w:divBdr>
                <w:top w:val="none" w:sz="0" w:space="0" w:color="auto"/>
                <w:left w:val="none" w:sz="0" w:space="0" w:color="auto"/>
                <w:bottom w:val="none" w:sz="0" w:space="0" w:color="auto"/>
                <w:right w:val="none" w:sz="0" w:space="0" w:color="auto"/>
              </w:divBdr>
            </w:div>
            <w:div w:id="2008749205">
              <w:marLeft w:val="0"/>
              <w:marRight w:val="0"/>
              <w:marTop w:val="0"/>
              <w:marBottom w:val="0"/>
              <w:divBdr>
                <w:top w:val="none" w:sz="0" w:space="0" w:color="auto"/>
                <w:left w:val="none" w:sz="0" w:space="0" w:color="auto"/>
                <w:bottom w:val="none" w:sz="0" w:space="0" w:color="auto"/>
                <w:right w:val="none" w:sz="0" w:space="0" w:color="auto"/>
              </w:divBdr>
            </w:div>
            <w:div w:id="577404852">
              <w:marLeft w:val="0"/>
              <w:marRight w:val="0"/>
              <w:marTop w:val="0"/>
              <w:marBottom w:val="0"/>
              <w:divBdr>
                <w:top w:val="none" w:sz="0" w:space="0" w:color="auto"/>
                <w:left w:val="none" w:sz="0" w:space="0" w:color="auto"/>
                <w:bottom w:val="none" w:sz="0" w:space="0" w:color="auto"/>
                <w:right w:val="none" w:sz="0" w:space="0" w:color="auto"/>
              </w:divBdr>
            </w:div>
            <w:div w:id="1109397206">
              <w:marLeft w:val="0"/>
              <w:marRight w:val="0"/>
              <w:marTop w:val="0"/>
              <w:marBottom w:val="0"/>
              <w:divBdr>
                <w:top w:val="none" w:sz="0" w:space="0" w:color="auto"/>
                <w:left w:val="none" w:sz="0" w:space="0" w:color="auto"/>
                <w:bottom w:val="none" w:sz="0" w:space="0" w:color="auto"/>
                <w:right w:val="none" w:sz="0" w:space="0" w:color="auto"/>
              </w:divBdr>
            </w:div>
            <w:div w:id="598831683">
              <w:marLeft w:val="0"/>
              <w:marRight w:val="0"/>
              <w:marTop w:val="0"/>
              <w:marBottom w:val="0"/>
              <w:divBdr>
                <w:top w:val="none" w:sz="0" w:space="0" w:color="auto"/>
                <w:left w:val="none" w:sz="0" w:space="0" w:color="auto"/>
                <w:bottom w:val="none" w:sz="0" w:space="0" w:color="auto"/>
                <w:right w:val="none" w:sz="0" w:space="0" w:color="auto"/>
              </w:divBdr>
            </w:div>
            <w:div w:id="384909324">
              <w:marLeft w:val="0"/>
              <w:marRight w:val="0"/>
              <w:marTop w:val="0"/>
              <w:marBottom w:val="0"/>
              <w:divBdr>
                <w:top w:val="none" w:sz="0" w:space="0" w:color="auto"/>
                <w:left w:val="none" w:sz="0" w:space="0" w:color="auto"/>
                <w:bottom w:val="none" w:sz="0" w:space="0" w:color="auto"/>
                <w:right w:val="none" w:sz="0" w:space="0" w:color="auto"/>
              </w:divBdr>
            </w:div>
            <w:div w:id="638346268">
              <w:marLeft w:val="0"/>
              <w:marRight w:val="0"/>
              <w:marTop w:val="0"/>
              <w:marBottom w:val="0"/>
              <w:divBdr>
                <w:top w:val="none" w:sz="0" w:space="0" w:color="auto"/>
                <w:left w:val="none" w:sz="0" w:space="0" w:color="auto"/>
                <w:bottom w:val="none" w:sz="0" w:space="0" w:color="auto"/>
                <w:right w:val="none" w:sz="0" w:space="0" w:color="auto"/>
              </w:divBdr>
            </w:div>
            <w:div w:id="885027641">
              <w:marLeft w:val="0"/>
              <w:marRight w:val="0"/>
              <w:marTop w:val="0"/>
              <w:marBottom w:val="0"/>
              <w:divBdr>
                <w:top w:val="none" w:sz="0" w:space="0" w:color="auto"/>
                <w:left w:val="none" w:sz="0" w:space="0" w:color="auto"/>
                <w:bottom w:val="none" w:sz="0" w:space="0" w:color="auto"/>
                <w:right w:val="none" w:sz="0" w:space="0" w:color="auto"/>
              </w:divBdr>
            </w:div>
            <w:div w:id="94636492">
              <w:marLeft w:val="0"/>
              <w:marRight w:val="0"/>
              <w:marTop w:val="0"/>
              <w:marBottom w:val="0"/>
              <w:divBdr>
                <w:top w:val="none" w:sz="0" w:space="0" w:color="auto"/>
                <w:left w:val="none" w:sz="0" w:space="0" w:color="auto"/>
                <w:bottom w:val="none" w:sz="0" w:space="0" w:color="auto"/>
                <w:right w:val="none" w:sz="0" w:space="0" w:color="auto"/>
              </w:divBdr>
            </w:div>
            <w:div w:id="1716273568">
              <w:marLeft w:val="0"/>
              <w:marRight w:val="0"/>
              <w:marTop w:val="0"/>
              <w:marBottom w:val="0"/>
              <w:divBdr>
                <w:top w:val="none" w:sz="0" w:space="0" w:color="auto"/>
                <w:left w:val="none" w:sz="0" w:space="0" w:color="auto"/>
                <w:bottom w:val="none" w:sz="0" w:space="0" w:color="auto"/>
                <w:right w:val="none" w:sz="0" w:space="0" w:color="auto"/>
              </w:divBdr>
            </w:div>
            <w:div w:id="650451206">
              <w:marLeft w:val="0"/>
              <w:marRight w:val="0"/>
              <w:marTop w:val="0"/>
              <w:marBottom w:val="0"/>
              <w:divBdr>
                <w:top w:val="none" w:sz="0" w:space="0" w:color="auto"/>
                <w:left w:val="none" w:sz="0" w:space="0" w:color="auto"/>
                <w:bottom w:val="none" w:sz="0" w:space="0" w:color="auto"/>
                <w:right w:val="none" w:sz="0" w:space="0" w:color="auto"/>
              </w:divBdr>
            </w:div>
            <w:div w:id="364138879">
              <w:marLeft w:val="0"/>
              <w:marRight w:val="0"/>
              <w:marTop w:val="0"/>
              <w:marBottom w:val="0"/>
              <w:divBdr>
                <w:top w:val="none" w:sz="0" w:space="0" w:color="auto"/>
                <w:left w:val="none" w:sz="0" w:space="0" w:color="auto"/>
                <w:bottom w:val="none" w:sz="0" w:space="0" w:color="auto"/>
                <w:right w:val="none" w:sz="0" w:space="0" w:color="auto"/>
              </w:divBdr>
            </w:div>
            <w:div w:id="583687683">
              <w:marLeft w:val="0"/>
              <w:marRight w:val="0"/>
              <w:marTop w:val="0"/>
              <w:marBottom w:val="0"/>
              <w:divBdr>
                <w:top w:val="none" w:sz="0" w:space="0" w:color="auto"/>
                <w:left w:val="none" w:sz="0" w:space="0" w:color="auto"/>
                <w:bottom w:val="none" w:sz="0" w:space="0" w:color="auto"/>
                <w:right w:val="none" w:sz="0" w:space="0" w:color="auto"/>
              </w:divBdr>
            </w:div>
            <w:div w:id="1323582445">
              <w:marLeft w:val="0"/>
              <w:marRight w:val="0"/>
              <w:marTop w:val="0"/>
              <w:marBottom w:val="0"/>
              <w:divBdr>
                <w:top w:val="none" w:sz="0" w:space="0" w:color="auto"/>
                <w:left w:val="none" w:sz="0" w:space="0" w:color="auto"/>
                <w:bottom w:val="none" w:sz="0" w:space="0" w:color="auto"/>
                <w:right w:val="none" w:sz="0" w:space="0" w:color="auto"/>
              </w:divBdr>
            </w:div>
            <w:div w:id="1866408655">
              <w:marLeft w:val="0"/>
              <w:marRight w:val="0"/>
              <w:marTop w:val="0"/>
              <w:marBottom w:val="0"/>
              <w:divBdr>
                <w:top w:val="none" w:sz="0" w:space="0" w:color="auto"/>
                <w:left w:val="none" w:sz="0" w:space="0" w:color="auto"/>
                <w:bottom w:val="none" w:sz="0" w:space="0" w:color="auto"/>
                <w:right w:val="none" w:sz="0" w:space="0" w:color="auto"/>
              </w:divBdr>
            </w:div>
            <w:div w:id="1901670906">
              <w:marLeft w:val="0"/>
              <w:marRight w:val="0"/>
              <w:marTop w:val="0"/>
              <w:marBottom w:val="0"/>
              <w:divBdr>
                <w:top w:val="none" w:sz="0" w:space="0" w:color="auto"/>
                <w:left w:val="none" w:sz="0" w:space="0" w:color="auto"/>
                <w:bottom w:val="none" w:sz="0" w:space="0" w:color="auto"/>
                <w:right w:val="none" w:sz="0" w:space="0" w:color="auto"/>
              </w:divBdr>
            </w:div>
            <w:div w:id="1485395795">
              <w:marLeft w:val="0"/>
              <w:marRight w:val="0"/>
              <w:marTop w:val="0"/>
              <w:marBottom w:val="0"/>
              <w:divBdr>
                <w:top w:val="none" w:sz="0" w:space="0" w:color="auto"/>
                <w:left w:val="none" w:sz="0" w:space="0" w:color="auto"/>
                <w:bottom w:val="none" w:sz="0" w:space="0" w:color="auto"/>
                <w:right w:val="none" w:sz="0" w:space="0" w:color="auto"/>
              </w:divBdr>
            </w:div>
            <w:div w:id="612056898">
              <w:marLeft w:val="0"/>
              <w:marRight w:val="0"/>
              <w:marTop w:val="0"/>
              <w:marBottom w:val="0"/>
              <w:divBdr>
                <w:top w:val="none" w:sz="0" w:space="0" w:color="auto"/>
                <w:left w:val="none" w:sz="0" w:space="0" w:color="auto"/>
                <w:bottom w:val="none" w:sz="0" w:space="0" w:color="auto"/>
                <w:right w:val="none" w:sz="0" w:space="0" w:color="auto"/>
              </w:divBdr>
            </w:div>
            <w:div w:id="1334795192">
              <w:marLeft w:val="0"/>
              <w:marRight w:val="0"/>
              <w:marTop w:val="0"/>
              <w:marBottom w:val="0"/>
              <w:divBdr>
                <w:top w:val="none" w:sz="0" w:space="0" w:color="auto"/>
                <w:left w:val="none" w:sz="0" w:space="0" w:color="auto"/>
                <w:bottom w:val="none" w:sz="0" w:space="0" w:color="auto"/>
                <w:right w:val="none" w:sz="0" w:space="0" w:color="auto"/>
              </w:divBdr>
            </w:div>
            <w:div w:id="1466698292">
              <w:marLeft w:val="0"/>
              <w:marRight w:val="0"/>
              <w:marTop w:val="0"/>
              <w:marBottom w:val="0"/>
              <w:divBdr>
                <w:top w:val="none" w:sz="0" w:space="0" w:color="auto"/>
                <w:left w:val="none" w:sz="0" w:space="0" w:color="auto"/>
                <w:bottom w:val="none" w:sz="0" w:space="0" w:color="auto"/>
                <w:right w:val="none" w:sz="0" w:space="0" w:color="auto"/>
              </w:divBdr>
            </w:div>
            <w:div w:id="1938098908">
              <w:marLeft w:val="0"/>
              <w:marRight w:val="0"/>
              <w:marTop w:val="0"/>
              <w:marBottom w:val="0"/>
              <w:divBdr>
                <w:top w:val="none" w:sz="0" w:space="0" w:color="auto"/>
                <w:left w:val="none" w:sz="0" w:space="0" w:color="auto"/>
                <w:bottom w:val="none" w:sz="0" w:space="0" w:color="auto"/>
                <w:right w:val="none" w:sz="0" w:space="0" w:color="auto"/>
              </w:divBdr>
            </w:div>
            <w:div w:id="878932041">
              <w:marLeft w:val="0"/>
              <w:marRight w:val="0"/>
              <w:marTop w:val="0"/>
              <w:marBottom w:val="0"/>
              <w:divBdr>
                <w:top w:val="none" w:sz="0" w:space="0" w:color="auto"/>
                <w:left w:val="none" w:sz="0" w:space="0" w:color="auto"/>
                <w:bottom w:val="none" w:sz="0" w:space="0" w:color="auto"/>
                <w:right w:val="none" w:sz="0" w:space="0" w:color="auto"/>
              </w:divBdr>
            </w:div>
            <w:div w:id="1183006872">
              <w:marLeft w:val="0"/>
              <w:marRight w:val="0"/>
              <w:marTop w:val="0"/>
              <w:marBottom w:val="0"/>
              <w:divBdr>
                <w:top w:val="none" w:sz="0" w:space="0" w:color="auto"/>
                <w:left w:val="none" w:sz="0" w:space="0" w:color="auto"/>
                <w:bottom w:val="none" w:sz="0" w:space="0" w:color="auto"/>
                <w:right w:val="none" w:sz="0" w:space="0" w:color="auto"/>
              </w:divBdr>
            </w:div>
            <w:div w:id="486483019">
              <w:marLeft w:val="0"/>
              <w:marRight w:val="0"/>
              <w:marTop w:val="0"/>
              <w:marBottom w:val="0"/>
              <w:divBdr>
                <w:top w:val="none" w:sz="0" w:space="0" w:color="auto"/>
                <w:left w:val="none" w:sz="0" w:space="0" w:color="auto"/>
                <w:bottom w:val="none" w:sz="0" w:space="0" w:color="auto"/>
                <w:right w:val="none" w:sz="0" w:space="0" w:color="auto"/>
              </w:divBdr>
            </w:div>
            <w:div w:id="1716923812">
              <w:marLeft w:val="0"/>
              <w:marRight w:val="0"/>
              <w:marTop w:val="0"/>
              <w:marBottom w:val="0"/>
              <w:divBdr>
                <w:top w:val="none" w:sz="0" w:space="0" w:color="auto"/>
                <w:left w:val="none" w:sz="0" w:space="0" w:color="auto"/>
                <w:bottom w:val="none" w:sz="0" w:space="0" w:color="auto"/>
                <w:right w:val="none" w:sz="0" w:space="0" w:color="auto"/>
              </w:divBdr>
            </w:div>
            <w:div w:id="2022120679">
              <w:marLeft w:val="0"/>
              <w:marRight w:val="0"/>
              <w:marTop w:val="0"/>
              <w:marBottom w:val="0"/>
              <w:divBdr>
                <w:top w:val="none" w:sz="0" w:space="0" w:color="auto"/>
                <w:left w:val="none" w:sz="0" w:space="0" w:color="auto"/>
                <w:bottom w:val="none" w:sz="0" w:space="0" w:color="auto"/>
                <w:right w:val="none" w:sz="0" w:space="0" w:color="auto"/>
              </w:divBdr>
            </w:div>
            <w:div w:id="1423528785">
              <w:marLeft w:val="0"/>
              <w:marRight w:val="0"/>
              <w:marTop w:val="0"/>
              <w:marBottom w:val="0"/>
              <w:divBdr>
                <w:top w:val="none" w:sz="0" w:space="0" w:color="auto"/>
                <w:left w:val="none" w:sz="0" w:space="0" w:color="auto"/>
                <w:bottom w:val="none" w:sz="0" w:space="0" w:color="auto"/>
                <w:right w:val="none" w:sz="0" w:space="0" w:color="auto"/>
              </w:divBdr>
            </w:div>
            <w:div w:id="1484617513">
              <w:marLeft w:val="0"/>
              <w:marRight w:val="0"/>
              <w:marTop w:val="0"/>
              <w:marBottom w:val="0"/>
              <w:divBdr>
                <w:top w:val="none" w:sz="0" w:space="0" w:color="auto"/>
                <w:left w:val="none" w:sz="0" w:space="0" w:color="auto"/>
                <w:bottom w:val="none" w:sz="0" w:space="0" w:color="auto"/>
                <w:right w:val="none" w:sz="0" w:space="0" w:color="auto"/>
              </w:divBdr>
            </w:div>
            <w:div w:id="215170439">
              <w:marLeft w:val="0"/>
              <w:marRight w:val="0"/>
              <w:marTop w:val="0"/>
              <w:marBottom w:val="0"/>
              <w:divBdr>
                <w:top w:val="none" w:sz="0" w:space="0" w:color="auto"/>
                <w:left w:val="none" w:sz="0" w:space="0" w:color="auto"/>
                <w:bottom w:val="none" w:sz="0" w:space="0" w:color="auto"/>
                <w:right w:val="none" w:sz="0" w:space="0" w:color="auto"/>
              </w:divBdr>
            </w:div>
            <w:div w:id="268508689">
              <w:marLeft w:val="0"/>
              <w:marRight w:val="0"/>
              <w:marTop w:val="0"/>
              <w:marBottom w:val="0"/>
              <w:divBdr>
                <w:top w:val="none" w:sz="0" w:space="0" w:color="auto"/>
                <w:left w:val="none" w:sz="0" w:space="0" w:color="auto"/>
                <w:bottom w:val="none" w:sz="0" w:space="0" w:color="auto"/>
                <w:right w:val="none" w:sz="0" w:space="0" w:color="auto"/>
              </w:divBdr>
            </w:div>
            <w:div w:id="115679221">
              <w:marLeft w:val="0"/>
              <w:marRight w:val="0"/>
              <w:marTop w:val="0"/>
              <w:marBottom w:val="0"/>
              <w:divBdr>
                <w:top w:val="none" w:sz="0" w:space="0" w:color="auto"/>
                <w:left w:val="none" w:sz="0" w:space="0" w:color="auto"/>
                <w:bottom w:val="none" w:sz="0" w:space="0" w:color="auto"/>
                <w:right w:val="none" w:sz="0" w:space="0" w:color="auto"/>
              </w:divBdr>
            </w:div>
            <w:div w:id="75982314">
              <w:marLeft w:val="0"/>
              <w:marRight w:val="0"/>
              <w:marTop w:val="0"/>
              <w:marBottom w:val="0"/>
              <w:divBdr>
                <w:top w:val="none" w:sz="0" w:space="0" w:color="auto"/>
                <w:left w:val="none" w:sz="0" w:space="0" w:color="auto"/>
                <w:bottom w:val="none" w:sz="0" w:space="0" w:color="auto"/>
                <w:right w:val="none" w:sz="0" w:space="0" w:color="auto"/>
              </w:divBdr>
            </w:div>
            <w:div w:id="1672173967">
              <w:marLeft w:val="0"/>
              <w:marRight w:val="0"/>
              <w:marTop w:val="0"/>
              <w:marBottom w:val="0"/>
              <w:divBdr>
                <w:top w:val="none" w:sz="0" w:space="0" w:color="auto"/>
                <w:left w:val="none" w:sz="0" w:space="0" w:color="auto"/>
                <w:bottom w:val="none" w:sz="0" w:space="0" w:color="auto"/>
                <w:right w:val="none" w:sz="0" w:space="0" w:color="auto"/>
              </w:divBdr>
            </w:div>
            <w:div w:id="1790473749">
              <w:marLeft w:val="0"/>
              <w:marRight w:val="0"/>
              <w:marTop w:val="0"/>
              <w:marBottom w:val="0"/>
              <w:divBdr>
                <w:top w:val="none" w:sz="0" w:space="0" w:color="auto"/>
                <w:left w:val="none" w:sz="0" w:space="0" w:color="auto"/>
                <w:bottom w:val="none" w:sz="0" w:space="0" w:color="auto"/>
                <w:right w:val="none" w:sz="0" w:space="0" w:color="auto"/>
              </w:divBdr>
            </w:div>
            <w:div w:id="668682285">
              <w:marLeft w:val="0"/>
              <w:marRight w:val="0"/>
              <w:marTop w:val="0"/>
              <w:marBottom w:val="0"/>
              <w:divBdr>
                <w:top w:val="none" w:sz="0" w:space="0" w:color="auto"/>
                <w:left w:val="none" w:sz="0" w:space="0" w:color="auto"/>
                <w:bottom w:val="none" w:sz="0" w:space="0" w:color="auto"/>
                <w:right w:val="none" w:sz="0" w:space="0" w:color="auto"/>
              </w:divBdr>
            </w:div>
            <w:div w:id="306478641">
              <w:marLeft w:val="0"/>
              <w:marRight w:val="0"/>
              <w:marTop w:val="0"/>
              <w:marBottom w:val="0"/>
              <w:divBdr>
                <w:top w:val="none" w:sz="0" w:space="0" w:color="auto"/>
                <w:left w:val="none" w:sz="0" w:space="0" w:color="auto"/>
                <w:bottom w:val="none" w:sz="0" w:space="0" w:color="auto"/>
                <w:right w:val="none" w:sz="0" w:space="0" w:color="auto"/>
              </w:divBdr>
            </w:div>
            <w:div w:id="999312851">
              <w:marLeft w:val="0"/>
              <w:marRight w:val="0"/>
              <w:marTop w:val="0"/>
              <w:marBottom w:val="0"/>
              <w:divBdr>
                <w:top w:val="none" w:sz="0" w:space="0" w:color="auto"/>
                <w:left w:val="none" w:sz="0" w:space="0" w:color="auto"/>
                <w:bottom w:val="none" w:sz="0" w:space="0" w:color="auto"/>
                <w:right w:val="none" w:sz="0" w:space="0" w:color="auto"/>
              </w:divBdr>
            </w:div>
            <w:div w:id="1180002288">
              <w:marLeft w:val="0"/>
              <w:marRight w:val="0"/>
              <w:marTop w:val="0"/>
              <w:marBottom w:val="0"/>
              <w:divBdr>
                <w:top w:val="none" w:sz="0" w:space="0" w:color="auto"/>
                <w:left w:val="none" w:sz="0" w:space="0" w:color="auto"/>
                <w:bottom w:val="none" w:sz="0" w:space="0" w:color="auto"/>
                <w:right w:val="none" w:sz="0" w:space="0" w:color="auto"/>
              </w:divBdr>
            </w:div>
            <w:div w:id="327756343">
              <w:marLeft w:val="0"/>
              <w:marRight w:val="0"/>
              <w:marTop w:val="0"/>
              <w:marBottom w:val="0"/>
              <w:divBdr>
                <w:top w:val="none" w:sz="0" w:space="0" w:color="auto"/>
                <w:left w:val="none" w:sz="0" w:space="0" w:color="auto"/>
                <w:bottom w:val="none" w:sz="0" w:space="0" w:color="auto"/>
                <w:right w:val="none" w:sz="0" w:space="0" w:color="auto"/>
              </w:divBdr>
            </w:div>
            <w:div w:id="163396309">
              <w:marLeft w:val="0"/>
              <w:marRight w:val="0"/>
              <w:marTop w:val="0"/>
              <w:marBottom w:val="0"/>
              <w:divBdr>
                <w:top w:val="none" w:sz="0" w:space="0" w:color="auto"/>
                <w:left w:val="none" w:sz="0" w:space="0" w:color="auto"/>
                <w:bottom w:val="none" w:sz="0" w:space="0" w:color="auto"/>
                <w:right w:val="none" w:sz="0" w:space="0" w:color="auto"/>
              </w:divBdr>
            </w:div>
            <w:div w:id="637494662">
              <w:marLeft w:val="0"/>
              <w:marRight w:val="0"/>
              <w:marTop w:val="0"/>
              <w:marBottom w:val="0"/>
              <w:divBdr>
                <w:top w:val="none" w:sz="0" w:space="0" w:color="auto"/>
                <w:left w:val="none" w:sz="0" w:space="0" w:color="auto"/>
                <w:bottom w:val="none" w:sz="0" w:space="0" w:color="auto"/>
                <w:right w:val="none" w:sz="0" w:space="0" w:color="auto"/>
              </w:divBdr>
            </w:div>
            <w:div w:id="1969581812">
              <w:marLeft w:val="0"/>
              <w:marRight w:val="0"/>
              <w:marTop w:val="0"/>
              <w:marBottom w:val="0"/>
              <w:divBdr>
                <w:top w:val="none" w:sz="0" w:space="0" w:color="auto"/>
                <w:left w:val="none" w:sz="0" w:space="0" w:color="auto"/>
                <w:bottom w:val="none" w:sz="0" w:space="0" w:color="auto"/>
                <w:right w:val="none" w:sz="0" w:space="0" w:color="auto"/>
              </w:divBdr>
            </w:div>
            <w:div w:id="921453519">
              <w:marLeft w:val="0"/>
              <w:marRight w:val="0"/>
              <w:marTop w:val="0"/>
              <w:marBottom w:val="0"/>
              <w:divBdr>
                <w:top w:val="none" w:sz="0" w:space="0" w:color="auto"/>
                <w:left w:val="none" w:sz="0" w:space="0" w:color="auto"/>
                <w:bottom w:val="none" w:sz="0" w:space="0" w:color="auto"/>
                <w:right w:val="none" w:sz="0" w:space="0" w:color="auto"/>
              </w:divBdr>
            </w:div>
            <w:div w:id="2034723698">
              <w:marLeft w:val="0"/>
              <w:marRight w:val="0"/>
              <w:marTop w:val="0"/>
              <w:marBottom w:val="0"/>
              <w:divBdr>
                <w:top w:val="none" w:sz="0" w:space="0" w:color="auto"/>
                <w:left w:val="none" w:sz="0" w:space="0" w:color="auto"/>
                <w:bottom w:val="none" w:sz="0" w:space="0" w:color="auto"/>
                <w:right w:val="none" w:sz="0" w:space="0" w:color="auto"/>
              </w:divBdr>
            </w:div>
            <w:div w:id="706492750">
              <w:marLeft w:val="0"/>
              <w:marRight w:val="0"/>
              <w:marTop w:val="0"/>
              <w:marBottom w:val="0"/>
              <w:divBdr>
                <w:top w:val="none" w:sz="0" w:space="0" w:color="auto"/>
                <w:left w:val="none" w:sz="0" w:space="0" w:color="auto"/>
                <w:bottom w:val="none" w:sz="0" w:space="0" w:color="auto"/>
                <w:right w:val="none" w:sz="0" w:space="0" w:color="auto"/>
              </w:divBdr>
            </w:div>
            <w:div w:id="1964577701">
              <w:marLeft w:val="0"/>
              <w:marRight w:val="0"/>
              <w:marTop w:val="0"/>
              <w:marBottom w:val="0"/>
              <w:divBdr>
                <w:top w:val="none" w:sz="0" w:space="0" w:color="auto"/>
                <w:left w:val="none" w:sz="0" w:space="0" w:color="auto"/>
                <w:bottom w:val="none" w:sz="0" w:space="0" w:color="auto"/>
                <w:right w:val="none" w:sz="0" w:space="0" w:color="auto"/>
              </w:divBdr>
            </w:div>
            <w:div w:id="570046338">
              <w:marLeft w:val="0"/>
              <w:marRight w:val="0"/>
              <w:marTop w:val="0"/>
              <w:marBottom w:val="0"/>
              <w:divBdr>
                <w:top w:val="none" w:sz="0" w:space="0" w:color="auto"/>
                <w:left w:val="none" w:sz="0" w:space="0" w:color="auto"/>
                <w:bottom w:val="none" w:sz="0" w:space="0" w:color="auto"/>
                <w:right w:val="none" w:sz="0" w:space="0" w:color="auto"/>
              </w:divBdr>
            </w:div>
            <w:div w:id="73279159">
              <w:marLeft w:val="0"/>
              <w:marRight w:val="0"/>
              <w:marTop w:val="0"/>
              <w:marBottom w:val="0"/>
              <w:divBdr>
                <w:top w:val="none" w:sz="0" w:space="0" w:color="auto"/>
                <w:left w:val="none" w:sz="0" w:space="0" w:color="auto"/>
                <w:bottom w:val="none" w:sz="0" w:space="0" w:color="auto"/>
                <w:right w:val="none" w:sz="0" w:space="0" w:color="auto"/>
              </w:divBdr>
            </w:div>
            <w:div w:id="1086922715">
              <w:marLeft w:val="0"/>
              <w:marRight w:val="0"/>
              <w:marTop w:val="0"/>
              <w:marBottom w:val="0"/>
              <w:divBdr>
                <w:top w:val="none" w:sz="0" w:space="0" w:color="auto"/>
                <w:left w:val="none" w:sz="0" w:space="0" w:color="auto"/>
                <w:bottom w:val="none" w:sz="0" w:space="0" w:color="auto"/>
                <w:right w:val="none" w:sz="0" w:space="0" w:color="auto"/>
              </w:divBdr>
            </w:div>
            <w:div w:id="749815362">
              <w:marLeft w:val="0"/>
              <w:marRight w:val="0"/>
              <w:marTop w:val="0"/>
              <w:marBottom w:val="0"/>
              <w:divBdr>
                <w:top w:val="none" w:sz="0" w:space="0" w:color="auto"/>
                <w:left w:val="none" w:sz="0" w:space="0" w:color="auto"/>
                <w:bottom w:val="none" w:sz="0" w:space="0" w:color="auto"/>
                <w:right w:val="none" w:sz="0" w:space="0" w:color="auto"/>
              </w:divBdr>
            </w:div>
            <w:div w:id="1887642770">
              <w:marLeft w:val="0"/>
              <w:marRight w:val="0"/>
              <w:marTop w:val="0"/>
              <w:marBottom w:val="0"/>
              <w:divBdr>
                <w:top w:val="none" w:sz="0" w:space="0" w:color="auto"/>
                <w:left w:val="none" w:sz="0" w:space="0" w:color="auto"/>
                <w:bottom w:val="none" w:sz="0" w:space="0" w:color="auto"/>
                <w:right w:val="none" w:sz="0" w:space="0" w:color="auto"/>
              </w:divBdr>
            </w:div>
            <w:div w:id="436411532">
              <w:marLeft w:val="0"/>
              <w:marRight w:val="0"/>
              <w:marTop w:val="0"/>
              <w:marBottom w:val="0"/>
              <w:divBdr>
                <w:top w:val="none" w:sz="0" w:space="0" w:color="auto"/>
                <w:left w:val="none" w:sz="0" w:space="0" w:color="auto"/>
                <w:bottom w:val="none" w:sz="0" w:space="0" w:color="auto"/>
                <w:right w:val="none" w:sz="0" w:space="0" w:color="auto"/>
              </w:divBdr>
            </w:div>
            <w:div w:id="981421437">
              <w:marLeft w:val="0"/>
              <w:marRight w:val="0"/>
              <w:marTop w:val="0"/>
              <w:marBottom w:val="0"/>
              <w:divBdr>
                <w:top w:val="none" w:sz="0" w:space="0" w:color="auto"/>
                <w:left w:val="none" w:sz="0" w:space="0" w:color="auto"/>
                <w:bottom w:val="none" w:sz="0" w:space="0" w:color="auto"/>
                <w:right w:val="none" w:sz="0" w:space="0" w:color="auto"/>
              </w:divBdr>
            </w:div>
            <w:div w:id="1145656725">
              <w:marLeft w:val="0"/>
              <w:marRight w:val="0"/>
              <w:marTop w:val="0"/>
              <w:marBottom w:val="0"/>
              <w:divBdr>
                <w:top w:val="none" w:sz="0" w:space="0" w:color="auto"/>
                <w:left w:val="none" w:sz="0" w:space="0" w:color="auto"/>
                <w:bottom w:val="none" w:sz="0" w:space="0" w:color="auto"/>
                <w:right w:val="none" w:sz="0" w:space="0" w:color="auto"/>
              </w:divBdr>
            </w:div>
            <w:div w:id="1148977673">
              <w:marLeft w:val="0"/>
              <w:marRight w:val="0"/>
              <w:marTop w:val="0"/>
              <w:marBottom w:val="0"/>
              <w:divBdr>
                <w:top w:val="none" w:sz="0" w:space="0" w:color="auto"/>
                <w:left w:val="none" w:sz="0" w:space="0" w:color="auto"/>
                <w:bottom w:val="none" w:sz="0" w:space="0" w:color="auto"/>
                <w:right w:val="none" w:sz="0" w:space="0" w:color="auto"/>
              </w:divBdr>
            </w:div>
            <w:div w:id="549266332">
              <w:marLeft w:val="0"/>
              <w:marRight w:val="0"/>
              <w:marTop w:val="0"/>
              <w:marBottom w:val="0"/>
              <w:divBdr>
                <w:top w:val="none" w:sz="0" w:space="0" w:color="auto"/>
                <w:left w:val="none" w:sz="0" w:space="0" w:color="auto"/>
                <w:bottom w:val="none" w:sz="0" w:space="0" w:color="auto"/>
                <w:right w:val="none" w:sz="0" w:space="0" w:color="auto"/>
              </w:divBdr>
            </w:div>
            <w:div w:id="473452113">
              <w:marLeft w:val="0"/>
              <w:marRight w:val="0"/>
              <w:marTop w:val="0"/>
              <w:marBottom w:val="0"/>
              <w:divBdr>
                <w:top w:val="none" w:sz="0" w:space="0" w:color="auto"/>
                <w:left w:val="none" w:sz="0" w:space="0" w:color="auto"/>
                <w:bottom w:val="none" w:sz="0" w:space="0" w:color="auto"/>
                <w:right w:val="none" w:sz="0" w:space="0" w:color="auto"/>
              </w:divBdr>
            </w:div>
            <w:div w:id="585305918">
              <w:marLeft w:val="0"/>
              <w:marRight w:val="0"/>
              <w:marTop w:val="0"/>
              <w:marBottom w:val="0"/>
              <w:divBdr>
                <w:top w:val="none" w:sz="0" w:space="0" w:color="auto"/>
                <w:left w:val="none" w:sz="0" w:space="0" w:color="auto"/>
                <w:bottom w:val="none" w:sz="0" w:space="0" w:color="auto"/>
                <w:right w:val="none" w:sz="0" w:space="0" w:color="auto"/>
              </w:divBdr>
            </w:div>
            <w:div w:id="1526943168">
              <w:marLeft w:val="0"/>
              <w:marRight w:val="0"/>
              <w:marTop w:val="0"/>
              <w:marBottom w:val="0"/>
              <w:divBdr>
                <w:top w:val="none" w:sz="0" w:space="0" w:color="auto"/>
                <w:left w:val="none" w:sz="0" w:space="0" w:color="auto"/>
                <w:bottom w:val="none" w:sz="0" w:space="0" w:color="auto"/>
                <w:right w:val="none" w:sz="0" w:space="0" w:color="auto"/>
              </w:divBdr>
            </w:div>
            <w:div w:id="1364865806">
              <w:marLeft w:val="0"/>
              <w:marRight w:val="0"/>
              <w:marTop w:val="0"/>
              <w:marBottom w:val="0"/>
              <w:divBdr>
                <w:top w:val="none" w:sz="0" w:space="0" w:color="auto"/>
                <w:left w:val="none" w:sz="0" w:space="0" w:color="auto"/>
                <w:bottom w:val="none" w:sz="0" w:space="0" w:color="auto"/>
                <w:right w:val="none" w:sz="0" w:space="0" w:color="auto"/>
              </w:divBdr>
            </w:div>
            <w:div w:id="980696564">
              <w:marLeft w:val="0"/>
              <w:marRight w:val="0"/>
              <w:marTop w:val="0"/>
              <w:marBottom w:val="0"/>
              <w:divBdr>
                <w:top w:val="none" w:sz="0" w:space="0" w:color="auto"/>
                <w:left w:val="none" w:sz="0" w:space="0" w:color="auto"/>
                <w:bottom w:val="none" w:sz="0" w:space="0" w:color="auto"/>
                <w:right w:val="none" w:sz="0" w:space="0" w:color="auto"/>
              </w:divBdr>
            </w:div>
            <w:div w:id="1699619278">
              <w:marLeft w:val="0"/>
              <w:marRight w:val="0"/>
              <w:marTop w:val="0"/>
              <w:marBottom w:val="0"/>
              <w:divBdr>
                <w:top w:val="none" w:sz="0" w:space="0" w:color="auto"/>
                <w:left w:val="none" w:sz="0" w:space="0" w:color="auto"/>
                <w:bottom w:val="none" w:sz="0" w:space="0" w:color="auto"/>
                <w:right w:val="none" w:sz="0" w:space="0" w:color="auto"/>
              </w:divBdr>
            </w:div>
            <w:div w:id="1927837854">
              <w:marLeft w:val="0"/>
              <w:marRight w:val="0"/>
              <w:marTop w:val="0"/>
              <w:marBottom w:val="0"/>
              <w:divBdr>
                <w:top w:val="none" w:sz="0" w:space="0" w:color="auto"/>
                <w:left w:val="none" w:sz="0" w:space="0" w:color="auto"/>
                <w:bottom w:val="none" w:sz="0" w:space="0" w:color="auto"/>
                <w:right w:val="none" w:sz="0" w:space="0" w:color="auto"/>
              </w:divBdr>
            </w:div>
            <w:div w:id="2036155803">
              <w:marLeft w:val="0"/>
              <w:marRight w:val="0"/>
              <w:marTop w:val="0"/>
              <w:marBottom w:val="0"/>
              <w:divBdr>
                <w:top w:val="none" w:sz="0" w:space="0" w:color="auto"/>
                <w:left w:val="none" w:sz="0" w:space="0" w:color="auto"/>
                <w:bottom w:val="none" w:sz="0" w:space="0" w:color="auto"/>
                <w:right w:val="none" w:sz="0" w:space="0" w:color="auto"/>
              </w:divBdr>
            </w:div>
            <w:div w:id="1766220559">
              <w:marLeft w:val="0"/>
              <w:marRight w:val="0"/>
              <w:marTop w:val="0"/>
              <w:marBottom w:val="0"/>
              <w:divBdr>
                <w:top w:val="none" w:sz="0" w:space="0" w:color="auto"/>
                <w:left w:val="none" w:sz="0" w:space="0" w:color="auto"/>
                <w:bottom w:val="none" w:sz="0" w:space="0" w:color="auto"/>
                <w:right w:val="none" w:sz="0" w:space="0" w:color="auto"/>
              </w:divBdr>
            </w:div>
            <w:div w:id="1579443015">
              <w:marLeft w:val="0"/>
              <w:marRight w:val="0"/>
              <w:marTop w:val="0"/>
              <w:marBottom w:val="0"/>
              <w:divBdr>
                <w:top w:val="none" w:sz="0" w:space="0" w:color="auto"/>
                <w:left w:val="none" w:sz="0" w:space="0" w:color="auto"/>
                <w:bottom w:val="none" w:sz="0" w:space="0" w:color="auto"/>
                <w:right w:val="none" w:sz="0" w:space="0" w:color="auto"/>
              </w:divBdr>
            </w:div>
            <w:div w:id="1090540805">
              <w:marLeft w:val="0"/>
              <w:marRight w:val="0"/>
              <w:marTop w:val="0"/>
              <w:marBottom w:val="0"/>
              <w:divBdr>
                <w:top w:val="none" w:sz="0" w:space="0" w:color="auto"/>
                <w:left w:val="none" w:sz="0" w:space="0" w:color="auto"/>
                <w:bottom w:val="none" w:sz="0" w:space="0" w:color="auto"/>
                <w:right w:val="none" w:sz="0" w:space="0" w:color="auto"/>
              </w:divBdr>
            </w:div>
            <w:div w:id="1240482390">
              <w:marLeft w:val="0"/>
              <w:marRight w:val="0"/>
              <w:marTop w:val="0"/>
              <w:marBottom w:val="0"/>
              <w:divBdr>
                <w:top w:val="none" w:sz="0" w:space="0" w:color="auto"/>
                <w:left w:val="none" w:sz="0" w:space="0" w:color="auto"/>
                <w:bottom w:val="none" w:sz="0" w:space="0" w:color="auto"/>
                <w:right w:val="none" w:sz="0" w:space="0" w:color="auto"/>
              </w:divBdr>
            </w:div>
            <w:div w:id="1946501864">
              <w:marLeft w:val="0"/>
              <w:marRight w:val="0"/>
              <w:marTop w:val="0"/>
              <w:marBottom w:val="0"/>
              <w:divBdr>
                <w:top w:val="none" w:sz="0" w:space="0" w:color="auto"/>
                <w:left w:val="none" w:sz="0" w:space="0" w:color="auto"/>
                <w:bottom w:val="none" w:sz="0" w:space="0" w:color="auto"/>
                <w:right w:val="none" w:sz="0" w:space="0" w:color="auto"/>
              </w:divBdr>
            </w:div>
            <w:div w:id="1363941942">
              <w:marLeft w:val="0"/>
              <w:marRight w:val="0"/>
              <w:marTop w:val="0"/>
              <w:marBottom w:val="0"/>
              <w:divBdr>
                <w:top w:val="none" w:sz="0" w:space="0" w:color="auto"/>
                <w:left w:val="none" w:sz="0" w:space="0" w:color="auto"/>
                <w:bottom w:val="none" w:sz="0" w:space="0" w:color="auto"/>
                <w:right w:val="none" w:sz="0" w:space="0" w:color="auto"/>
              </w:divBdr>
            </w:div>
            <w:div w:id="223152213">
              <w:marLeft w:val="0"/>
              <w:marRight w:val="0"/>
              <w:marTop w:val="0"/>
              <w:marBottom w:val="0"/>
              <w:divBdr>
                <w:top w:val="none" w:sz="0" w:space="0" w:color="auto"/>
                <w:left w:val="none" w:sz="0" w:space="0" w:color="auto"/>
                <w:bottom w:val="none" w:sz="0" w:space="0" w:color="auto"/>
                <w:right w:val="none" w:sz="0" w:space="0" w:color="auto"/>
              </w:divBdr>
            </w:div>
            <w:div w:id="984620789">
              <w:marLeft w:val="0"/>
              <w:marRight w:val="0"/>
              <w:marTop w:val="0"/>
              <w:marBottom w:val="0"/>
              <w:divBdr>
                <w:top w:val="none" w:sz="0" w:space="0" w:color="auto"/>
                <w:left w:val="none" w:sz="0" w:space="0" w:color="auto"/>
                <w:bottom w:val="none" w:sz="0" w:space="0" w:color="auto"/>
                <w:right w:val="none" w:sz="0" w:space="0" w:color="auto"/>
              </w:divBdr>
            </w:div>
            <w:div w:id="998457080">
              <w:marLeft w:val="0"/>
              <w:marRight w:val="0"/>
              <w:marTop w:val="0"/>
              <w:marBottom w:val="0"/>
              <w:divBdr>
                <w:top w:val="none" w:sz="0" w:space="0" w:color="auto"/>
                <w:left w:val="none" w:sz="0" w:space="0" w:color="auto"/>
                <w:bottom w:val="none" w:sz="0" w:space="0" w:color="auto"/>
                <w:right w:val="none" w:sz="0" w:space="0" w:color="auto"/>
              </w:divBdr>
            </w:div>
            <w:div w:id="1252617868">
              <w:marLeft w:val="0"/>
              <w:marRight w:val="0"/>
              <w:marTop w:val="0"/>
              <w:marBottom w:val="0"/>
              <w:divBdr>
                <w:top w:val="none" w:sz="0" w:space="0" w:color="auto"/>
                <w:left w:val="none" w:sz="0" w:space="0" w:color="auto"/>
                <w:bottom w:val="none" w:sz="0" w:space="0" w:color="auto"/>
                <w:right w:val="none" w:sz="0" w:space="0" w:color="auto"/>
              </w:divBdr>
            </w:div>
            <w:div w:id="703020873">
              <w:marLeft w:val="0"/>
              <w:marRight w:val="0"/>
              <w:marTop w:val="0"/>
              <w:marBottom w:val="0"/>
              <w:divBdr>
                <w:top w:val="none" w:sz="0" w:space="0" w:color="auto"/>
                <w:left w:val="none" w:sz="0" w:space="0" w:color="auto"/>
                <w:bottom w:val="none" w:sz="0" w:space="0" w:color="auto"/>
                <w:right w:val="none" w:sz="0" w:space="0" w:color="auto"/>
              </w:divBdr>
            </w:div>
            <w:div w:id="1965841505">
              <w:marLeft w:val="0"/>
              <w:marRight w:val="0"/>
              <w:marTop w:val="0"/>
              <w:marBottom w:val="0"/>
              <w:divBdr>
                <w:top w:val="none" w:sz="0" w:space="0" w:color="auto"/>
                <w:left w:val="none" w:sz="0" w:space="0" w:color="auto"/>
                <w:bottom w:val="none" w:sz="0" w:space="0" w:color="auto"/>
                <w:right w:val="none" w:sz="0" w:space="0" w:color="auto"/>
              </w:divBdr>
            </w:div>
            <w:div w:id="428160533">
              <w:marLeft w:val="0"/>
              <w:marRight w:val="0"/>
              <w:marTop w:val="0"/>
              <w:marBottom w:val="0"/>
              <w:divBdr>
                <w:top w:val="none" w:sz="0" w:space="0" w:color="auto"/>
                <w:left w:val="none" w:sz="0" w:space="0" w:color="auto"/>
                <w:bottom w:val="none" w:sz="0" w:space="0" w:color="auto"/>
                <w:right w:val="none" w:sz="0" w:space="0" w:color="auto"/>
              </w:divBdr>
            </w:div>
            <w:div w:id="1600605749">
              <w:marLeft w:val="0"/>
              <w:marRight w:val="0"/>
              <w:marTop w:val="0"/>
              <w:marBottom w:val="0"/>
              <w:divBdr>
                <w:top w:val="none" w:sz="0" w:space="0" w:color="auto"/>
                <w:left w:val="none" w:sz="0" w:space="0" w:color="auto"/>
                <w:bottom w:val="none" w:sz="0" w:space="0" w:color="auto"/>
                <w:right w:val="none" w:sz="0" w:space="0" w:color="auto"/>
              </w:divBdr>
            </w:div>
            <w:div w:id="1740050981">
              <w:marLeft w:val="0"/>
              <w:marRight w:val="0"/>
              <w:marTop w:val="0"/>
              <w:marBottom w:val="0"/>
              <w:divBdr>
                <w:top w:val="none" w:sz="0" w:space="0" w:color="auto"/>
                <w:left w:val="none" w:sz="0" w:space="0" w:color="auto"/>
                <w:bottom w:val="none" w:sz="0" w:space="0" w:color="auto"/>
                <w:right w:val="none" w:sz="0" w:space="0" w:color="auto"/>
              </w:divBdr>
            </w:div>
            <w:div w:id="290404376">
              <w:marLeft w:val="0"/>
              <w:marRight w:val="0"/>
              <w:marTop w:val="0"/>
              <w:marBottom w:val="0"/>
              <w:divBdr>
                <w:top w:val="none" w:sz="0" w:space="0" w:color="auto"/>
                <w:left w:val="none" w:sz="0" w:space="0" w:color="auto"/>
                <w:bottom w:val="none" w:sz="0" w:space="0" w:color="auto"/>
                <w:right w:val="none" w:sz="0" w:space="0" w:color="auto"/>
              </w:divBdr>
            </w:div>
            <w:div w:id="418331737">
              <w:marLeft w:val="0"/>
              <w:marRight w:val="0"/>
              <w:marTop w:val="0"/>
              <w:marBottom w:val="0"/>
              <w:divBdr>
                <w:top w:val="none" w:sz="0" w:space="0" w:color="auto"/>
                <w:left w:val="none" w:sz="0" w:space="0" w:color="auto"/>
                <w:bottom w:val="none" w:sz="0" w:space="0" w:color="auto"/>
                <w:right w:val="none" w:sz="0" w:space="0" w:color="auto"/>
              </w:divBdr>
            </w:div>
            <w:div w:id="970328464">
              <w:marLeft w:val="0"/>
              <w:marRight w:val="0"/>
              <w:marTop w:val="0"/>
              <w:marBottom w:val="0"/>
              <w:divBdr>
                <w:top w:val="none" w:sz="0" w:space="0" w:color="auto"/>
                <w:left w:val="none" w:sz="0" w:space="0" w:color="auto"/>
                <w:bottom w:val="none" w:sz="0" w:space="0" w:color="auto"/>
                <w:right w:val="none" w:sz="0" w:space="0" w:color="auto"/>
              </w:divBdr>
            </w:div>
            <w:div w:id="1808931131">
              <w:marLeft w:val="0"/>
              <w:marRight w:val="0"/>
              <w:marTop w:val="0"/>
              <w:marBottom w:val="0"/>
              <w:divBdr>
                <w:top w:val="none" w:sz="0" w:space="0" w:color="auto"/>
                <w:left w:val="none" w:sz="0" w:space="0" w:color="auto"/>
                <w:bottom w:val="none" w:sz="0" w:space="0" w:color="auto"/>
                <w:right w:val="none" w:sz="0" w:space="0" w:color="auto"/>
              </w:divBdr>
            </w:div>
            <w:div w:id="199514430">
              <w:marLeft w:val="0"/>
              <w:marRight w:val="0"/>
              <w:marTop w:val="0"/>
              <w:marBottom w:val="0"/>
              <w:divBdr>
                <w:top w:val="none" w:sz="0" w:space="0" w:color="auto"/>
                <w:left w:val="none" w:sz="0" w:space="0" w:color="auto"/>
                <w:bottom w:val="none" w:sz="0" w:space="0" w:color="auto"/>
                <w:right w:val="none" w:sz="0" w:space="0" w:color="auto"/>
              </w:divBdr>
            </w:div>
            <w:div w:id="837233889">
              <w:marLeft w:val="0"/>
              <w:marRight w:val="0"/>
              <w:marTop w:val="0"/>
              <w:marBottom w:val="0"/>
              <w:divBdr>
                <w:top w:val="none" w:sz="0" w:space="0" w:color="auto"/>
                <w:left w:val="none" w:sz="0" w:space="0" w:color="auto"/>
                <w:bottom w:val="none" w:sz="0" w:space="0" w:color="auto"/>
                <w:right w:val="none" w:sz="0" w:space="0" w:color="auto"/>
              </w:divBdr>
            </w:div>
            <w:div w:id="1528979667">
              <w:marLeft w:val="0"/>
              <w:marRight w:val="0"/>
              <w:marTop w:val="0"/>
              <w:marBottom w:val="0"/>
              <w:divBdr>
                <w:top w:val="none" w:sz="0" w:space="0" w:color="auto"/>
                <w:left w:val="none" w:sz="0" w:space="0" w:color="auto"/>
                <w:bottom w:val="none" w:sz="0" w:space="0" w:color="auto"/>
                <w:right w:val="none" w:sz="0" w:space="0" w:color="auto"/>
              </w:divBdr>
            </w:div>
            <w:div w:id="816648433">
              <w:marLeft w:val="0"/>
              <w:marRight w:val="0"/>
              <w:marTop w:val="0"/>
              <w:marBottom w:val="0"/>
              <w:divBdr>
                <w:top w:val="none" w:sz="0" w:space="0" w:color="auto"/>
                <w:left w:val="none" w:sz="0" w:space="0" w:color="auto"/>
                <w:bottom w:val="none" w:sz="0" w:space="0" w:color="auto"/>
                <w:right w:val="none" w:sz="0" w:space="0" w:color="auto"/>
              </w:divBdr>
            </w:div>
            <w:div w:id="1749694145">
              <w:marLeft w:val="0"/>
              <w:marRight w:val="0"/>
              <w:marTop w:val="0"/>
              <w:marBottom w:val="0"/>
              <w:divBdr>
                <w:top w:val="none" w:sz="0" w:space="0" w:color="auto"/>
                <w:left w:val="none" w:sz="0" w:space="0" w:color="auto"/>
                <w:bottom w:val="none" w:sz="0" w:space="0" w:color="auto"/>
                <w:right w:val="none" w:sz="0" w:space="0" w:color="auto"/>
              </w:divBdr>
            </w:div>
            <w:div w:id="822817467">
              <w:marLeft w:val="0"/>
              <w:marRight w:val="0"/>
              <w:marTop w:val="0"/>
              <w:marBottom w:val="0"/>
              <w:divBdr>
                <w:top w:val="none" w:sz="0" w:space="0" w:color="auto"/>
                <w:left w:val="none" w:sz="0" w:space="0" w:color="auto"/>
                <w:bottom w:val="none" w:sz="0" w:space="0" w:color="auto"/>
                <w:right w:val="none" w:sz="0" w:space="0" w:color="auto"/>
              </w:divBdr>
            </w:div>
            <w:div w:id="1232695638">
              <w:marLeft w:val="0"/>
              <w:marRight w:val="0"/>
              <w:marTop w:val="0"/>
              <w:marBottom w:val="0"/>
              <w:divBdr>
                <w:top w:val="none" w:sz="0" w:space="0" w:color="auto"/>
                <w:left w:val="none" w:sz="0" w:space="0" w:color="auto"/>
                <w:bottom w:val="none" w:sz="0" w:space="0" w:color="auto"/>
                <w:right w:val="none" w:sz="0" w:space="0" w:color="auto"/>
              </w:divBdr>
            </w:div>
            <w:div w:id="153227860">
              <w:marLeft w:val="0"/>
              <w:marRight w:val="0"/>
              <w:marTop w:val="0"/>
              <w:marBottom w:val="0"/>
              <w:divBdr>
                <w:top w:val="none" w:sz="0" w:space="0" w:color="auto"/>
                <w:left w:val="none" w:sz="0" w:space="0" w:color="auto"/>
                <w:bottom w:val="none" w:sz="0" w:space="0" w:color="auto"/>
                <w:right w:val="none" w:sz="0" w:space="0" w:color="auto"/>
              </w:divBdr>
            </w:div>
            <w:div w:id="466625394">
              <w:marLeft w:val="0"/>
              <w:marRight w:val="0"/>
              <w:marTop w:val="0"/>
              <w:marBottom w:val="0"/>
              <w:divBdr>
                <w:top w:val="none" w:sz="0" w:space="0" w:color="auto"/>
                <w:left w:val="none" w:sz="0" w:space="0" w:color="auto"/>
                <w:bottom w:val="none" w:sz="0" w:space="0" w:color="auto"/>
                <w:right w:val="none" w:sz="0" w:space="0" w:color="auto"/>
              </w:divBdr>
            </w:div>
            <w:div w:id="1723868245">
              <w:marLeft w:val="0"/>
              <w:marRight w:val="0"/>
              <w:marTop w:val="0"/>
              <w:marBottom w:val="0"/>
              <w:divBdr>
                <w:top w:val="none" w:sz="0" w:space="0" w:color="auto"/>
                <w:left w:val="none" w:sz="0" w:space="0" w:color="auto"/>
                <w:bottom w:val="none" w:sz="0" w:space="0" w:color="auto"/>
                <w:right w:val="none" w:sz="0" w:space="0" w:color="auto"/>
              </w:divBdr>
            </w:div>
            <w:div w:id="1930772804">
              <w:marLeft w:val="0"/>
              <w:marRight w:val="0"/>
              <w:marTop w:val="0"/>
              <w:marBottom w:val="0"/>
              <w:divBdr>
                <w:top w:val="none" w:sz="0" w:space="0" w:color="auto"/>
                <w:left w:val="none" w:sz="0" w:space="0" w:color="auto"/>
                <w:bottom w:val="none" w:sz="0" w:space="0" w:color="auto"/>
                <w:right w:val="none" w:sz="0" w:space="0" w:color="auto"/>
              </w:divBdr>
            </w:div>
            <w:div w:id="1499737312">
              <w:marLeft w:val="0"/>
              <w:marRight w:val="0"/>
              <w:marTop w:val="0"/>
              <w:marBottom w:val="0"/>
              <w:divBdr>
                <w:top w:val="none" w:sz="0" w:space="0" w:color="auto"/>
                <w:left w:val="none" w:sz="0" w:space="0" w:color="auto"/>
                <w:bottom w:val="none" w:sz="0" w:space="0" w:color="auto"/>
                <w:right w:val="none" w:sz="0" w:space="0" w:color="auto"/>
              </w:divBdr>
            </w:div>
            <w:div w:id="389113099">
              <w:marLeft w:val="0"/>
              <w:marRight w:val="0"/>
              <w:marTop w:val="0"/>
              <w:marBottom w:val="0"/>
              <w:divBdr>
                <w:top w:val="none" w:sz="0" w:space="0" w:color="auto"/>
                <w:left w:val="none" w:sz="0" w:space="0" w:color="auto"/>
                <w:bottom w:val="none" w:sz="0" w:space="0" w:color="auto"/>
                <w:right w:val="none" w:sz="0" w:space="0" w:color="auto"/>
              </w:divBdr>
            </w:div>
            <w:div w:id="1855920848">
              <w:marLeft w:val="0"/>
              <w:marRight w:val="0"/>
              <w:marTop w:val="0"/>
              <w:marBottom w:val="0"/>
              <w:divBdr>
                <w:top w:val="none" w:sz="0" w:space="0" w:color="auto"/>
                <w:left w:val="none" w:sz="0" w:space="0" w:color="auto"/>
                <w:bottom w:val="none" w:sz="0" w:space="0" w:color="auto"/>
                <w:right w:val="none" w:sz="0" w:space="0" w:color="auto"/>
              </w:divBdr>
            </w:div>
            <w:div w:id="873351526">
              <w:marLeft w:val="0"/>
              <w:marRight w:val="0"/>
              <w:marTop w:val="0"/>
              <w:marBottom w:val="0"/>
              <w:divBdr>
                <w:top w:val="none" w:sz="0" w:space="0" w:color="auto"/>
                <w:left w:val="none" w:sz="0" w:space="0" w:color="auto"/>
                <w:bottom w:val="none" w:sz="0" w:space="0" w:color="auto"/>
                <w:right w:val="none" w:sz="0" w:space="0" w:color="auto"/>
              </w:divBdr>
            </w:div>
            <w:div w:id="1848977395">
              <w:marLeft w:val="0"/>
              <w:marRight w:val="0"/>
              <w:marTop w:val="0"/>
              <w:marBottom w:val="0"/>
              <w:divBdr>
                <w:top w:val="none" w:sz="0" w:space="0" w:color="auto"/>
                <w:left w:val="none" w:sz="0" w:space="0" w:color="auto"/>
                <w:bottom w:val="none" w:sz="0" w:space="0" w:color="auto"/>
                <w:right w:val="none" w:sz="0" w:space="0" w:color="auto"/>
              </w:divBdr>
            </w:div>
            <w:div w:id="823204873">
              <w:marLeft w:val="0"/>
              <w:marRight w:val="0"/>
              <w:marTop w:val="0"/>
              <w:marBottom w:val="0"/>
              <w:divBdr>
                <w:top w:val="none" w:sz="0" w:space="0" w:color="auto"/>
                <w:left w:val="none" w:sz="0" w:space="0" w:color="auto"/>
                <w:bottom w:val="none" w:sz="0" w:space="0" w:color="auto"/>
                <w:right w:val="none" w:sz="0" w:space="0" w:color="auto"/>
              </w:divBdr>
            </w:div>
            <w:div w:id="290476140">
              <w:marLeft w:val="0"/>
              <w:marRight w:val="0"/>
              <w:marTop w:val="0"/>
              <w:marBottom w:val="0"/>
              <w:divBdr>
                <w:top w:val="none" w:sz="0" w:space="0" w:color="auto"/>
                <w:left w:val="none" w:sz="0" w:space="0" w:color="auto"/>
                <w:bottom w:val="none" w:sz="0" w:space="0" w:color="auto"/>
                <w:right w:val="none" w:sz="0" w:space="0" w:color="auto"/>
              </w:divBdr>
            </w:div>
            <w:div w:id="1597129466">
              <w:marLeft w:val="0"/>
              <w:marRight w:val="0"/>
              <w:marTop w:val="0"/>
              <w:marBottom w:val="0"/>
              <w:divBdr>
                <w:top w:val="none" w:sz="0" w:space="0" w:color="auto"/>
                <w:left w:val="none" w:sz="0" w:space="0" w:color="auto"/>
                <w:bottom w:val="none" w:sz="0" w:space="0" w:color="auto"/>
                <w:right w:val="none" w:sz="0" w:space="0" w:color="auto"/>
              </w:divBdr>
            </w:div>
            <w:div w:id="65877973">
              <w:marLeft w:val="0"/>
              <w:marRight w:val="0"/>
              <w:marTop w:val="0"/>
              <w:marBottom w:val="0"/>
              <w:divBdr>
                <w:top w:val="none" w:sz="0" w:space="0" w:color="auto"/>
                <w:left w:val="none" w:sz="0" w:space="0" w:color="auto"/>
                <w:bottom w:val="none" w:sz="0" w:space="0" w:color="auto"/>
                <w:right w:val="none" w:sz="0" w:space="0" w:color="auto"/>
              </w:divBdr>
            </w:div>
            <w:div w:id="1824931078">
              <w:marLeft w:val="0"/>
              <w:marRight w:val="0"/>
              <w:marTop w:val="0"/>
              <w:marBottom w:val="0"/>
              <w:divBdr>
                <w:top w:val="none" w:sz="0" w:space="0" w:color="auto"/>
                <w:left w:val="none" w:sz="0" w:space="0" w:color="auto"/>
                <w:bottom w:val="none" w:sz="0" w:space="0" w:color="auto"/>
                <w:right w:val="none" w:sz="0" w:space="0" w:color="auto"/>
              </w:divBdr>
            </w:div>
            <w:div w:id="750154430">
              <w:marLeft w:val="0"/>
              <w:marRight w:val="0"/>
              <w:marTop w:val="0"/>
              <w:marBottom w:val="0"/>
              <w:divBdr>
                <w:top w:val="none" w:sz="0" w:space="0" w:color="auto"/>
                <w:left w:val="none" w:sz="0" w:space="0" w:color="auto"/>
                <w:bottom w:val="none" w:sz="0" w:space="0" w:color="auto"/>
                <w:right w:val="none" w:sz="0" w:space="0" w:color="auto"/>
              </w:divBdr>
            </w:div>
            <w:div w:id="54670838">
              <w:marLeft w:val="0"/>
              <w:marRight w:val="0"/>
              <w:marTop w:val="0"/>
              <w:marBottom w:val="0"/>
              <w:divBdr>
                <w:top w:val="none" w:sz="0" w:space="0" w:color="auto"/>
                <w:left w:val="none" w:sz="0" w:space="0" w:color="auto"/>
                <w:bottom w:val="none" w:sz="0" w:space="0" w:color="auto"/>
                <w:right w:val="none" w:sz="0" w:space="0" w:color="auto"/>
              </w:divBdr>
            </w:div>
            <w:div w:id="983007158">
              <w:marLeft w:val="0"/>
              <w:marRight w:val="0"/>
              <w:marTop w:val="0"/>
              <w:marBottom w:val="0"/>
              <w:divBdr>
                <w:top w:val="none" w:sz="0" w:space="0" w:color="auto"/>
                <w:left w:val="none" w:sz="0" w:space="0" w:color="auto"/>
                <w:bottom w:val="none" w:sz="0" w:space="0" w:color="auto"/>
                <w:right w:val="none" w:sz="0" w:space="0" w:color="auto"/>
              </w:divBdr>
            </w:div>
            <w:div w:id="94636161">
              <w:marLeft w:val="0"/>
              <w:marRight w:val="0"/>
              <w:marTop w:val="0"/>
              <w:marBottom w:val="0"/>
              <w:divBdr>
                <w:top w:val="none" w:sz="0" w:space="0" w:color="auto"/>
                <w:left w:val="none" w:sz="0" w:space="0" w:color="auto"/>
                <w:bottom w:val="none" w:sz="0" w:space="0" w:color="auto"/>
                <w:right w:val="none" w:sz="0" w:space="0" w:color="auto"/>
              </w:divBdr>
            </w:div>
            <w:div w:id="1322779073">
              <w:marLeft w:val="0"/>
              <w:marRight w:val="0"/>
              <w:marTop w:val="0"/>
              <w:marBottom w:val="0"/>
              <w:divBdr>
                <w:top w:val="none" w:sz="0" w:space="0" w:color="auto"/>
                <w:left w:val="none" w:sz="0" w:space="0" w:color="auto"/>
                <w:bottom w:val="none" w:sz="0" w:space="0" w:color="auto"/>
                <w:right w:val="none" w:sz="0" w:space="0" w:color="auto"/>
              </w:divBdr>
            </w:div>
            <w:div w:id="1351562154">
              <w:marLeft w:val="0"/>
              <w:marRight w:val="0"/>
              <w:marTop w:val="0"/>
              <w:marBottom w:val="0"/>
              <w:divBdr>
                <w:top w:val="none" w:sz="0" w:space="0" w:color="auto"/>
                <w:left w:val="none" w:sz="0" w:space="0" w:color="auto"/>
                <w:bottom w:val="none" w:sz="0" w:space="0" w:color="auto"/>
                <w:right w:val="none" w:sz="0" w:space="0" w:color="auto"/>
              </w:divBdr>
            </w:div>
            <w:div w:id="665207839">
              <w:marLeft w:val="0"/>
              <w:marRight w:val="0"/>
              <w:marTop w:val="0"/>
              <w:marBottom w:val="0"/>
              <w:divBdr>
                <w:top w:val="none" w:sz="0" w:space="0" w:color="auto"/>
                <w:left w:val="none" w:sz="0" w:space="0" w:color="auto"/>
                <w:bottom w:val="none" w:sz="0" w:space="0" w:color="auto"/>
                <w:right w:val="none" w:sz="0" w:space="0" w:color="auto"/>
              </w:divBdr>
            </w:div>
            <w:div w:id="2132742166">
              <w:marLeft w:val="0"/>
              <w:marRight w:val="0"/>
              <w:marTop w:val="0"/>
              <w:marBottom w:val="0"/>
              <w:divBdr>
                <w:top w:val="none" w:sz="0" w:space="0" w:color="auto"/>
                <w:left w:val="none" w:sz="0" w:space="0" w:color="auto"/>
                <w:bottom w:val="none" w:sz="0" w:space="0" w:color="auto"/>
                <w:right w:val="none" w:sz="0" w:space="0" w:color="auto"/>
              </w:divBdr>
            </w:div>
            <w:div w:id="935943966">
              <w:marLeft w:val="0"/>
              <w:marRight w:val="0"/>
              <w:marTop w:val="0"/>
              <w:marBottom w:val="0"/>
              <w:divBdr>
                <w:top w:val="none" w:sz="0" w:space="0" w:color="auto"/>
                <w:left w:val="none" w:sz="0" w:space="0" w:color="auto"/>
                <w:bottom w:val="none" w:sz="0" w:space="0" w:color="auto"/>
                <w:right w:val="none" w:sz="0" w:space="0" w:color="auto"/>
              </w:divBdr>
            </w:div>
            <w:div w:id="345407467">
              <w:marLeft w:val="0"/>
              <w:marRight w:val="0"/>
              <w:marTop w:val="0"/>
              <w:marBottom w:val="0"/>
              <w:divBdr>
                <w:top w:val="none" w:sz="0" w:space="0" w:color="auto"/>
                <w:left w:val="none" w:sz="0" w:space="0" w:color="auto"/>
                <w:bottom w:val="none" w:sz="0" w:space="0" w:color="auto"/>
                <w:right w:val="none" w:sz="0" w:space="0" w:color="auto"/>
              </w:divBdr>
            </w:div>
            <w:div w:id="461046486">
              <w:marLeft w:val="0"/>
              <w:marRight w:val="0"/>
              <w:marTop w:val="0"/>
              <w:marBottom w:val="0"/>
              <w:divBdr>
                <w:top w:val="none" w:sz="0" w:space="0" w:color="auto"/>
                <w:left w:val="none" w:sz="0" w:space="0" w:color="auto"/>
                <w:bottom w:val="none" w:sz="0" w:space="0" w:color="auto"/>
                <w:right w:val="none" w:sz="0" w:space="0" w:color="auto"/>
              </w:divBdr>
            </w:div>
            <w:div w:id="1625844104">
              <w:marLeft w:val="0"/>
              <w:marRight w:val="0"/>
              <w:marTop w:val="0"/>
              <w:marBottom w:val="0"/>
              <w:divBdr>
                <w:top w:val="none" w:sz="0" w:space="0" w:color="auto"/>
                <w:left w:val="none" w:sz="0" w:space="0" w:color="auto"/>
                <w:bottom w:val="none" w:sz="0" w:space="0" w:color="auto"/>
                <w:right w:val="none" w:sz="0" w:space="0" w:color="auto"/>
              </w:divBdr>
            </w:div>
            <w:div w:id="827864861">
              <w:marLeft w:val="0"/>
              <w:marRight w:val="0"/>
              <w:marTop w:val="0"/>
              <w:marBottom w:val="0"/>
              <w:divBdr>
                <w:top w:val="none" w:sz="0" w:space="0" w:color="auto"/>
                <w:left w:val="none" w:sz="0" w:space="0" w:color="auto"/>
                <w:bottom w:val="none" w:sz="0" w:space="0" w:color="auto"/>
                <w:right w:val="none" w:sz="0" w:space="0" w:color="auto"/>
              </w:divBdr>
            </w:div>
            <w:div w:id="1592080745">
              <w:marLeft w:val="0"/>
              <w:marRight w:val="0"/>
              <w:marTop w:val="0"/>
              <w:marBottom w:val="0"/>
              <w:divBdr>
                <w:top w:val="none" w:sz="0" w:space="0" w:color="auto"/>
                <w:left w:val="none" w:sz="0" w:space="0" w:color="auto"/>
                <w:bottom w:val="none" w:sz="0" w:space="0" w:color="auto"/>
                <w:right w:val="none" w:sz="0" w:space="0" w:color="auto"/>
              </w:divBdr>
            </w:div>
            <w:div w:id="155611936">
              <w:marLeft w:val="0"/>
              <w:marRight w:val="0"/>
              <w:marTop w:val="0"/>
              <w:marBottom w:val="0"/>
              <w:divBdr>
                <w:top w:val="none" w:sz="0" w:space="0" w:color="auto"/>
                <w:left w:val="none" w:sz="0" w:space="0" w:color="auto"/>
                <w:bottom w:val="none" w:sz="0" w:space="0" w:color="auto"/>
                <w:right w:val="none" w:sz="0" w:space="0" w:color="auto"/>
              </w:divBdr>
            </w:div>
            <w:div w:id="884409769">
              <w:marLeft w:val="0"/>
              <w:marRight w:val="0"/>
              <w:marTop w:val="0"/>
              <w:marBottom w:val="0"/>
              <w:divBdr>
                <w:top w:val="none" w:sz="0" w:space="0" w:color="auto"/>
                <w:left w:val="none" w:sz="0" w:space="0" w:color="auto"/>
                <w:bottom w:val="none" w:sz="0" w:space="0" w:color="auto"/>
                <w:right w:val="none" w:sz="0" w:space="0" w:color="auto"/>
              </w:divBdr>
            </w:div>
            <w:div w:id="706611115">
              <w:marLeft w:val="0"/>
              <w:marRight w:val="0"/>
              <w:marTop w:val="0"/>
              <w:marBottom w:val="0"/>
              <w:divBdr>
                <w:top w:val="none" w:sz="0" w:space="0" w:color="auto"/>
                <w:left w:val="none" w:sz="0" w:space="0" w:color="auto"/>
                <w:bottom w:val="none" w:sz="0" w:space="0" w:color="auto"/>
                <w:right w:val="none" w:sz="0" w:space="0" w:color="auto"/>
              </w:divBdr>
            </w:div>
            <w:div w:id="1148549165">
              <w:marLeft w:val="0"/>
              <w:marRight w:val="0"/>
              <w:marTop w:val="0"/>
              <w:marBottom w:val="0"/>
              <w:divBdr>
                <w:top w:val="none" w:sz="0" w:space="0" w:color="auto"/>
                <w:left w:val="none" w:sz="0" w:space="0" w:color="auto"/>
                <w:bottom w:val="none" w:sz="0" w:space="0" w:color="auto"/>
                <w:right w:val="none" w:sz="0" w:space="0" w:color="auto"/>
              </w:divBdr>
            </w:div>
            <w:div w:id="1890991008">
              <w:marLeft w:val="0"/>
              <w:marRight w:val="0"/>
              <w:marTop w:val="0"/>
              <w:marBottom w:val="0"/>
              <w:divBdr>
                <w:top w:val="none" w:sz="0" w:space="0" w:color="auto"/>
                <w:left w:val="none" w:sz="0" w:space="0" w:color="auto"/>
                <w:bottom w:val="none" w:sz="0" w:space="0" w:color="auto"/>
                <w:right w:val="none" w:sz="0" w:space="0" w:color="auto"/>
              </w:divBdr>
            </w:div>
            <w:div w:id="297145434">
              <w:marLeft w:val="0"/>
              <w:marRight w:val="0"/>
              <w:marTop w:val="0"/>
              <w:marBottom w:val="0"/>
              <w:divBdr>
                <w:top w:val="none" w:sz="0" w:space="0" w:color="auto"/>
                <w:left w:val="none" w:sz="0" w:space="0" w:color="auto"/>
                <w:bottom w:val="none" w:sz="0" w:space="0" w:color="auto"/>
                <w:right w:val="none" w:sz="0" w:space="0" w:color="auto"/>
              </w:divBdr>
            </w:div>
            <w:div w:id="1063599617">
              <w:marLeft w:val="0"/>
              <w:marRight w:val="0"/>
              <w:marTop w:val="0"/>
              <w:marBottom w:val="0"/>
              <w:divBdr>
                <w:top w:val="none" w:sz="0" w:space="0" w:color="auto"/>
                <w:left w:val="none" w:sz="0" w:space="0" w:color="auto"/>
                <w:bottom w:val="none" w:sz="0" w:space="0" w:color="auto"/>
                <w:right w:val="none" w:sz="0" w:space="0" w:color="auto"/>
              </w:divBdr>
            </w:div>
            <w:div w:id="1082490318">
              <w:marLeft w:val="0"/>
              <w:marRight w:val="0"/>
              <w:marTop w:val="0"/>
              <w:marBottom w:val="0"/>
              <w:divBdr>
                <w:top w:val="none" w:sz="0" w:space="0" w:color="auto"/>
                <w:left w:val="none" w:sz="0" w:space="0" w:color="auto"/>
                <w:bottom w:val="none" w:sz="0" w:space="0" w:color="auto"/>
                <w:right w:val="none" w:sz="0" w:space="0" w:color="auto"/>
              </w:divBdr>
            </w:div>
            <w:div w:id="2067872925">
              <w:marLeft w:val="0"/>
              <w:marRight w:val="0"/>
              <w:marTop w:val="0"/>
              <w:marBottom w:val="0"/>
              <w:divBdr>
                <w:top w:val="none" w:sz="0" w:space="0" w:color="auto"/>
                <w:left w:val="none" w:sz="0" w:space="0" w:color="auto"/>
                <w:bottom w:val="none" w:sz="0" w:space="0" w:color="auto"/>
                <w:right w:val="none" w:sz="0" w:space="0" w:color="auto"/>
              </w:divBdr>
            </w:div>
            <w:div w:id="1989823203">
              <w:marLeft w:val="0"/>
              <w:marRight w:val="0"/>
              <w:marTop w:val="0"/>
              <w:marBottom w:val="0"/>
              <w:divBdr>
                <w:top w:val="none" w:sz="0" w:space="0" w:color="auto"/>
                <w:left w:val="none" w:sz="0" w:space="0" w:color="auto"/>
                <w:bottom w:val="none" w:sz="0" w:space="0" w:color="auto"/>
                <w:right w:val="none" w:sz="0" w:space="0" w:color="auto"/>
              </w:divBdr>
            </w:div>
            <w:div w:id="2114011144">
              <w:marLeft w:val="0"/>
              <w:marRight w:val="0"/>
              <w:marTop w:val="0"/>
              <w:marBottom w:val="0"/>
              <w:divBdr>
                <w:top w:val="none" w:sz="0" w:space="0" w:color="auto"/>
                <w:left w:val="none" w:sz="0" w:space="0" w:color="auto"/>
                <w:bottom w:val="none" w:sz="0" w:space="0" w:color="auto"/>
                <w:right w:val="none" w:sz="0" w:space="0" w:color="auto"/>
              </w:divBdr>
            </w:div>
            <w:div w:id="385644954">
              <w:marLeft w:val="0"/>
              <w:marRight w:val="0"/>
              <w:marTop w:val="0"/>
              <w:marBottom w:val="0"/>
              <w:divBdr>
                <w:top w:val="none" w:sz="0" w:space="0" w:color="auto"/>
                <w:left w:val="none" w:sz="0" w:space="0" w:color="auto"/>
                <w:bottom w:val="none" w:sz="0" w:space="0" w:color="auto"/>
                <w:right w:val="none" w:sz="0" w:space="0" w:color="auto"/>
              </w:divBdr>
            </w:div>
            <w:div w:id="946736596">
              <w:marLeft w:val="0"/>
              <w:marRight w:val="0"/>
              <w:marTop w:val="0"/>
              <w:marBottom w:val="0"/>
              <w:divBdr>
                <w:top w:val="none" w:sz="0" w:space="0" w:color="auto"/>
                <w:left w:val="none" w:sz="0" w:space="0" w:color="auto"/>
                <w:bottom w:val="none" w:sz="0" w:space="0" w:color="auto"/>
                <w:right w:val="none" w:sz="0" w:space="0" w:color="auto"/>
              </w:divBdr>
            </w:div>
            <w:div w:id="2114399972">
              <w:marLeft w:val="0"/>
              <w:marRight w:val="0"/>
              <w:marTop w:val="0"/>
              <w:marBottom w:val="0"/>
              <w:divBdr>
                <w:top w:val="none" w:sz="0" w:space="0" w:color="auto"/>
                <w:left w:val="none" w:sz="0" w:space="0" w:color="auto"/>
                <w:bottom w:val="none" w:sz="0" w:space="0" w:color="auto"/>
                <w:right w:val="none" w:sz="0" w:space="0" w:color="auto"/>
              </w:divBdr>
            </w:div>
            <w:div w:id="2007316705">
              <w:marLeft w:val="0"/>
              <w:marRight w:val="0"/>
              <w:marTop w:val="0"/>
              <w:marBottom w:val="0"/>
              <w:divBdr>
                <w:top w:val="none" w:sz="0" w:space="0" w:color="auto"/>
                <w:left w:val="none" w:sz="0" w:space="0" w:color="auto"/>
                <w:bottom w:val="none" w:sz="0" w:space="0" w:color="auto"/>
                <w:right w:val="none" w:sz="0" w:space="0" w:color="auto"/>
              </w:divBdr>
            </w:div>
            <w:div w:id="880173102">
              <w:marLeft w:val="0"/>
              <w:marRight w:val="0"/>
              <w:marTop w:val="0"/>
              <w:marBottom w:val="0"/>
              <w:divBdr>
                <w:top w:val="none" w:sz="0" w:space="0" w:color="auto"/>
                <w:left w:val="none" w:sz="0" w:space="0" w:color="auto"/>
                <w:bottom w:val="none" w:sz="0" w:space="0" w:color="auto"/>
                <w:right w:val="none" w:sz="0" w:space="0" w:color="auto"/>
              </w:divBdr>
            </w:div>
            <w:div w:id="1469590580">
              <w:marLeft w:val="0"/>
              <w:marRight w:val="0"/>
              <w:marTop w:val="0"/>
              <w:marBottom w:val="0"/>
              <w:divBdr>
                <w:top w:val="none" w:sz="0" w:space="0" w:color="auto"/>
                <w:left w:val="none" w:sz="0" w:space="0" w:color="auto"/>
                <w:bottom w:val="none" w:sz="0" w:space="0" w:color="auto"/>
                <w:right w:val="none" w:sz="0" w:space="0" w:color="auto"/>
              </w:divBdr>
            </w:div>
            <w:div w:id="1841002564">
              <w:marLeft w:val="0"/>
              <w:marRight w:val="0"/>
              <w:marTop w:val="0"/>
              <w:marBottom w:val="0"/>
              <w:divBdr>
                <w:top w:val="none" w:sz="0" w:space="0" w:color="auto"/>
                <w:left w:val="none" w:sz="0" w:space="0" w:color="auto"/>
                <w:bottom w:val="none" w:sz="0" w:space="0" w:color="auto"/>
                <w:right w:val="none" w:sz="0" w:space="0" w:color="auto"/>
              </w:divBdr>
            </w:div>
            <w:div w:id="1838880182">
              <w:marLeft w:val="0"/>
              <w:marRight w:val="0"/>
              <w:marTop w:val="0"/>
              <w:marBottom w:val="0"/>
              <w:divBdr>
                <w:top w:val="none" w:sz="0" w:space="0" w:color="auto"/>
                <w:left w:val="none" w:sz="0" w:space="0" w:color="auto"/>
                <w:bottom w:val="none" w:sz="0" w:space="0" w:color="auto"/>
                <w:right w:val="none" w:sz="0" w:space="0" w:color="auto"/>
              </w:divBdr>
            </w:div>
            <w:div w:id="2108190710">
              <w:marLeft w:val="0"/>
              <w:marRight w:val="0"/>
              <w:marTop w:val="0"/>
              <w:marBottom w:val="0"/>
              <w:divBdr>
                <w:top w:val="none" w:sz="0" w:space="0" w:color="auto"/>
                <w:left w:val="none" w:sz="0" w:space="0" w:color="auto"/>
                <w:bottom w:val="none" w:sz="0" w:space="0" w:color="auto"/>
                <w:right w:val="none" w:sz="0" w:space="0" w:color="auto"/>
              </w:divBdr>
            </w:div>
            <w:div w:id="1463769879">
              <w:marLeft w:val="0"/>
              <w:marRight w:val="0"/>
              <w:marTop w:val="0"/>
              <w:marBottom w:val="0"/>
              <w:divBdr>
                <w:top w:val="none" w:sz="0" w:space="0" w:color="auto"/>
                <w:left w:val="none" w:sz="0" w:space="0" w:color="auto"/>
                <w:bottom w:val="none" w:sz="0" w:space="0" w:color="auto"/>
                <w:right w:val="none" w:sz="0" w:space="0" w:color="auto"/>
              </w:divBdr>
            </w:div>
            <w:div w:id="768044878">
              <w:marLeft w:val="0"/>
              <w:marRight w:val="0"/>
              <w:marTop w:val="0"/>
              <w:marBottom w:val="0"/>
              <w:divBdr>
                <w:top w:val="none" w:sz="0" w:space="0" w:color="auto"/>
                <w:left w:val="none" w:sz="0" w:space="0" w:color="auto"/>
                <w:bottom w:val="none" w:sz="0" w:space="0" w:color="auto"/>
                <w:right w:val="none" w:sz="0" w:space="0" w:color="auto"/>
              </w:divBdr>
            </w:div>
            <w:div w:id="441460541">
              <w:marLeft w:val="0"/>
              <w:marRight w:val="0"/>
              <w:marTop w:val="0"/>
              <w:marBottom w:val="0"/>
              <w:divBdr>
                <w:top w:val="none" w:sz="0" w:space="0" w:color="auto"/>
                <w:left w:val="none" w:sz="0" w:space="0" w:color="auto"/>
                <w:bottom w:val="none" w:sz="0" w:space="0" w:color="auto"/>
                <w:right w:val="none" w:sz="0" w:space="0" w:color="auto"/>
              </w:divBdr>
            </w:div>
            <w:div w:id="1711492420">
              <w:marLeft w:val="0"/>
              <w:marRight w:val="0"/>
              <w:marTop w:val="0"/>
              <w:marBottom w:val="0"/>
              <w:divBdr>
                <w:top w:val="none" w:sz="0" w:space="0" w:color="auto"/>
                <w:left w:val="none" w:sz="0" w:space="0" w:color="auto"/>
                <w:bottom w:val="none" w:sz="0" w:space="0" w:color="auto"/>
                <w:right w:val="none" w:sz="0" w:space="0" w:color="auto"/>
              </w:divBdr>
            </w:div>
            <w:div w:id="1135872477">
              <w:marLeft w:val="0"/>
              <w:marRight w:val="0"/>
              <w:marTop w:val="0"/>
              <w:marBottom w:val="0"/>
              <w:divBdr>
                <w:top w:val="none" w:sz="0" w:space="0" w:color="auto"/>
                <w:left w:val="none" w:sz="0" w:space="0" w:color="auto"/>
                <w:bottom w:val="none" w:sz="0" w:space="0" w:color="auto"/>
                <w:right w:val="none" w:sz="0" w:space="0" w:color="auto"/>
              </w:divBdr>
            </w:div>
            <w:div w:id="1741057651">
              <w:marLeft w:val="0"/>
              <w:marRight w:val="0"/>
              <w:marTop w:val="0"/>
              <w:marBottom w:val="0"/>
              <w:divBdr>
                <w:top w:val="none" w:sz="0" w:space="0" w:color="auto"/>
                <w:left w:val="none" w:sz="0" w:space="0" w:color="auto"/>
                <w:bottom w:val="none" w:sz="0" w:space="0" w:color="auto"/>
                <w:right w:val="none" w:sz="0" w:space="0" w:color="auto"/>
              </w:divBdr>
            </w:div>
            <w:div w:id="1202864184">
              <w:marLeft w:val="0"/>
              <w:marRight w:val="0"/>
              <w:marTop w:val="0"/>
              <w:marBottom w:val="0"/>
              <w:divBdr>
                <w:top w:val="none" w:sz="0" w:space="0" w:color="auto"/>
                <w:left w:val="none" w:sz="0" w:space="0" w:color="auto"/>
                <w:bottom w:val="none" w:sz="0" w:space="0" w:color="auto"/>
                <w:right w:val="none" w:sz="0" w:space="0" w:color="auto"/>
              </w:divBdr>
            </w:div>
            <w:div w:id="998194949">
              <w:marLeft w:val="0"/>
              <w:marRight w:val="0"/>
              <w:marTop w:val="0"/>
              <w:marBottom w:val="0"/>
              <w:divBdr>
                <w:top w:val="none" w:sz="0" w:space="0" w:color="auto"/>
                <w:left w:val="none" w:sz="0" w:space="0" w:color="auto"/>
                <w:bottom w:val="none" w:sz="0" w:space="0" w:color="auto"/>
                <w:right w:val="none" w:sz="0" w:space="0" w:color="auto"/>
              </w:divBdr>
            </w:div>
            <w:div w:id="1207912740">
              <w:marLeft w:val="0"/>
              <w:marRight w:val="0"/>
              <w:marTop w:val="0"/>
              <w:marBottom w:val="0"/>
              <w:divBdr>
                <w:top w:val="none" w:sz="0" w:space="0" w:color="auto"/>
                <w:left w:val="none" w:sz="0" w:space="0" w:color="auto"/>
                <w:bottom w:val="none" w:sz="0" w:space="0" w:color="auto"/>
                <w:right w:val="none" w:sz="0" w:space="0" w:color="auto"/>
              </w:divBdr>
            </w:div>
            <w:div w:id="74479382">
              <w:marLeft w:val="0"/>
              <w:marRight w:val="0"/>
              <w:marTop w:val="0"/>
              <w:marBottom w:val="0"/>
              <w:divBdr>
                <w:top w:val="none" w:sz="0" w:space="0" w:color="auto"/>
                <w:left w:val="none" w:sz="0" w:space="0" w:color="auto"/>
                <w:bottom w:val="none" w:sz="0" w:space="0" w:color="auto"/>
                <w:right w:val="none" w:sz="0" w:space="0" w:color="auto"/>
              </w:divBdr>
            </w:div>
            <w:div w:id="782650257">
              <w:marLeft w:val="0"/>
              <w:marRight w:val="0"/>
              <w:marTop w:val="0"/>
              <w:marBottom w:val="0"/>
              <w:divBdr>
                <w:top w:val="none" w:sz="0" w:space="0" w:color="auto"/>
                <w:left w:val="none" w:sz="0" w:space="0" w:color="auto"/>
                <w:bottom w:val="none" w:sz="0" w:space="0" w:color="auto"/>
                <w:right w:val="none" w:sz="0" w:space="0" w:color="auto"/>
              </w:divBdr>
            </w:div>
            <w:div w:id="361710288">
              <w:marLeft w:val="0"/>
              <w:marRight w:val="0"/>
              <w:marTop w:val="0"/>
              <w:marBottom w:val="0"/>
              <w:divBdr>
                <w:top w:val="none" w:sz="0" w:space="0" w:color="auto"/>
                <w:left w:val="none" w:sz="0" w:space="0" w:color="auto"/>
                <w:bottom w:val="none" w:sz="0" w:space="0" w:color="auto"/>
                <w:right w:val="none" w:sz="0" w:space="0" w:color="auto"/>
              </w:divBdr>
            </w:div>
            <w:div w:id="1074014453">
              <w:marLeft w:val="0"/>
              <w:marRight w:val="0"/>
              <w:marTop w:val="0"/>
              <w:marBottom w:val="0"/>
              <w:divBdr>
                <w:top w:val="none" w:sz="0" w:space="0" w:color="auto"/>
                <w:left w:val="none" w:sz="0" w:space="0" w:color="auto"/>
                <w:bottom w:val="none" w:sz="0" w:space="0" w:color="auto"/>
                <w:right w:val="none" w:sz="0" w:space="0" w:color="auto"/>
              </w:divBdr>
            </w:div>
            <w:div w:id="1642885867">
              <w:marLeft w:val="0"/>
              <w:marRight w:val="0"/>
              <w:marTop w:val="0"/>
              <w:marBottom w:val="0"/>
              <w:divBdr>
                <w:top w:val="none" w:sz="0" w:space="0" w:color="auto"/>
                <w:left w:val="none" w:sz="0" w:space="0" w:color="auto"/>
                <w:bottom w:val="none" w:sz="0" w:space="0" w:color="auto"/>
                <w:right w:val="none" w:sz="0" w:space="0" w:color="auto"/>
              </w:divBdr>
            </w:div>
            <w:div w:id="1227912801">
              <w:marLeft w:val="0"/>
              <w:marRight w:val="0"/>
              <w:marTop w:val="0"/>
              <w:marBottom w:val="0"/>
              <w:divBdr>
                <w:top w:val="none" w:sz="0" w:space="0" w:color="auto"/>
                <w:left w:val="none" w:sz="0" w:space="0" w:color="auto"/>
                <w:bottom w:val="none" w:sz="0" w:space="0" w:color="auto"/>
                <w:right w:val="none" w:sz="0" w:space="0" w:color="auto"/>
              </w:divBdr>
            </w:div>
            <w:div w:id="537395246">
              <w:marLeft w:val="0"/>
              <w:marRight w:val="0"/>
              <w:marTop w:val="0"/>
              <w:marBottom w:val="0"/>
              <w:divBdr>
                <w:top w:val="none" w:sz="0" w:space="0" w:color="auto"/>
                <w:left w:val="none" w:sz="0" w:space="0" w:color="auto"/>
                <w:bottom w:val="none" w:sz="0" w:space="0" w:color="auto"/>
                <w:right w:val="none" w:sz="0" w:space="0" w:color="auto"/>
              </w:divBdr>
            </w:div>
            <w:div w:id="1622375866">
              <w:marLeft w:val="0"/>
              <w:marRight w:val="0"/>
              <w:marTop w:val="0"/>
              <w:marBottom w:val="0"/>
              <w:divBdr>
                <w:top w:val="none" w:sz="0" w:space="0" w:color="auto"/>
                <w:left w:val="none" w:sz="0" w:space="0" w:color="auto"/>
                <w:bottom w:val="none" w:sz="0" w:space="0" w:color="auto"/>
                <w:right w:val="none" w:sz="0" w:space="0" w:color="auto"/>
              </w:divBdr>
            </w:div>
            <w:div w:id="1805733634">
              <w:marLeft w:val="0"/>
              <w:marRight w:val="0"/>
              <w:marTop w:val="0"/>
              <w:marBottom w:val="0"/>
              <w:divBdr>
                <w:top w:val="none" w:sz="0" w:space="0" w:color="auto"/>
                <w:left w:val="none" w:sz="0" w:space="0" w:color="auto"/>
                <w:bottom w:val="none" w:sz="0" w:space="0" w:color="auto"/>
                <w:right w:val="none" w:sz="0" w:space="0" w:color="auto"/>
              </w:divBdr>
            </w:div>
            <w:div w:id="665982886">
              <w:marLeft w:val="0"/>
              <w:marRight w:val="0"/>
              <w:marTop w:val="0"/>
              <w:marBottom w:val="0"/>
              <w:divBdr>
                <w:top w:val="none" w:sz="0" w:space="0" w:color="auto"/>
                <w:left w:val="none" w:sz="0" w:space="0" w:color="auto"/>
                <w:bottom w:val="none" w:sz="0" w:space="0" w:color="auto"/>
                <w:right w:val="none" w:sz="0" w:space="0" w:color="auto"/>
              </w:divBdr>
            </w:div>
            <w:div w:id="1503273707">
              <w:marLeft w:val="0"/>
              <w:marRight w:val="0"/>
              <w:marTop w:val="0"/>
              <w:marBottom w:val="0"/>
              <w:divBdr>
                <w:top w:val="none" w:sz="0" w:space="0" w:color="auto"/>
                <w:left w:val="none" w:sz="0" w:space="0" w:color="auto"/>
                <w:bottom w:val="none" w:sz="0" w:space="0" w:color="auto"/>
                <w:right w:val="none" w:sz="0" w:space="0" w:color="auto"/>
              </w:divBdr>
            </w:div>
            <w:div w:id="532616104">
              <w:marLeft w:val="0"/>
              <w:marRight w:val="0"/>
              <w:marTop w:val="0"/>
              <w:marBottom w:val="0"/>
              <w:divBdr>
                <w:top w:val="none" w:sz="0" w:space="0" w:color="auto"/>
                <w:left w:val="none" w:sz="0" w:space="0" w:color="auto"/>
                <w:bottom w:val="none" w:sz="0" w:space="0" w:color="auto"/>
                <w:right w:val="none" w:sz="0" w:space="0" w:color="auto"/>
              </w:divBdr>
            </w:div>
            <w:div w:id="769282645">
              <w:marLeft w:val="0"/>
              <w:marRight w:val="0"/>
              <w:marTop w:val="0"/>
              <w:marBottom w:val="0"/>
              <w:divBdr>
                <w:top w:val="none" w:sz="0" w:space="0" w:color="auto"/>
                <w:left w:val="none" w:sz="0" w:space="0" w:color="auto"/>
                <w:bottom w:val="none" w:sz="0" w:space="0" w:color="auto"/>
                <w:right w:val="none" w:sz="0" w:space="0" w:color="auto"/>
              </w:divBdr>
            </w:div>
            <w:div w:id="732042110">
              <w:marLeft w:val="0"/>
              <w:marRight w:val="0"/>
              <w:marTop w:val="0"/>
              <w:marBottom w:val="0"/>
              <w:divBdr>
                <w:top w:val="none" w:sz="0" w:space="0" w:color="auto"/>
                <w:left w:val="none" w:sz="0" w:space="0" w:color="auto"/>
                <w:bottom w:val="none" w:sz="0" w:space="0" w:color="auto"/>
                <w:right w:val="none" w:sz="0" w:space="0" w:color="auto"/>
              </w:divBdr>
            </w:div>
            <w:div w:id="1291283175">
              <w:marLeft w:val="0"/>
              <w:marRight w:val="0"/>
              <w:marTop w:val="0"/>
              <w:marBottom w:val="0"/>
              <w:divBdr>
                <w:top w:val="none" w:sz="0" w:space="0" w:color="auto"/>
                <w:left w:val="none" w:sz="0" w:space="0" w:color="auto"/>
                <w:bottom w:val="none" w:sz="0" w:space="0" w:color="auto"/>
                <w:right w:val="none" w:sz="0" w:space="0" w:color="auto"/>
              </w:divBdr>
            </w:div>
            <w:div w:id="1454208030">
              <w:marLeft w:val="0"/>
              <w:marRight w:val="0"/>
              <w:marTop w:val="0"/>
              <w:marBottom w:val="0"/>
              <w:divBdr>
                <w:top w:val="none" w:sz="0" w:space="0" w:color="auto"/>
                <w:left w:val="none" w:sz="0" w:space="0" w:color="auto"/>
                <w:bottom w:val="none" w:sz="0" w:space="0" w:color="auto"/>
                <w:right w:val="none" w:sz="0" w:space="0" w:color="auto"/>
              </w:divBdr>
            </w:div>
            <w:div w:id="1392575192">
              <w:marLeft w:val="0"/>
              <w:marRight w:val="0"/>
              <w:marTop w:val="0"/>
              <w:marBottom w:val="0"/>
              <w:divBdr>
                <w:top w:val="none" w:sz="0" w:space="0" w:color="auto"/>
                <w:left w:val="none" w:sz="0" w:space="0" w:color="auto"/>
                <w:bottom w:val="none" w:sz="0" w:space="0" w:color="auto"/>
                <w:right w:val="none" w:sz="0" w:space="0" w:color="auto"/>
              </w:divBdr>
            </w:div>
            <w:div w:id="822239376">
              <w:marLeft w:val="0"/>
              <w:marRight w:val="0"/>
              <w:marTop w:val="0"/>
              <w:marBottom w:val="0"/>
              <w:divBdr>
                <w:top w:val="none" w:sz="0" w:space="0" w:color="auto"/>
                <w:left w:val="none" w:sz="0" w:space="0" w:color="auto"/>
                <w:bottom w:val="none" w:sz="0" w:space="0" w:color="auto"/>
                <w:right w:val="none" w:sz="0" w:space="0" w:color="auto"/>
              </w:divBdr>
            </w:div>
            <w:div w:id="632835951">
              <w:marLeft w:val="0"/>
              <w:marRight w:val="0"/>
              <w:marTop w:val="0"/>
              <w:marBottom w:val="0"/>
              <w:divBdr>
                <w:top w:val="none" w:sz="0" w:space="0" w:color="auto"/>
                <w:left w:val="none" w:sz="0" w:space="0" w:color="auto"/>
                <w:bottom w:val="none" w:sz="0" w:space="0" w:color="auto"/>
                <w:right w:val="none" w:sz="0" w:space="0" w:color="auto"/>
              </w:divBdr>
            </w:div>
            <w:div w:id="1922522212">
              <w:marLeft w:val="0"/>
              <w:marRight w:val="0"/>
              <w:marTop w:val="0"/>
              <w:marBottom w:val="0"/>
              <w:divBdr>
                <w:top w:val="none" w:sz="0" w:space="0" w:color="auto"/>
                <w:left w:val="none" w:sz="0" w:space="0" w:color="auto"/>
                <w:bottom w:val="none" w:sz="0" w:space="0" w:color="auto"/>
                <w:right w:val="none" w:sz="0" w:space="0" w:color="auto"/>
              </w:divBdr>
            </w:div>
            <w:div w:id="2057509739">
              <w:marLeft w:val="0"/>
              <w:marRight w:val="0"/>
              <w:marTop w:val="0"/>
              <w:marBottom w:val="0"/>
              <w:divBdr>
                <w:top w:val="none" w:sz="0" w:space="0" w:color="auto"/>
                <w:left w:val="none" w:sz="0" w:space="0" w:color="auto"/>
                <w:bottom w:val="none" w:sz="0" w:space="0" w:color="auto"/>
                <w:right w:val="none" w:sz="0" w:space="0" w:color="auto"/>
              </w:divBdr>
            </w:div>
            <w:div w:id="1579944641">
              <w:marLeft w:val="0"/>
              <w:marRight w:val="0"/>
              <w:marTop w:val="0"/>
              <w:marBottom w:val="0"/>
              <w:divBdr>
                <w:top w:val="none" w:sz="0" w:space="0" w:color="auto"/>
                <w:left w:val="none" w:sz="0" w:space="0" w:color="auto"/>
                <w:bottom w:val="none" w:sz="0" w:space="0" w:color="auto"/>
                <w:right w:val="none" w:sz="0" w:space="0" w:color="auto"/>
              </w:divBdr>
            </w:div>
            <w:div w:id="280765821">
              <w:marLeft w:val="0"/>
              <w:marRight w:val="0"/>
              <w:marTop w:val="0"/>
              <w:marBottom w:val="0"/>
              <w:divBdr>
                <w:top w:val="none" w:sz="0" w:space="0" w:color="auto"/>
                <w:left w:val="none" w:sz="0" w:space="0" w:color="auto"/>
                <w:bottom w:val="none" w:sz="0" w:space="0" w:color="auto"/>
                <w:right w:val="none" w:sz="0" w:space="0" w:color="auto"/>
              </w:divBdr>
            </w:div>
            <w:div w:id="942345683">
              <w:marLeft w:val="0"/>
              <w:marRight w:val="0"/>
              <w:marTop w:val="0"/>
              <w:marBottom w:val="0"/>
              <w:divBdr>
                <w:top w:val="none" w:sz="0" w:space="0" w:color="auto"/>
                <w:left w:val="none" w:sz="0" w:space="0" w:color="auto"/>
                <w:bottom w:val="none" w:sz="0" w:space="0" w:color="auto"/>
                <w:right w:val="none" w:sz="0" w:space="0" w:color="auto"/>
              </w:divBdr>
            </w:div>
            <w:div w:id="1945578396">
              <w:marLeft w:val="0"/>
              <w:marRight w:val="0"/>
              <w:marTop w:val="0"/>
              <w:marBottom w:val="0"/>
              <w:divBdr>
                <w:top w:val="none" w:sz="0" w:space="0" w:color="auto"/>
                <w:left w:val="none" w:sz="0" w:space="0" w:color="auto"/>
                <w:bottom w:val="none" w:sz="0" w:space="0" w:color="auto"/>
                <w:right w:val="none" w:sz="0" w:space="0" w:color="auto"/>
              </w:divBdr>
            </w:div>
            <w:div w:id="271207474">
              <w:marLeft w:val="0"/>
              <w:marRight w:val="0"/>
              <w:marTop w:val="0"/>
              <w:marBottom w:val="0"/>
              <w:divBdr>
                <w:top w:val="none" w:sz="0" w:space="0" w:color="auto"/>
                <w:left w:val="none" w:sz="0" w:space="0" w:color="auto"/>
                <w:bottom w:val="none" w:sz="0" w:space="0" w:color="auto"/>
                <w:right w:val="none" w:sz="0" w:space="0" w:color="auto"/>
              </w:divBdr>
            </w:div>
            <w:div w:id="1210340262">
              <w:marLeft w:val="0"/>
              <w:marRight w:val="0"/>
              <w:marTop w:val="0"/>
              <w:marBottom w:val="0"/>
              <w:divBdr>
                <w:top w:val="none" w:sz="0" w:space="0" w:color="auto"/>
                <w:left w:val="none" w:sz="0" w:space="0" w:color="auto"/>
                <w:bottom w:val="none" w:sz="0" w:space="0" w:color="auto"/>
                <w:right w:val="none" w:sz="0" w:space="0" w:color="auto"/>
              </w:divBdr>
            </w:div>
            <w:div w:id="870806804">
              <w:marLeft w:val="0"/>
              <w:marRight w:val="0"/>
              <w:marTop w:val="0"/>
              <w:marBottom w:val="0"/>
              <w:divBdr>
                <w:top w:val="none" w:sz="0" w:space="0" w:color="auto"/>
                <w:left w:val="none" w:sz="0" w:space="0" w:color="auto"/>
                <w:bottom w:val="none" w:sz="0" w:space="0" w:color="auto"/>
                <w:right w:val="none" w:sz="0" w:space="0" w:color="auto"/>
              </w:divBdr>
            </w:div>
            <w:div w:id="492064338">
              <w:marLeft w:val="0"/>
              <w:marRight w:val="0"/>
              <w:marTop w:val="0"/>
              <w:marBottom w:val="0"/>
              <w:divBdr>
                <w:top w:val="none" w:sz="0" w:space="0" w:color="auto"/>
                <w:left w:val="none" w:sz="0" w:space="0" w:color="auto"/>
                <w:bottom w:val="none" w:sz="0" w:space="0" w:color="auto"/>
                <w:right w:val="none" w:sz="0" w:space="0" w:color="auto"/>
              </w:divBdr>
            </w:div>
            <w:div w:id="1364750656">
              <w:marLeft w:val="0"/>
              <w:marRight w:val="0"/>
              <w:marTop w:val="0"/>
              <w:marBottom w:val="0"/>
              <w:divBdr>
                <w:top w:val="none" w:sz="0" w:space="0" w:color="auto"/>
                <w:left w:val="none" w:sz="0" w:space="0" w:color="auto"/>
                <w:bottom w:val="none" w:sz="0" w:space="0" w:color="auto"/>
                <w:right w:val="none" w:sz="0" w:space="0" w:color="auto"/>
              </w:divBdr>
            </w:div>
            <w:div w:id="1354113528">
              <w:marLeft w:val="0"/>
              <w:marRight w:val="0"/>
              <w:marTop w:val="0"/>
              <w:marBottom w:val="0"/>
              <w:divBdr>
                <w:top w:val="none" w:sz="0" w:space="0" w:color="auto"/>
                <w:left w:val="none" w:sz="0" w:space="0" w:color="auto"/>
                <w:bottom w:val="none" w:sz="0" w:space="0" w:color="auto"/>
                <w:right w:val="none" w:sz="0" w:space="0" w:color="auto"/>
              </w:divBdr>
            </w:div>
            <w:div w:id="647512877">
              <w:marLeft w:val="0"/>
              <w:marRight w:val="0"/>
              <w:marTop w:val="0"/>
              <w:marBottom w:val="0"/>
              <w:divBdr>
                <w:top w:val="none" w:sz="0" w:space="0" w:color="auto"/>
                <w:left w:val="none" w:sz="0" w:space="0" w:color="auto"/>
                <w:bottom w:val="none" w:sz="0" w:space="0" w:color="auto"/>
                <w:right w:val="none" w:sz="0" w:space="0" w:color="auto"/>
              </w:divBdr>
            </w:div>
            <w:div w:id="1025719103">
              <w:marLeft w:val="0"/>
              <w:marRight w:val="0"/>
              <w:marTop w:val="0"/>
              <w:marBottom w:val="0"/>
              <w:divBdr>
                <w:top w:val="none" w:sz="0" w:space="0" w:color="auto"/>
                <w:left w:val="none" w:sz="0" w:space="0" w:color="auto"/>
                <w:bottom w:val="none" w:sz="0" w:space="0" w:color="auto"/>
                <w:right w:val="none" w:sz="0" w:space="0" w:color="auto"/>
              </w:divBdr>
            </w:div>
            <w:div w:id="1725329053">
              <w:marLeft w:val="0"/>
              <w:marRight w:val="0"/>
              <w:marTop w:val="0"/>
              <w:marBottom w:val="0"/>
              <w:divBdr>
                <w:top w:val="none" w:sz="0" w:space="0" w:color="auto"/>
                <w:left w:val="none" w:sz="0" w:space="0" w:color="auto"/>
                <w:bottom w:val="none" w:sz="0" w:space="0" w:color="auto"/>
                <w:right w:val="none" w:sz="0" w:space="0" w:color="auto"/>
              </w:divBdr>
            </w:div>
            <w:div w:id="325787349">
              <w:marLeft w:val="0"/>
              <w:marRight w:val="0"/>
              <w:marTop w:val="0"/>
              <w:marBottom w:val="0"/>
              <w:divBdr>
                <w:top w:val="none" w:sz="0" w:space="0" w:color="auto"/>
                <w:left w:val="none" w:sz="0" w:space="0" w:color="auto"/>
                <w:bottom w:val="none" w:sz="0" w:space="0" w:color="auto"/>
                <w:right w:val="none" w:sz="0" w:space="0" w:color="auto"/>
              </w:divBdr>
            </w:div>
            <w:div w:id="1598056310">
              <w:marLeft w:val="0"/>
              <w:marRight w:val="0"/>
              <w:marTop w:val="0"/>
              <w:marBottom w:val="0"/>
              <w:divBdr>
                <w:top w:val="none" w:sz="0" w:space="0" w:color="auto"/>
                <w:left w:val="none" w:sz="0" w:space="0" w:color="auto"/>
                <w:bottom w:val="none" w:sz="0" w:space="0" w:color="auto"/>
                <w:right w:val="none" w:sz="0" w:space="0" w:color="auto"/>
              </w:divBdr>
            </w:div>
            <w:div w:id="880871599">
              <w:marLeft w:val="0"/>
              <w:marRight w:val="0"/>
              <w:marTop w:val="0"/>
              <w:marBottom w:val="0"/>
              <w:divBdr>
                <w:top w:val="none" w:sz="0" w:space="0" w:color="auto"/>
                <w:left w:val="none" w:sz="0" w:space="0" w:color="auto"/>
                <w:bottom w:val="none" w:sz="0" w:space="0" w:color="auto"/>
                <w:right w:val="none" w:sz="0" w:space="0" w:color="auto"/>
              </w:divBdr>
            </w:div>
            <w:div w:id="418139518">
              <w:marLeft w:val="0"/>
              <w:marRight w:val="0"/>
              <w:marTop w:val="0"/>
              <w:marBottom w:val="0"/>
              <w:divBdr>
                <w:top w:val="none" w:sz="0" w:space="0" w:color="auto"/>
                <w:left w:val="none" w:sz="0" w:space="0" w:color="auto"/>
                <w:bottom w:val="none" w:sz="0" w:space="0" w:color="auto"/>
                <w:right w:val="none" w:sz="0" w:space="0" w:color="auto"/>
              </w:divBdr>
            </w:div>
            <w:div w:id="179046096">
              <w:marLeft w:val="0"/>
              <w:marRight w:val="0"/>
              <w:marTop w:val="0"/>
              <w:marBottom w:val="0"/>
              <w:divBdr>
                <w:top w:val="none" w:sz="0" w:space="0" w:color="auto"/>
                <w:left w:val="none" w:sz="0" w:space="0" w:color="auto"/>
                <w:bottom w:val="none" w:sz="0" w:space="0" w:color="auto"/>
                <w:right w:val="none" w:sz="0" w:space="0" w:color="auto"/>
              </w:divBdr>
            </w:div>
            <w:div w:id="1443768059">
              <w:marLeft w:val="0"/>
              <w:marRight w:val="0"/>
              <w:marTop w:val="0"/>
              <w:marBottom w:val="0"/>
              <w:divBdr>
                <w:top w:val="none" w:sz="0" w:space="0" w:color="auto"/>
                <w:left w:val="none" w:sz="0" w:space="0" w:color="auto"/>
                <w:bottom w:val="none" w:sz="0" w:space="0" w:color="auto"/>
                <w:right w:val="none" w:sz="0" w:space="0" w:color="auto"/>
              </w:divBdr>
            </w:div>
            <w:div w:id="2137260927">
              <w:marLeft w:val="0"/>
              <w:marRight w:val="0"/>
              <w:marTop w:val="0"/>
              <w:marBottom w:val="0"/>
              <w:divBdr>
                <w:top w:val="none" w:sz="0" w:space="0" w:color="auto"/>
                <w:left w:val="none" w:sz="0" w:space="0" w:color="auto"/>
                <w:bottom w:val="none" w:sz="0" w:space="0" w:color="auto"/>
                <w:right w:val="none" w:sz="0" w:space="0" w:color="auto"/>
              </w:divBdr>
            </w:div>
            <w:div w:id="424113890">
              <w:marLeft w:val="0"/>
              <w:marRight w:val="0"/>
              <w:marTop w:val="0"/>
              <w:marBottom w:val="0"/>
              <w:divBdr>
                <w:top w:val="none" w:sz="0" w:space="0" w:color="auto"/>
                <w:left w:val="none" w:sz="0" w:space="0" w:color="auto"/>
                <w:bottom w:val="none" w:sz="0" w:space="0" w:color="auto"/>
                <w:right w:val="none" w:sz="0" w:space="0" w:color="auto"/>
              </w:divBdr>
            </w:div>
            <w:div w:id="1492334095">
              <w:marLeft w:val="0"/>
              <w:marRight w:val="0"/>
              <w:marTop w:val="0"/>
              <w:marBottom w:val="0"/>
              <w:divBdr>
                <w:top w:val="none" w:sz="0" w:space="0" w:color="auto"/>
                <w:left w:val="none" w:sz="0" w:space="0" w:color="auto"/>
                <w:bottom w:val="none" w:sz="0" w:space="0" w:color="auto"/>
                <w:right w:val="none" w:sz="0" w:space="0" w:color="auto"/>
              </w:divBdr>
            </w:div>
            <w:div w:id="101338478">
              <w:marLeft w:val="0"/>
              <w:marRight w:val="0"/>
              <w:marTop w:val="0"/>
              <w:marBottom w:val="0"/>
              <w:divBdr>
                <w:top w:val="none" w:sz="0" w:space="0" w:color="auto"/>
                <w:left w:val="none" w:sz="0" w:space="0" w:color="auto"/>
                <w:bottom w:val="none" w:sz="0" w:space="0" w:color="auto"/>
                <w:right w:val="none" w:sz="0" w:space="0" w:color="auto"/>
              </w:divBdr>
            </w:div>
            <w:div w:id="573979410">
              <w:marLeft w:val="0"/>
              <w:marRight w:val="0"/>
              <w:marTop w:val="0"/>
              <w:marBottom w:val="0"/>
              <w:divBdr>
                <w:top w:val="none" w:sz="0" w:space="0" w:color="auto"/>
                <w:left w:val="none" w:sz="0" w:space="0" w:color="auto"/>
                <w:bottom w:val="none" w:sz="0" w:space="0" w:color="auto"/>
                <w:right w:val="none" w:sz="0" w:space="0" w:color="auto"/>
              </w:divBdr>
            </w:div>
            <w:div w:id="1169640567">
              <w:marLeft w:val="0"/>
              <w:marRight w:val="0"/>
              <w:marTop w:val="0"/>
              <w:marBottom w:val="0"/>
              <w:divBdr>
                <w:top w:val="none" w:sz="0" w:space="0" w:color="auto"/>
                <w:left w:val="none" w:sz="0" w:space="0" w:color="auto"/>
                <w:bottom w:val="none" w:sz="0" w:space="0" w:color="auto"/>
                <w:right w:val="none" w:sz="0" w:space="0" w:color="auto"/>
              </w:divBdr>
            </w:div>
            <w:div w:id="351617233">
              <w:marLeft w:val="0"/>
              <w:marRight w:val="0"/>
              <w:marTop w:val="0"/>
              <w:marBottom w:val="0"/>
              <w:divBdr>
                <w:top w:val="none" w:sz="0" w:space="0" w:color="auto"/>
                <w:left w:val="none" w:sz="0" w:space="0" w:color="auto"/>
                <w:bottom w:val="none" w:sz="0" w:space="0" w:color="auto"/>
                <w:right w:val="none" w:sz="0" w:space="0" w:color="auto"/>
              </w:divBdr>
            </w:div>
            <w:div w:id="676275207">
              <w:marLeft w:val="0"/>
              <w:marRight w:val="0"/>
              <w:marTop w:val="0"/>
              <w:marBottom w:val="0"/>
              <w:divBdr>
                <w:top w:val="none" w:sz="0" w:space="0" w:color="auto"/>
                <w:left w:val="none" w:sz="0" w:space="0" w:color="auto"/>
                <w:bottom w:val="none" w:sz="0" w:space="0" w:color="auto"/>
                <w:right w:val="none" w:sz="0" w:space="0" w:color="auto"/>
              </w:divBdr>
            </w:div>
            <w:div w:id="774642106">
              <w:marLeft w:val="0"/>
              <w:marRight w:val="0"/>
              <w:marTop w:val="0"/>
              <w:marBottom w:val="0"/>
              <w:divBdr>
                <w:top w:val="none" w:sz="0" w:space="0" w:color="auto"/>
                <w:left w:val="none" w:sz="0" w:space="0" w:color="auto"/>
                <w:bottom w:val="none" w:sz="0" w:space="0" w:color="auto"/>
                <w:right w:val="none" w:sz="0" w:space="0" w:color="auto"/>
              </w:divBdr>
            </w:div>
            <w:div w:id="305277819">
              <w:marLeft w:val="0"/>
              <w:marRight w:val="0"/>
              <w:marTop w:val="0"/>
              <w:marBottom w:val="0"/>
              <w:divBdr>
                <w:top w:val="none" w:sz="0" w:space="0" w:color="auto"/>
                <w:left w:val="none" w:sz="0" w:space="0" w:color="auto"/>
                <w:bottom w:val="none" w:sz="0" w:space="0" w:color="auto"/>
                <w:right w:val="none" w:sz="0" w:space="0" w:color="auto"/>
              </w:divBdr>
            </w:div>
            <w:div w:id="480735788">
              <w:marLeft w:val="0"/>
              <w:marRight w:val="0"/>
              <w:marTop w:val="0"/>
              <w:marBottom w:val="0"/>
              <w:divBdr>
                <w:top w:val="none" w:sz="0" w:space="0" w:color="auto"/>
                <w:left w:val="none" w:sz="0" w:space="0" w:color="auto"/>
                <w:bottom w:val="none" w:sz="0" w:space="0" w:color="auto"/>
                <w:right w:val="none" w:sz="0" w:space="0" w:color="auto"/>
              </w:divBdr>
            </w:div>
            <w:div w:id="552280179">
              <w:marLeft w:val="0"/>
              <w:marRight w:val="0"/>
              <w:marTop w:val="0"/>
              <w:marBottom w:val="0"/>
              <w:divBdr>
                <w:top w:val="none" w:sz="0" w:space="0" w:color="auto"/>
                <w:left w:val="none" w:sz="0" w:space="0" w:color="auto"/>
                <w:bottom w:val="none" w:sz="0" w:space="0" w:color="auto"/>
                <w:right w:val="none" w:sz="0" w:space="0" w:color="auto"/>
              </w:divBdr>
            </w:div>
            <w:div w:id="1528787969">
              <w:marLeft w:val="0"/>
              <w:marRight w:val="0"/>
              <w:marTop w:val="0"/>
              <w:marBottom w:val="0"/>
              <w:divBdr>
                <w:top w:val="none" w:sz="0" w:space="0" w:color="auto"/>
                <w:left w:val="none" w:sz="0" w:space="0" w:color="auto"/>
                <w:bottom w:val="none" w:sz="0" w:space="0" w:color="auto"/>
                <w:right w:val="none" w:sz="0" w:space="0" w:color="auto"/>
              </w:divBdr>
            </w:div>
            <w:div w:id="2069378938">
              <w:marLeft w:val="0"/>
              <w:marRight w:val="0"/>
              <w:marTop w:val="0"/>
              <w:marBottom w:val="0"/>
              <w:divBdr>
                <w:top w:val="none" w:sz="0" w:space="0" w:color="auto"/>
                <w:left w:val="none" w:sz="0" w:space="0" w:color="auto"/>
                <w:bottom w:val="none" w:sz="0" w:space="0" w:color="auto"/>
                <w:right w:val="none" w:sz="0" w:space="0" w:color="auto"/>
              </w:divBdr>
            </w:div>
            <w:div w:id="1573663179">
              <w:marLeft w:val="0"/>
              <w:marRight w:val="0"/>
              <w:marTop w:val="0"/>
              <w:marBottom w:val="0"/>
              <w:divBdr>
                <w:top w:val="none" w:sz="0" w:space="0" w:color="auto"/>
                <w:left w:val="none" w:sz="0" w:space="0" w:color="auto"/>
                <w:bottom w:val="none" w:sz="0" w:space="0" w:color="auto"/>
                <w:right w:val="none" w:sz="0" w:space="0" w:color="auto"/>
              </w:divBdr>
            </w:div>
            <w:div w:id="1503161912">
              <w:marLeft w:val="0"/>
              <w:marRight w:val="0"/>
              <w:marTop w:val="0"/>
              <w:marBottom w:val="0"/>
              <w:divBdr>
                <w:top w:val="none" w:sz="0" w:space="0" w:color="auto"/>
                <w:left w:val="none" w:sz="0" w:space="0" w:color="auto"/>
                <w:bottom w:val="none" w:sz="0" w:space="0" w:color="auto"/>
                <w:right w:val="none" w:sz="0" w:space="0" w:color="auto"/>
              </w:divBdr>
            </w:div>
            <w:div w:id="1978224418">
              <w:marLeft w:val="0"/>
              <w:marRight w:val="0"/>
              <w:marTop w:val="0"/>
              <w:marBottom w:val="0"/>
              <w:divBdr>
                <w:top w:val="none" w:sz="0" w:space="0" w:color="auto"/>
                <w:left w:val="none" w:sz="0" w:space="0" w:color="auto"/>
                <w:bottom w:val="none" w:sz="0" w:space="0" w:color="auto"/>
                <w:right w:val="none" w:sz="0" w:space="0" w:color="auto"/>
              </w:divBdr>
            </w:div>
            <w:div w:id="2054380740">
              <w:marLeft w:val="0"/>
              <w:marRight w:val="0"/>
              <w:marTop w:val="0"/>
              <w:marBottom w:val="0"/>
              <w:divBdr>
                <w:top w:val="none" w:sz="0" w:space="0" w:color="auto"/>
                <w:left w:val="none" w:sz="0" w:space="0" w:color="auto"/>
                <w:bottom w:val="none" w:sz="0" w:space="0" w:color="auto"/>
                <w:right w:val="none" w:sz="0" w:space="0" w:color="auto"/>
              </w:divBdr>
            </w:div>
            <w:div w:id="2016764303">
              <w:marLeft w:val="0"/>
              <w:marRight w:val="0"/>
              <w:marTop w:val="0"/>
              <w:marBottom w:val="0"/>
              <w:divBdr>
                <w:top w:val="none" w:sz="0" w:space="0" w:color="auto"/>
                <w:left w:val="none" w:sz="0" w:space="0" w:color="auto"/>
                <w:bottom w:val="none" w:sz="0" w:space="0" w:color="auto"/>
                <w:right w:val="none" w:sz="0" w:space="0" w:color="auto"/>
              </w:divBdr>
            </w:div>
            <w:div w:id="1613588610">
              <w:marLeft w:val="0"/>
              <w:marRight w:val="0"/>
              <w:marTop w:val="0"/>
              <w:marBottom w:val="0"/>
              <w:divBdr>
                <w:top w:val="none" w:sz="0" w:space="0" w:color="auto"/>
                <w:left w:val="none" w:sz="0" w:space="0" w:color="auto"/>
                <w:bottom w:val="none" w:sz="0" w:space="0" w:color="auto"/>
                <w:right w:val="none" w:sz="0" w:space="0" w:color="auto"/>
              </w:divBdr>
            </w:div>
            <w:div w:id="1966932345">
              <w:marLeft w:val="0"/>
              <w:marRight w:val="0"/>
              <w:marTop w:val="0"/>
              <w:marBottom w:val="0"/>
              <w:divBdr>
                <w:top w:val="none" w:sz="0" w:space="0" w:color="auto"/>
                <w:left w:val="none" w:sz="0" w:space="0" w:color="auto"/>
                <w:bottom w:val="none" w:sz="0" w:space="0" w:color="auto"/>
                <w:right w:val="none" w:sz="0" w:space="0" w:color="auto"/>
              </w:divBdr>
            </w:div>
            <w:div w:id="1957133799">
              <w:marLeft w:val="0"/>
              <w:marRight w:val="0"/>
              <w:marTop w:val="0"/>
              <w:marBottom w:val="0"/>
              <w:divBdr>
                <w:top w:val="none" w:sz="0" w:space="0" w:color="auto"/>
                <w:left w:val="none" w:sz="0" w:space="0" w:color="auto"/>
                <w:bottom w:val="none" w:sz="0" w:space="0" w:color="auto"/>
                <w:right w:val="none" w:sz="0" w:space="0" w:color="auto"/>
              </w:divBdr>
            </w:div>
            <w:div w:id="748969206">
              <w:marLeft w:val="0"/>
              <w:marRight w:val="0"/>
              <w:marTop w:val="0"/>
              <w:marBottom w:val="0"/>
              <w:divBdr>
                <w:top w:val="none" w:sz="0" w:space="0" w:color="auto"/>
                <w:left w:val="none" w:sz="0" w:space="0" w:color="auto"/>
                <w:bottom w:val="none" w:sz="0" w:space="0" w:color="auto"/>
                <w:right w:val="none" w:sz="0" w:space="0" w:color="auto"/>
              </w:divBdr>
            </w:div>
            <w:div w:id="1639332936">
              <w:marLeft w:val="0"/>
              <w:marRight w:val="0"/>
              <w:marTop w:val="0"/>
              <w:marBottom w:val="0"/>
              <w:divBdr>
                <w:top w:val="none" w:sz="0" w:space="0" w:color="auto"/>
                <w:left w:val="none" w:sz="0" w:space="0" w:color="auto"/>
                <w:bottom w:val="none" w:sz="0" w:space="0" w:color="auto"/>
                <w:right w:val="none" w:sz="0" w:space="0" w:color="auto"/>
              </w:divBdr>
            </w:div>
            <w:div w:id="502360365">
              <w:marLeft w:val="0"/>
              <w:marRight w:val="0"/>
              <w:marTop w:val="0"/>
              <w:marBottom w:val="0"/>
              <w:divBdr>
                <w:top w:val="none" w:sz="0" w:space="0" w:color="auto"/>
                <w:left w:val="none" w:sz="0" w:space="0" w:color="auto"/>
                <w:bottom w:val="none" w:sz="0" w:space="0" w:color="auto"/>
                <w:right w:val="none" w:sz="0" w:space="0" w:color="auto"/>
              </w:divBdr>
            </w:div>
            <w:div w:id="176627401">
              <w:marLeft w:val="0"/>
              <w:marRight w:val="0"/>
              <w:marTop w:val="0"/>
              <w:marBottom w:val="0"/>
              <w:divBdr>
                <w:top w:val="none" w:sz="0" w:space="0" w:color="auto"/>
                <w:left w:val="none" w:sz="0" w:space="0" w:color="auto"/>
                <w:bottom w:val="none" w:sz="0" w:space="0" w:color="auto"/>
                <w:right w:val="none" w:sz="0" w:space="0" w:color="auto"/>
              </w:divBdr>
            </w:div>
            <w:div w:id="75787967">
              <w:marLeft w:val="0"/>
              <w:marRight w:val="0"/>
              <w:marTop w:val="0"/>
              <w:marBottom w:val="0"/>
              <w:divBdr>
                <w:top w:val="none" w:sz="0" w:space="0" w:color="auto"/>
                <w:left w:val="none" w:sz="0" w:space="0" w:color="auto"/>
                <w:bottom w:val="none" w:sz="0" w:space="0" w:color="auto"/>
                <w:right w:val="none" w:sz="0" w:space="0" w:color="auto"/>
              </w:divBdr>
            </w:div>
            <w:div w:id="870924480">
              <w:marLeft w:val="0"/>
              <w:marRight w:val="0"/>
              <w:marTop w:val="0"/>
              <w:marBottom w:val="0"/>
              <w:divBdr>
                <w:top w:val="none" w:sz="0" w:space="0" w:color="auto"/>
                <w:left w:val="none" w:sz="0" w:space="0" w:color="auto"/>
                <w:bottom w:val="none" w:sz="0" w:space="0" w:color="auto"/>
                <w:right w:val="none" w:sz="0" w:space="0" w:color="auto"/>
              </w:divBdr>
            </w:div>
            <w:div w:id="541676234">
              <w:marLeft w:val="0"/>
              <w:marRight w:val="0"/>
              <w:marTop w:val="0"/>
              <w:marBottom w:val="0"/>
              <w:divBdr>
                <w:top w:val="none" w:sz="0" w:space="0" w:color="auto"/>
                <w:left w:val="none" w:sz="0" w:space="0" w:color="auto"/>
                <w:bottom w:val="none" w:sz="0" w:space="0" w:color="auto"/>
                <w:right w:val="none" w:sz="0" w:space="0" w:color="auto"/>
              </w:divBdr>
            </w:div>
            <w:div w:id="908033712">
              <w:marLeft w:val="0"/>
              <w:marRight w:val="0"/>
              <w:marTop w:val="0"/>
              <w:marBottom w:val="0"/>
              <w:divBdr>
                <w:top w:val="none" w:sz="0" w:space="0" w:color="auto"/>
                <w:left w:val="none" w:sz="0" w:space="0" w:color="auto"/>
                <w:bottom w:val="none" w:sz="0" w:space="0" w:color="auto"/>
                <w:right w:val="none" w:sz="0" w:space="0" w:color="auto"/>
              </w:divBdr>
            </w:div>
            <w:div w:id="1317613722">
              <w:marLeft w:val="0"/>
              <w:marRight w:val="0"/>
              <w:marTop w:val="0"/>
              <w:marBottom w:val="0"/>
              <w:divBdr>
                <w:top w:val="none" w:sz="0" w:space="0" w:color="auto"/>
                <w:left w:val="none" w:sz="0" w:space="0" w:color="auto"/>
                <w:bottom w:val="none" w:sz="0" w:space="0" w:color="auto"/>
                <w:right w:val="none" w:sz="0" w:space="0" w:color="auto"/>
              </w:divBdr>
            </w:div>
            <w:div w:id="183517141">
              <w:marLeft w:val="0"/>
              <w:marRight w:val="0"/>
              <w:marTop w:val="0"/>
              <w:marBottom w:val="0"/>
              <w:divBdr>
                <w:top w:val="none" w:sz="0" w:space="0" w:color="auto"/>
                <w:left w:val="none" w:sz="0" w:space="0" w:color="auto"/>
                <w:bottom w:val="none" w:sz="0" w:space="0" w:color="auto"/>
                <w:right w:val="none" w:sz="0" w:space="0" w:color="auto"/>
              </w:divBdr>
            </w:div>
            <w:div w:id="1577128572">
              <w:marLeft w:val="0"/>
              <w:marRight w:val="0"/>
              <w:marTop w:val="0"/>
              <w:marBottom w:val="0"/>
              <w:divBdr>
                <w:top w:val="none" w:sz="0" w:space="0" w:color="auto"/>
                <w:left w:val="none" w:sz="0" w:space="0" w:color="auto"/>
                <w:bottom w:val="none" w:sz="0" w:space="0" w:color="auto"/>
                <w:right w:val="none" w:sz="0" w:space="0" w:color="auto"/>
              </w:divBdr>
            </w:div>
            <w:div w:id="708532975">
              <w:marLeft w:val="0"/>
              <w:marRight w:val="0"/>
              <w:marTop w:val="0"/>
              <w:marBottom w:val="0"/>
              <w:divBdr>
                <w:top w:val="none" w:sz="0" w:space="0" w:color="auto"/>
                <w:left w:val="none" w:sz="0" w:space="0" w:color="auto"/>
                <w:bottom w:val="none" w:sz="0" w:space="0" w:color="auto"/>
                <w:right w:val="none" w:sz="0" w:space="0" w:color="auto"/>
              </w:divBdr>
            </w:div>
            <w:div w:id="501821648">
              <w:marLeft w:val="0"/>
              <w:marRight w:val="0"/>
              <w:marTop w:val="0"/>
              <w:marBottom w:val="0"/>
              <w:divBdr>
                <w:top w:val="none" w:sz="0" w:space="0" w:color="auto"/>
                <w:left w:val="none" w:sz="0" w:space="0" w:color="auto"/>
                <w:bottom w:val="none" w:sz="0" w:space="0" w:color="auto"/>
                <w:right w:val="none" w:sz="0" w:space="0" w:color="auto"/>
              </w:divBdr>
            </w:div>
            <w:div w:id="542329046">
              <w:marLeft w:val="0"/>
              <w:marRight w:val="0"/>
              <w:marTop w:val="0"/>
              <w:marBottom w:val="0"/>
              <w:divBdr>
                <w:top w:val="none" w:sz="0" w:space="0" w:color="auto"/>
                <w:left w:val="none" w:sz="0" w:space="0" w:color="auto"/>
                <w:bottom w:val="none" w:sz="0" w:space="0" w:color="auto"/>
                <w:right w:val="none" w:sz="0" w:space="0" w:color="auto"/>
              </w:divBdr>
            </w:div>
            <w:div w:id="1701780718">
              <w:marLeft w:val="0"/>
              <w:marRight w:val="0"/>
              <w:marTop w:val="0"/>
              <w:marBottom w:val="0"/>
              <w:divBdr>
                <w:top w:val="none" w:sz="0" w:space="0" w:color="auto"/>
                <w:left w:val="none" w:sz="0" w:space="0" w:color="auto"/>
                <w:bottom w:val="none" w:sz="0" w:space="0" w:color="auto"/>
                <w:right w:val="none" w:sz="0" w:space="0" w:color="auto"/>
              </w:divBdr>
            </w:div>
            <w:div w:id="2003002140">
              <w:marLeft w:val="0"/>
              <w:marRight w:val="0"/>
              <w:marTop w:val="0"/>
              <w:marBottom w:val="0"/>
              <w:divBdr>
                <w:top w:val="none" w:sz="0" w:space="0" w:color="auto"/>
                <w:left w:val="none" w:sz="0" w:space="0" w:color="auto"/>
                <w:bottom w:val="none" w:sz="0" w:space="0" w:color="auto"/>
                <w:right w:val="none" w:sz="0" w:space="0" w:color="auto"/>
              </w:divBdr>
            </w:div>
            <w:div w:id="1377655880">
              <w:marLeft w:val="0"/>
              <w:marRight w:val="0"/>
              <w:marTop w:val="0"/>
              <w:marBottom w:val="0"/>
              <w:divBdr>
                <w:top w:val="none" w:sz="0" w:space="0" w:color="auto"/>
                <w:left w:val="none" w:sz="0" w:space="0" w:color="auto"/>
                <w:bottom w:val="none" w:sz="0" w:space="0" w:color="auto"/>
                <w:right w:val="none" w:sz="0" w:space="0" w:color="auto"/>
              </w:divBdr>
            </w:div>
            <w:div w:id="1582761263">
              <w:marLeft w:val="0"/>
              <w:marRight w:val="0"/>
              <w:marTop w:val="0"/>
              <w:marBottom w:val="0"/>
              <w:divBdr>
                <w:top w:val="none" w:sz="0" w:space="0" w:color="auto"/>
                <w:left w:val="none" w:sz="0" w:space="0" w:color="auto"/>
                <w:bottom w:val="none" w:sz="0" w:space="0" w:color="auto"/>
                <w:right w:val="none" w:sz="0" w:space="0" w:color="auto"/>
              </w:divBdr>
            </w:div>
            <w:div w:id="1794790643">
              <w:marLeft w:val="0"/>
              <w:marRight w:val="0"/>
              <w:marTop w:val="0"/>
              <w:marBottom w:val="0"/>
              <w:divBdr>
                <w:top w:val="none" w:sz="0" w:space="0" w:color="auto"/>
                <w:left w:val="none" w:sz="0" w:space="0" w:color="auto"/>
                <w:bottom w:val="none" w:sz="0" w:space="0" w:color="auto"/>
                <w:right w:val="none" w:sz="0" w:space="0" w:color="auto"/>
              </w:divBdr>
            </w:div>
            <w:div w:id="15161108">
              <w:marLeft w:val="0"/>
              <w:marRight w:val="0"/>
              <w:marTop w:val="0"/>
              <w:marBottom w:val="0"/>
              <w:divBdr>
                <w:top w:val="none" w:sz="0" w:space="0" w:color="auto"/>
                <w:left w:val="none" w:sz="0" w:space="0" w:color="auto"/>
                <w:bottom w:val="none" w:sz="0" w:space="0" w:color="auto"/>
                <w:right w:val="none" w:sz="0" w:space="0" w:color="auto"/>
              </w:divBdr>
            </w:div>
            <w:div w:id="1042556790">
              <w:marLeft w:val="0"/>
              <w:marRight w:val="0"/>
              <w:marTop w:val="0"/>
              <w:marBottom w:val="0"/>
              <w:divBdr>
                <w:top w:val="none" w:sz="0" w:space="0" w:color="auto"/>
                <w:left w:val="none" w:sz="0" w:space="0" w:color="auto"/>
                <w:bottom w:val="none" w:sz="0" w:space="0" w:color="auto"/>
                <w:right w:val="none" w:sz="0" w:space="0" w:color="auto"/>
              </w:divBdr>
            </w:div>
            <w:div w:id="1887253081">
              <w:marLeft w:val="0"/>
              <w:marRight w:val="0"/>
              <w:marTop w:val="0"/>
              <w:marBottom w:val="0"/>
              <w:divBdr>
                <w:top w:val="none" w:sz="0" w:space="0" w:color="auto"/>
                <w:left w:val="none" w:sz="0" w:space="0" w:color="auto"/>
                <w:bottom w:val="none" w:sz="0" w:space="0" w:color="auto"/>
                <w:right w:val="none" w:sz="0" w:space="0" w:color="auto"/>
              </w:divBdr>
            </w:div>
            <w:div w:id="325593021">
              <w:marLeft w:val="0"/>
              <w:marRight w:val="0"/>
              <w:marTop w:val="0"/>
              <w:marBottom w:val="0"/>
              <w:divBdr>
                <w:top w:val="none" w:sz="0" w:space="0" w:color="auto"/>
                <w:left w:val="none" w:sz="0" w:space="0" w:color="auto"/>
                <w:bottom w:val="none" w:sz="0" w:space="0" w:color="auto"/>
                <w:right w:val="none" w:sz="0" w:space="0" w:color="auto"/>
              </w:divBdr>
            </w:div>
            <w:div w:id="337121879">
              <w:marLeft w:val="0"/>
              <w:marRight w:val="0"/>
              <w:marTop w:val="0"/>
              <w:marBottom w:val="0"/>
              <w:divBdr>
                <w:top w:val="none" w:sz="0" w:space="0" w:color="auto"/>
                <w:left w:val="none" w:sz="0" w:space="0" w:color="auto"/>
                <w:bottom w:val="none" w:sz="0" w:space="0" w:color="auto"/>
                <w:right w:val="none" w:sz="0" w:space="0" w:color="auto"/>
              </w:divBdr>
            </w:div>
            <w:div w:id="650135223">
              <w:marLeft w:val="0"/>
              <w:marRight w:val="0"/>
              <w:marTop w:val="0"/>
              <w:marBottom w:val="0"/>
              <w:divBdr>
                <w:top w:val="none" w:sz="0" w:space="0" w:color="auto"/>
                <w:left w:val="none" w:sz="0" w:space="0" w:color="auto"/>
                <w:bottom w:val="none" w:sz="0" w:space="0" w:color="auto"/>
                <w:right w:val="none" w:sz="0" w:space="0" w:color="auto"/>
              </w:divBdr>
            </w:div>
            <w:div w:id="1940529160">
              <w:marLeft w:val="0"/>
              <w:marRight w:val="0"/>
              <w:marTop w:val="0"/>
              <w:marBottom w:val="0"/>
              <w:divBdr>
                <w:top w:val="none" w:sz="0" w:space="0" w:color="auto"/>
                <w:left w:val="none" w:sz="0" w:space="0" w:color="auto"/>
                <w:bottom w:val="none" w:sz="0" w:space="0" w:color="auto"/>
                <w:right w:val="none" w:sz="0" w:space="0" w:color="auto"/>
              </w:divBdr>
            </w:div>
            <w:div w:id="1406613920">
              <w:marLeft w:val="0"/>
              <w:marRight w:val="0"/>
              <w:marTop w:val="0"/>
              <w:marBottom w:val="0"/>
              <w:divBdr>
                <w:top w:val="none" w:sz="0" w:space="0" w:color="auto"/>
                <w:left w:val="none" w:sz="0" w:space="0" w:color="auto"/>
                <w:bottom w:val="none" w:sz="0" w:space="0" w:color="auto"/>
                <w:right w:val="none" w:sz="0" w:space="0" w:color="auto"/>
              </w:divBdr>
            </w:div>
            <w:div w:id="1413045288">
              <w:marLeft w:val="0"/>
              <w:marRight w:val="0"/>
              <w:marTop w:val="0"/>
              <w:marBottom w:val="0"/>
              <w:divBdr>
                <w:top w:val="none" w:sz="0" w:space="0" w:color="auto"/>
                <w:left w:val="none" w:sz="0" w:space="0" w:color="auto"/>
                <w:bottom w:val="none" w:sz="0" w:space="0" w:color="auto"/>
                <w:right w:val="none" w:sz="0" w:space="0" w:color="auto"/>
              </w:divBdr>
            </w:div>
            <w:div w:id="309486933">
              <w:marLeft w:val="0"/>
              <w:marRight w:val="0"/>
              <w:marTop w:val="0"/>
              <w:marBottom w:val="0"/>
              <w:divBdr>
                <w:top w:val="none" w:sz="0" w:space="0" w:color="auto"/>
                <w:left w:val="none" w:sz="0" w:space="0" w:color="auto"/>
                <w:bottom w:val="none" w:sz="0" w:space="0" w:color="auto"/>
                <w:right w:val="none" w:sz="0" w:space="0" w:color="auto"/>
              </w:divBdr>
            </w:div>
            <w:div w:id="138034093">
              <w:marLeft w:val="0"/>
              <w:marRight w:val="0"/>
              <w:marTop w:val="0"/>
              <w:marBottom w:val="0"/>
              <w:divBdr>
                <w:top w:val="none" w:sz="0" w:space="0" w:color="auto"/>
                <w:left w:val="none" w:sz="0" w:space="0" w:color="auto"/>
                <w:bottom w:val="none" w:sz="0" w:space="0" w:color="auto"/>
                <w:right w:val="none" w:sz="0" w:space="0" w:color="auto"/>
              </w:divBdr>
            </w:div>
            <w:div w:id="1803037795">
              <w:marLeft w:val="0"/>
              <w:marRight w:val="0"/>
              <w:marTop w:val="0"/>
              <w:marBottom w:val="0"/>
              <w:divBdr>
                <w:top w:val="none" w:sz="0" w:space="0" w:color="auto"/>
                <w:left w:val="none" w:sz="0" w:space="0" w:color="auto"/>
                <w:bottom w:val="none" w:sz="0" w:space="0" w:color="auto"/>
                <w:right w:val="none" w:sz="0" w:space="0" w:color="auto"/>
              </w:divBdr>
            </w:div>
            <w:div w:id="1772437176">
              <w:marLeft w:val="0"/>
              <w:marRight w:val="0"/>
              <w:marTop w:val="0"/>
              <w:marBottom w:val="0"/>
              <w:divBdr>
                <w:top w:val="none" w:sz="0" w:space="0" w:color="auto"/>
                <w:left w:val="none" w:sz="0" w:space="0" w:color="auto"/>
                <w:bottom w:val="none" w:sz="0" w:space="0" w:color="auto"/>
                <w:right w:val="none" w:sz="0" w:space="0" w:color="auto"/>
              </w:divBdr>
            </w:div>
            <w:div w:id="905843197">
              <w:marLeft w:val="0"/>
              <w:marRight w:val="0"/>
              <w:marTop w:val="0"/>
              <w:marBottom w:val="0"/>
              <w:divBdr>
                <w:top w:val="none" w:sz="0" w:space="0" w:color="auto"/>
                <w:left w:val="none" w:sz="0" w:space="0" w:color="auto"/>
                <w:bottom w:val="none" w:sz="0" w:space="0" w:color="auto"/>
                <w:right w:val="none" w:sz="0" w:space="0" w:color="auto"/>
              </w:divBdr>
            </w:div>
            <w:div w:id="715130863">
              <w:marLeft w:val="0"/>
              <w:marRight w:val="0"/>
              <w:marTop w:val="0"/>
              <w:marBottom w:val="0"/>
              <w:divBdr>
                <w:top w:val="none" w:sz="0" w:space="0" w:color="auto"/>
                <w:left w:val="none" w:sz="0" w:space="0" w:color="auto"/>
                <w:bottom w:val="none" w:sz="0" w:space="0" w:color="auto"/>
                <w:right w:val="none" w:sz="0" w:space="0" w:color="auto"/>
              </w:divBdr>
            </w:div>
            <w:div w:id="1568608968">
              <w:marLeft w:val="0"/>
              <w:marRight w:val="0"/>
              <w:marTop w:val="0"/>
              <w:marBottom w:val="0"/>
              <w:divBdr>
                <w:top w:val="none" w:sz="0" w:space="0" w:color="auto"/>
                <w:left w:val="none" w:sz="0" w:space="0" w:color="auto"/>
                <w:bottom w:val="none" w:sz="0" w:space="0" w:color="auto"/>
                <w:right w:val="none" w:sz="0" w:space="0" w:color="auto"/>
              </w:divBdr>
            </w:div>
            <w:div w:id="445661154">
              <w:marLeft w:val="0"/>
              <w:marRight w:val="0"/>
              <w:marTop w:val="0"/>
              <w:marBottom w:val="0"/>
              <w:divBdr>
                <w:top w:val="none" w:sz="0" w:space="0" w:color="auto"/>
                <w:left w:val="none" w:sz="0" w:space="0" w:color="auto"/>
                <w:bottom w:val="none" w:sz="0" w:space="0" w:color="auto"/>
                <w:right w:val="none" w:sz="0" w:space="0" w:color="auto"/>
              </w:divBdr>
            </w:div>
            <w:div w:id="1331064618">
              <w:marLeft w:val="0"/>
              <w:marRight w:val="0"/>
              <w:marTop w:val="0"/>
              <w:marBottom w:val="0"/>
              <w:divBdr>
                <w:top w:val="none" w:sz="0" w:space="0" w:color="auto"/>
                <w:left w:val="none" w:sz="0" w:space="0" w:color="auto"/>
                <w:bottom w:val="none" w:sz="0" w:space="0" w:color="auto"/>
                <w:right w:val="none" w:sz="0" w:space="0" w:color="auto"/>
              </w:divBdr>
            </w:div>
            <w:div w:id="1328168529">
              <w:marLeft w:val="0"/>
              <w:marRight w:val="0"/>
              <w:marTop w:val="0"/>
              <w:marBottom w:val="0"/>
              <w:divBdr>
                <w:top w:val="none" w:sz="0" w:space="0" w:color="auto"/>
                <w:left w:val="none" w:sz="0" w:space="0" w:color="auto"/>
                <w:bottom w:val="none" w:sz="0" w:space="0" w:color="auto"/>
                <w:right w:val="none" w:sz="0" w:space="0" w:color="auto"/>
              </w:divBdr>
            </w:div>
            <w:div w:id="829901872">
              <w:marLeft w:val="0"/>
              <w:marRight w:val="0"/>
              <w:marTop w:val="0"/>
              <w:marBottom w:val="0"/>
              <w:divBdr>
                <w:top w:val="none" w:sz="0" w:space="0" w:color="auto"/>
                <w:left w:val="none" w:sz="0" w:space="0" w:color="auto"/>
                <w:bottom w:val="none" w:sz="0" w:space="0" w:color="auto"/>
                <w:right w:val="none" w:sz="0" w:space="0" w:color="auto"/>
              </w:divBdr>
            </w:div>
            <w:div w:id="1744252849">
              <w:marLeft w:val="0"/>
              <w:marRight w:val="0"/>
              <w:marTop w:val="0"/>
              <w:marBottom w:val="0"/>
              <w:divBdr>
                <w:top w:val="none" w:sz="0" w:space="0" w:color="auto"/>
                <w:left w:val="none" w:sz="0" w:space="0" w:color="auto"/>
                <w:bottom w:val="none" w:sz="0" w:space="0" w:color="auto"/>
                <w:right w:val="none" w:sz="0" w:space="0" w:color="auto"/>
              </w:divBdr>
            </w:div>
            <w:div w:id="598760279">
              <w:marLeft w:val="0"/>
              <w:marRight w:val="0"/>
              <w:marTop w:val="0"/>
              <w:marBottom w:val="0"/>
              <w:divBdr>
                <w:top w:val="none" w:sz="0" w:space="0" w:color="auto"/>
                <w:left w:val="none" w:sz="0" w:space="0" w:color="auto"/>
                <w:bottom w:val="none" w:sz="0" w:space="0" w:color="auto"/>
                <w:right w:val="none" w:sz="0" w:space="0" w:color="auto"/>
              </w:divBdr>
            </w:div>
            <w:div w:id="849561165">
              <w:marLeft w:val="0"/>
              <w:marRight w:val="0"/>
              <w:marTop w:val="0"/>
              <w:marBottom w:val="0"/>
              <w:divBdr>
                <w:top w:val="none" w:sz="0" w:space="0" w:color="auto"/>
                <w:left w:val="none" w:sz="0" w:space="0" w:color="auto"/>
                <w:bottom w:val="none" w:sz="0" w:space="0" w:color="auto"/>
                <w:right w:val="none" w:sz="0" w:space="0" w:color="auto"/>
              </w:divBdr>
            </w:div>
            <w:div w:id="364988711">
              <w:marLeft w:val="0"/>
              <w:marRight w:val="0"/>
              <w:marTop w:val="0"/>
              <w:marBottom w:val="0"/>
              <w:divBdr>
                <w:top w:val="none" w:sz="0" w:space="0" w:color="auto"/>
                <w:left w:val="none" w:sz="0" w:space="0" w:color="auto"/>
                <w:bottom w:val="none" w:sz="0" w:space="0" w:color="auto"/>
                <w:right w:val="none" w:sz="0" w:space="0" w:color="auto"/>
              </w:divBdr>
            </w:div>
            <w:div w:id="51512569">
              <w:marLeft w:val="0"/>
              <w:marRight w:val="0"/>
              <w:marTop w:val="0"/>
              <w:marBottom w:val="0"/>
              <w:divBdr>
                <w:top w:val="none" w:sz="0" w:space="0" w:color="auto"/>
                <w:left w:val="none" w:sz="0" w:space="0" w:color="auto"/>
                <w:bottom w:val="none" w:sz="0" w:space="0" w:color="auto"/>
                <w:right w:val="none" w:sz="0" w:space="0" w:color="auto"/>
              </w:divBdr>
            </w:div>
            <w:div w:id="1419520511">
              <w:marLeft w:val="0"/>
              <w:marRight w:val="0"/>
              <w:marTop w:val="0"/>
              <w:marBottom w:val="0"/>
              <w:divBdr>
                <w:top w:val="none" w:sz="0" w:space="0" w:color="auto"/>
                <w:left w:val="none" w:sz="0" w:space="0" w:color="auto"/>
                <w:bottom w:val="none" w:sz="0" w:space="0" w:color="auto"/>
                <w:right w:val="none" w:sz="0" w:space="0" w:color="auto"/>
              </w:divBdr>
            </w:div>
            <w:div w:id="565334579">
              <w:marLeft w:val="0"/>
              <w:marRight w:val="0"/>
              <w:marTop w:val="0"/>
              <w:marBottom w:val="0"/>
              <w:divBdr>
                <w:top w:val="none" w:sz="0" w:space="0" w:color="auto"/>
                <w:left w:val="none" w:sz="0" w:space="0" w:color="auto"/>
                <w:bottom w:val="none" w:sz="0" w:space="0" w:color="auto"/>
                <w:right w:val="none" w:sz="0" w:space="0" w:color="auto"/>
              </w:divBdr>
            </w:div>
            <w:div w:id="163937377">
              <w:marLeft w:val="0"/>
              <w:marRight w:val="0"/>
              <w:marTop w:val="0"/>
              <w:marBottom w:val="0"/>
              <w:divBdr>
                <w:top w:val="none" w:sz="0" w:space="0" w:color="auto"/>
                <w:left w:val="none" w:sz="0" w:space="0" w:color="auto"/>
                <w:bottom w:val="none" w:sz="0" w:space="0" w:color="auto"/>
                <w:right w:val="none" w:sz="0" w:space="0" w:color="auto"/>
              </w:divBdr>
            </w:div>
            <w:div w:id="980691034">
              <w:marLeft w:val="0"/>
              <w:marRight w:val="0"/>
              <w:marTop w:val="0"/>
              <w:marBottom w:val="0"/>
              <w:divBdr>
                <w:top w:val="none" w:sz="0" w:space="0" w:color="auto"/>
                <w:left w:val="none" w:sz="0" w:space="0" w:color="auto"/>
                <w:bottom w:val="none" w:sz="0" w:space="0" w:color="auto"/>
                <w:right w:val="none" w:sz="0" w:space="0" w:color="auto"/>
              </w:divBdr>
            </w:div>
            <w:div w:id="173081748">
              <w:marLeft w:val="0"/>
              <w:marRight w:val="0"/>
              <w:marTop w:val="0"/>
              <w:marBottom w:val="0"/>
              <w:divBdr>
                <w:top w:val="none" w:sz="0" w:space="0" w:color="auto"/>
                <w:left w:val="none" w:sz="0" w:space="0" w:color="auto"/>
                <w:bottom w:val="none" w:sz="0" w:space="0" w:color="auto"/>
                <w:right w:val="none" w:sz="0" w:space="0" w:color="auto"/>
              </w:divBdr>
            </w:div>
            <w:div w:id="971330779">
              <w:marLeft w:val="0"/>
              <w:marRight w:val="0"/>
              <w:marTop w:val="0"/>
              <w:marBottom w:val="0"/>
              <w:divBdr>
                <w:top w:val="none" w:sz="0" w:space="0" w:color="auto"/>
                <w:left w:val="none" w:sz="0" w:space="0" w:color="auto"/>
                <w:bottom w:val="none" w:sz="0" w:space="0" w:color="auto"/>
                <w:right w:val="none" w:sz="0" w:space="0" w:color="auto"/>
              </w:divBdr>
            </w:div>
            <w:div w:id="2024477540">
              <w:marLeft w:val="0"/>
              <w:marRight w:val="0"/>
              <w:marTop w:val="0"/>
              <w:marBottom w:val="0"/>
              <w:divBdr>
                <w:top w:val="none" w:sz="0" w:space="0" w:color="auto"/>
                <w:left w:val="none" w:sz="0" w:space="0" w:color="auto"/>
                <w:bottom w:val="none" w:sz="0" w:space="0" w:color="auto"/>
                <w:right w:val="none" w:sz="0" w:space="0" w:color="auto"/>
              </w:divBdr>
            </w:div>
            <w:div w:id="1875849922">
              <w:marLeft w:val="0"/>
              <w:marRight w:val="0"/>
              <w:marTop w:val="0"/>
              <w:marBottom w:val="0"/>
              <w:divBdr>
                <w:top w:val="none" w:sz="0" w:space="0" w:color="auto"/>
                <w:left w:val="none" w:sz="0" w:space="0" w:color="auto"/>
                <w:bottom w:val="none" w:sz="0" w:space="0" w:color="auto"/>
                <w:right w:val="none" w:sz="0" w:space="0" w:color="auto"/>
              </w:divBdr>
            </w:div>
            <w:div w:id="1447892306">
              <w:marLeft w:val="0"/>
              <w:marRight w:val="0"/>
              <w:marTop w:val="0"/>
              <w:marBottom w:val="0"/>
              <w:divBdr>
                <w:top w:val="none" w:sz="0" w:space="0" w:color="auto"/>
                <w:left w:val="none" w:sz="0" w:space="0" w:color="auto"/>
                <w:bottom w:val="none" w:sz="0" w:space="0" w:color="auto"/>
                <w:right w:val="none" w:sz="0" w:space="0" w:color="auto"/>
              </w:divBdr>
            </w:div>
            <w:div w:id="1802963240">
              <w:marLeft w:val="0"/>
              <w:marRight w:val="0"/>
              <w:marTop w:val="0"/>
              <w:marBottom w:val="0"/>
              <w:divBdr>
                <w:top w:val="none" w:sz="0" w:space="0" w:color="auto"/>
                <w:left w:val="none" w:sz="0" w:space="0" w:color="auto"/>
                <w:bottom w:val="none" w:sz="0" w:space="0" w:color="auto"/>
                <w:right w:val="none" w:sz="0" w:space="0" w:color="auto"/>
              </w:divBdr>
            </w:div>
            <w:div w:id="1380474120">
              <w:marLeft w:val="0"/>
              <w:marRight w:val="0"/>
              <w:marTop w:val="0"/>
              <w:marBottom w:val="0"/>
              <w:divBdr>
                <w:top w:val="none" w:sz="0" w:space="0" w:color="auto"/>
                <w:left w:val="none" w:sz="0" w:space="0" w:color="auto"/>
                <w:bottom w:val="none" w:sz="0" w:space="0" w:color="auto"/>
                <w:right w:val="none" w:sz="0" w:space="0" w:color="auto"/>
              </w:divBdr>
            </w:div>
            <w:div w:id="520554075">
              <w:marLeft w:val="0"/>
              <w:marRight w:val="0"/>
              <w:marTop w:val="0"/>
              <w:marBottom w:val="0"/>
              <w:divBdr>
                <w:top w:val="none" w:sz="0" w:space="0" w:color="auto"/>
                <w:left w:val="none" w:sz="0" w:space="0" w:color="auto"/>
                <w:bottom w:val="none" w:sz="0" w:space="0" w:color="auto"/>
                <w:right w:val="none" w:sz="0" w:space="0" w:color="auto"/>
              </w:divBdr>
            </w:div>
            <w:div w:id="1625502482">
              <w:marLeft w:val="0"/>
              <w:marRight w:val="0"/>
              <w:marTop w:val="0"/>
              <w:marBottom w:val="0"/>
              <w:divBdr>
                <w:top w:val="none" w:sz="0" w:space="0" w:color="auto"/>
                <w:left w:val="none" w:sz="0" w:space="0" w:color="auto"/>
                <w:bottom w:val="none" w:sz="0" w:space="0" w:color="auto"/>
                <w:right w:val="none" w:sz="0" w:space="0" w:color="auto"/>
              </w:divBdr>
            </w:div>
            <w:div w:id="1469281234">
              <w:marLeft w:val="0"/>
              <w:marRight w:val="0"/>
              <w:marTop w:val="0"/>
              <w:marBottom w:val="0"/>
              <w:divBdr>
                <w:top w:val="none" w:sz="0" w:space="0" w:color="auto"/>
                <w:left w:val="none" w:sz="0" w:space="0" w:color="auto"/>
                <w:bottom w:val="none" w:sz="0" w:space="0" w:color="auto"/>
                <w:right w:val="none" w:sz="0" w:space="0" w:color="auto"/>
              </w:divBdr>
            </w:div>
            <w:div w:id="1680618206">
              <w:marLeft w:val="0"/>
              <w:marRight w:val="0"/>
              <w:marTop w:val="0"/>
              <w:marBottom w:val="0"/>
              <w:divBdr>
                <w:top w:val="none" w:sz="0" w:space="0" w:color="auto"/>
                <w:left w:val="none" w:sz="0" w:space="0" w:color="auto"/>
                <w:bottom w:val="none" w:sz="0" w:space="0" w:color="auto"/>
                <w:right w:val="none" w:sz="0" w:space="0" w:color="auto"/>
              </w:divBdr>
            </w:div>
            <w:div w:id="41058150">
              <w:marLeft w:val="0"/>
              <w:marRight w:val="0"/>
              <w:marTop w:val="0"/>
              <w:marBottom w:val="0"/>
              <w:divBdr>
                <w:top w:val="none" w:sz="0" w:space="0" w:color="auto"/>
                <w:left w:val="none" w:sz="0" w:space="0" w:color="auto"/>
                <w:bottom w:val="none" w:sz="0" w:space="0" w:color="auto"/>
                <w:right w:val="none" w:sz="0" w:space="0" w:color="auto"/>
              </w:divBdr>
            </w:div>
            <w:div w:id="421224467">
              <w:marLeft w:val="0"/>
              <w:marRight w:val="0"/>
              <w:marTop w:val="0"/>
              <w:marBottom w:val="0"/>
              <w:divBdr>
                <w:top w:val="none" w:sz="0" w:space="0" w:color="auto"/>
                <w:left w:val="none" w:sz="0" w:space="0" w:color="auto"/>
                <w:bottom w:val="none" w:sz="0" w:space="0" w:color="auto"/>
                <w:right w:val="none" w:sz="0" w:space="0" w:color="auto"/>
              </w:divBdr>
            </w:div>
            <w:div w:id="1448542581">
              <w:marLeft w:val="0"/>
              <w:marRight w:val="0"/>
              <w:marTop w:val="0"/>
              <w:marBottom w:val="0"/>
              <w:divBdr>
                <w:top w:val="none" w:sz="0" w:space="0" w:color="auto"/>
                <w:left w:val="none" w:sz="0" w:space="0" w:color="auto"/>
                <w:bottom w:val="none" w:sz="0" w:space="0" w:color="auto"/>
                <w:right w:val="none" w:sz="0" w:space="0" w:color="auto"/>
              </w:divBdr>
            </w:div>
            <w:div w:id="1686322383">
              <w:marLeft w:val="0"/>
              <w:marRight w:val="0"/>
              <w:marTop w:val="0"/>
              <w:marBottom w:val="0"/>
              <w:divBdr>
                <w:top w:val="none" w:sz="0" w:space="0" w:color="auto"/>
                <w:left w:val="none" w:sz="0" w:space="0" w:color="auto"/>
                <w:bottom w:val="none" w:sz="0" w:space="0" w:color="auto"/>
                <w:right w:val="none" w:sz="0" w:space="0" w:color="auto"/>
              </w:divBdr>
            </w:div>
            <w:div w:id="1765301398">
              <w:marLeft w:val="0"/>
              <w:marRight w:val="0"/>
              <w:marTop w:val="0"/>
              <w:marBottom w:val="0"/>
              <w:divBdr>
                <w:top w:val="none" w:sz="0" w:space="0" w:color="auto"/>
                <w:left w:val="none" w:sz="0" w:space="0" w:color="auto"/>
                <w:bottom w:val="none" w:sz="0" w:space="0" w:color="auto"/>
                <w:right w:val="none" w:sz="0" w:space="0" w:color="auto"/>
              </w:divBdr>
            </w:div>
            <w:div w:id="320012688">
              <w:marLeft w:val="0"/>
              <w:marRight w:val="0"/>
              <w:marTop w:val="0"/>
              <w:marBottom w:val="0"/>
              <w:divBdr>
                <w:top w:val="none" w:sz="0" w:space="0" w:color="auto"/>
                <w:left w:val="none" w:sz="0" w:space="0" w:color="auto"/>
                <w:bottom w:val="none" w:sz="0" w:space="0" w:color="auto"/>
                <w:right w:val="none" w:sz="0" w:space="0" w:color="auto"/>
              </w:divBdr>
            </w:div>
            <w:div w:id="1942254924">
              <w:marLeft w:val="0"/>
              <w:marRight w:val="0"/>
              <w:marTop w:val="0"/>
              <w:marBottom w:val="0"/>
              <w:divBdr>
                <w:top w:val="none" w:sz="0" w:space="0" w:color="auto"/>
                <w:left w:val="none" w:sz="0" w:space="0" w:color="auto"/>
                <w:bottom w:val="none" w:sz="0" w:space="0" w:color="auto"/>
                <w:right w:val="none" w:sz="0" w:space="0" w:color="auto"/>
              </w:divBdr>
            </w:div>
            <w:div w:id="228465932">
              <w:marLeft w:val="0"/>
              <w:marRight w:val="0"/>
              <w:marTop w:val="0"/>
              <w:marBottom w:val="0"/>
              <w:divBdr>
                <w:top w:val="none" w:sz="0" w:space="0" w:color="auto"/>
                <w:left w:val="none" w:sz="0" w:space="0" w:color="auto"/>
                <w:bottom w:val="none" w:sz="0" w:space="0" w:color="auto"/>
                <w:right w:val="none" w:sz="0" w:space="0" w:color="auto"/>
              </w:divBdr>
            </w:div>
            <w:div w:id="1493522059">
              <w:marLeft w:val="0"/>
              <w:marRight w:val="0"/>
              <w:marTop w:val="0"/>
              <w:marBottom w:val="0"/>
              <w:divBdr>
                <w:top w:val="none" w:sz="0" w:space="0" w:color="auto"/>
                <w:left w:val="none" w:sz="0" w:space="0" w:color="auto"/>
                <w:bottom w:val="none" w:sz="0" w:space="0" w:color="auto"/>
                <w:right w:val="none" w:sz="0" w:space="0" w:color="auto"/>
              </w:divBdr>
            </w:div>
            <w:div w:id="929973595">
              <w:marLeft w:val="0"/>
              <w:marRight w:val="0"/>
              <w:marTop w:val="0"/>
              <w:marBottom w:val="0"/>
              <w:divBdr>
                <w:top w:val="none" w:sz="0" w:space="0" w:color="auto"/>
                <w:left w:val="none" w:sz="0" w:space="0" w:color="auto"/>
                <w:bottom w:val="none" w:sz="0" w:space="0" w:color="auto"/>
                <w:right w:val="none" w:sz="0" w:space="0" w:color="auto"/>
              </w:divBdr>
            </w:div>
            <w:div w:id="1590849521">
              <w:marLeft w:val="0"/>
              <w:marRight w:val="0"/>
              <w:marTop w:val="0"/>
              <w:marBottom w:val="0"/>
              <w:divBdr>
                <w:top w:val="none" w:sz="0" w:space="0" w:color="auto"/>
                <w:left w:val="none" w:sz="0" w:space="0" w:color="auto"/>
                <w:bottom w:val="none" w:sz="0" w:space="0" w:color="auto"/>
                <w:right w:val="none" w:sz="0" w:space="0" w:color="auto"/>
              </w:divBdr>
            </w:div>
            <w:div w:id="727535384">
              <w:marLeft w:val="0"/>
              <w:marRight w:val="0"/>
              <w:marTop w:val="0"/>
              <w:marBottom w:val="0"/>
              <w:divBdr>
                <w:top w:val="none" w:sz="0" w:space="0" w:color="auto"/>
                <w:left w:val="none" w:sz="0" w:space="0" w:color="auto"/>
                <w:bottom w:val="none" w:sz="0" w:space="0" w:color="auto"/>
                <w:right w:val="none" w:sz="0" w:space="0" w:color="auto"/>
              </w:divBdr>
            </w:div>
            <w:div w:id="1880969130">
              <w:marLeft w:val="0"/>
              <w:marRight w:val="0"/>
              <w:marTop w:val="0"/>
              <w:marBottom w:val="0"/>
              <w:divBdr>
                <w:top w:val="none" w:sz="0" w:space="0" w:color="auto"/>
                <w:left w:val="none" w:sz="0" w:space="0" w:color="auto"/>
                <w:bottom w:val="none" w:sz="0" w:space="0" w:color="auto"/>
                <w:right w:val="none" w:sz="0" w:space="0" w:color="auto"/>
              </w:divBdr>
            </w:div>
            <w:div w:id="1316646988">
              <w:marLeft w:val="0"/>
              <w:marRight w:val="0"/>
              <w:marTop w:val="0"/>
              <w:marBottom w:val="0"/>
              <w:divBdr>
                <w:top w:val="none" w:sz="0" w:space="0" w:color="auto"/>
                <w:left w:val="none" w:sz="0" w:space="0" w:color="auto"/>
                <w:bottom w:val="none" w:sz="0" w:space="0" w:color="auto"/>
                <w:right w:val="none" w:sz="0" w:space="0" w:color="auto"/>
              </w:divBdr>
            </w:div>
            <w:div w:id="1180311723">
              <w:marLeft w:val="0"/>
              <w:marRight w:val="0"/>
              <w:marTop w:val="0"/>
              <w:marBottom w:val="0"/>
              <w:divBdr>
                <w:top w:val="none" w:sz="0" w:space="0" w:color="auto"/>
                <w:left w:val="none" w:sz="0" w:space="0" w:color="auto"/>
                <w:bottom w:val="none" w:sz="0" w:space="0" w:color="auto"/>
                <w:right w:val="none" w:sz="0" w:space="0" w:color="auto"/>
              </w:divBdr>
            </w:div>
            <w:div w:id="1362440934">
              <w:marLeft w:val="0"/>
              <w:marRight w:val="0"/>
              <w:marTop w:val="0"/>
              <w:marBottom w:val="0"/>
              <w:divBdr>
                <w:top w:val="none" w:sz="0" w:space="0" w:color="auto"/>
                <w:left w:val="none" w:sz="0" w:space="0" w:color="auto"/>
                <w:bottom w:val="none" w:sz="0" w:space="0" w:color="auto"/>
                <w:right w:val="none" w:sz="0" w:space="0" w:color="auto"/>
              </w:divBdr>
            </w:div>
            <w:div w:id="798453865">
              <w:marLeft w:val="0"/>
              <w:marRight w:val="0"/>
              <w:marTop w:val="0"/>
              <w:marBottom w:val="0"/>
              <w:divBdr>
                <w:top w:val="none" w:sz="0" w:space="0" w:color="auto"/>
                <w:left w:val="none" w:sz="0" w:space="0" w:color="auto"/>
                <w:bottom w:val="none" w:sz="0" w:space="0" w:color="auto"/>
                <w:right w:val="none" w:sz="0" w:space="0" w:color="auto"/>
              </w:divBdr>
            </w:div>
            <w:div w:id="440490435">
              <w:marLeft w:val="0"/>
              <w:marRight w:val="0"/>
              <w:marTop w:val="0"/>
              <w:marBottom w:val="0"/>
              <w:divBdr>
                <w:top w:val="none" w:sz="0" w:space="0" w:color="auto"/>
                <w:left w:val="none" w:sz="0" w:space="0" w:color="auto"/>
                <w:bottom w:val="none" w:sz="0" w:space="0" w:color="auto"/>
                <w:right w:val="none" w:sz="0" w:space="0" w:color="auto"/>
              </w:divBdr>
            </w:div>
            <w:div w:id="639727716">
              <w:marLeft w:val="0"/>
              <w:marRight w:val="0"/>
              <w:marTop w:val="0"/>
              <w:marBottom w:val="0"/>
              <w:divBdr>
                <w:top w:val="none" w:sz="0" w:space="0" w:color="auto"/>
                <w:left w:val="none" w:sz="0" w:space="0" w:color="auto"/>
                <w:bottom w:val="none" w:sz="0" w:space="0" w:color="auto"/>
                <w:right w:val="none" w:sz="0" w:space="0" w:color="auto"/>
              </w:divBdr>
            </w:div>
            <w:div w:id="920988828">
              <w:marLeft w:val="0"/>
              <w:marRight w:val="0"/>
              <w:marTop w:val="0"/>
              <w:marBottom w:val="0"/>
              <w:divBdr>
                <w:top w:val="none" w:sz="0" w:space="0" w:color="auto"/>
                <w:left w:val="none" w:sz="0" w:space="0" w:color="auto"/>
                <w:bottom w:val="none" w:sz="0" w:space="0" w:color="auto"/>
                <w:right w:val="none" w:sz="0" w:space="0" w:color="auto"/>
              </w:divBdr>
            </w:div>
            <w:div w:id="1768308926">
              <w:marLeft w:val="0"/>
              <w:marRight w:val="0"/>
              <w:marTop w:val="0"/>
              <w:marBottom w:val="0"/>
              <w:divBdr>
                <w:top w:val="none" w:sz="0" w:space="0" w:color="auto"/>
                <w:left w:val="none" w:sz="0" w:space="0" w:color="auto"/>
                <w:bottom w:val="none" w:sz="0" w:space="0" w:color="auto"/>
                <w:right w:val="none" w:sz="0" w:space="0" w:color="auto"/>
              </w:divBdr>
            </w:div>
            <w:div w:id="1706179237">
              <w:marLeft w:val="0"/>
              <w:marRight w:val="0"/>
              <w:marTop w:val="0"/>
              <w:marBottom w:val="0"/>
              <w:divBdr>
                <w:top w:val="none" w:sz="0" w:space="0" w:color="auto"/>
                <w:left w:val="none" w:sz="0" w:space="0" w:color="auto"/>
                <w:bottom w:val="none" w:sz="0" w:space="0" w:color="auto"/>
                <w:right w:val="none" w:sz="0" w:space="0" w:color="auto"/>
              </w:divBdr>
            </w:div>
            <w:div w:id="1442647406">
              <w:marLeft w:val="0"/>
              <w:marRight w:val="0"/>
              <w:marTop w:val="0"/>
              <w:marBottom w:val="0"/>
              <w:divBdr>
                <w:top w:val="none" w:sz="0" w:space="0" w:color="auto"/>
                <w:left w:val="none" w:sz="0" w:space="0" w:color="auto"/>
                <w:bottom w:val="none" w:sz="0" w:space="0" w:color="auto"/>
                <w:right w:val="none" w:sz="0" w:space="0" w:color="auto"/>
              </w:divBdr>
            </w:div>
            <w:div w:id="1161971032">
              <w:marLeft w:val="0"/>
              <w:marRight w:val="0"/>
              <w:marTop w:val="0"/>
              <w:marBottom w:val="0"/>
              <w:divBdr>
                <w:top w:val="none" w:sz="0" w:space="0" w:color="auto"/>
                <w:left w:val="none" w:sz="0" w:space="0" w:color="auto"/>
                <w:bottom w:val="none" w:sz="0" w:space="0" w:color="auto"/>
                <w:right w:val="none" w:sz="0" w:space="0" w:color="auto"/>
              </w:divBdr>
            </w:div>
            <w:div w:id="1707370305">
              <w:marLeft w:val="0"/>
              <w:marRight w:val="0"/>
              <w:marTop w:val="0"/>
              <w:marBottom w:val="0"/>
              <w:divBdr>
                <w:top w:val="none" w:sz="0" w:space="0" w:color="auto"/>
                <w:left w:val="none" w:sz="0" w:space="0" w:color="auto"/>
                <w:bottom w:val="none" w:sz="0" w:space="0" w:color="auto"/>
                <w:right w:val="none" w:sz="0" w:space="0" w:color="auto"/>
              </w:divBdr>
            </w:div>
            <w:div w:id="1572813105">
              <w:marLeft w:val="0"/>
              <w:marRight w:val="0"/>
              <w:marTop w:val="0"/>
              <w:marBottom w:val="0"/>
              <w:divBdr>
                <w:top w:val="none" w:sz="0" w:space="0" w:color="auto"/>
                <w:left w:val="none" w:sz="0" w:space="0" w:color="auto"/>
                <w:bottom w:val="none" w:sz="0" w:space="0" w:color="auto"/>
                <w:right w:val="none" w:sz="0" w:space="0" w:color="auto"/>
              </w:divBdr>
            </w:div>
            <w:div w:id="410353013">
              <w:marLeft w:val="0"/>
              <w:marRight w:val="0"/>
              <w:marTop w:val="0"/>
              <w:marBottom w:val="0"/>
              <w:divBdr>
                <w:top w:val="none" w:sz="0" w:space="0" w:color="auto"/>
                <w:left w:val="none" w:sz="0" w:space="0" w:color="auto"/>
                <w:bottom w:val="none" w:sz="0" w:space="0" w:color="auto"/>
                <w:right w:val="none" w:sz="0" w:space="0" w:color="auto"/>
              </w:divBdr>
            </w:div>
            <w:div w:id="764112275">
              <w:marLeft w:val="0"/>
              <w:marRight w:val="0"/>
              <w:marTop w:val="0"/>
              <w:marBottom w:val="0"/>
              <w:divBdr>
                <w:top w:val="none" w:sz="0" w:space="0" w:color="auto"/>
                <w:left w:val="none" w:sz="0" w:space="0" w:color="auto"/>
                <w:bottom w:val="none" w:sz="0" w:space="0" w:color="auto"/>
                <w:right w:val="none" w:sz="0" w:space="0" w:color="auto"/>
              </w:divBdr>
            </w:div>
            <w:div w:id="1185051247">
              <w:marLeft w:val="0"/>
              <w:marRight w:val="0"/>
              <w:marTop w:val="0"/>
              <w:marBottom w:val="0"/>
              <w:divBdr>
                <w:top w:val="none" w:sz="0" w:space="0" w:color="auto"/>
                <w:left w:val="none" w:sz="0" w:space="0" w:color="auto"/>
                <w:bottom w:val="none" w:sz="0" w:space="0" w:color="auto"/>
                <w:right w:val="none" w:sz="0" w:space="0" w:color="auto"/>
              </w:divBdr>
            </w:div>
            <w:div w:id="909121157">
              <w:marLeft w:val="0"/>
              <w:marRight w:val="0"/>
              <w:marTop w:val="0"/>
              <w:marBottom w:val="0"/>
              <w:divBdr>
                <w:top w:val="none" w:sz="0" w:space="0" w:color="auto"/>
                <w:left w:val="none" w:sz="0" w:space="0" w:color="auto"/>
                <w:bottom w:val="none" w:sz="0" w:space="0" w:color="auto"/>
                <w:right w:val="none" w:sz="0" w:space="0" w:color="auto"/>
              </w:divBdr>
            </w:div>
            <w:div w:id="1809778884">
              <w:marLeft w:val="0"/>
              <w:marRight w:val="0"/>
              <w:marTop w:val="0"/>
              <w:marBottom w:val="0"/>
              <w:divBdr>
                <w:top w:val="none" w:sz="0" w:space="0" w:color="auto"/>
                <w:left w:val="none" w:sz="0" w:space="0" w:color="auto"/>
                <w:bottom w:val="none" w:sz="0" w:space="0" w:color="auto"/>
                <w:right w:val="none" w:sz="0" w:space="0" w:color="auto"/>
              </w:divBdr>
            </w:div>
            <w:div w:id="1270357501">
              <w:marLeft w:val="0"/>
              <w:marRight w:val="0"/>
              <w:marTop w:val="0"/>
              <w:marBottom w:val="0"/>
              <w:divBdr>
                <w:top w:val="none" w:sz="0" w:space="0" w:color="auto"/>
                <w:left w:val="none" w:sz="0" w:space="0" w:color="auto"/>
                <w:bottom w:val="none" w:sz="0" w:space="0" w:color="auto"/>
                <w:right w:val="none" w:sz="0" w:space="0" w:color="auto"/>
              </w:divBdr>
            </w:div>
            <w:div w:id="2009095210">
              <w:marLeft w:val="0"/>
              <w:marRight w:val="0"/>
              <w:marTop w:val="0"/>
              <w:marBottom w:val="0"/>
              <w:divBdr>
                <w:top w:val="none" w:sz="0" w:space="0" w:color="auto"/>
                <w:left w:val="none" w:sz="0" w:space="0" w:color="auto"/>
                <w:bottom w:val="none" w:sz="0" w:space="0" w:color="auto"/>
                <w:right w:val="none" w:sz="0" w:space="0" w:color="auto"/>
              </w:divBdr>
            </w:div>
            <w:div w:id="1526597734">
              <w:marLeft w:val="0"/>
              <w:marRight w:val="0"/>
              <w:marTop w:val="0"/>
              <w:marBottom w:val="0"/>
              <w:divBdr>
                <w:top w:val="none" w:sz="0" w:space="0" w:color="auto"/>
                <w:left w:val="none" w:sz="0" w:space="0" w:color="auto"/>
                <w:bottom w:val="none" w:sz="0" w:space="0" w:color="auto"/>
                <w:right w:val="none" w:sz="0" w:space="0" w:color="auto"/>
              </w:divBdr>
            </w:div>
            <w:div w:id="1139957355">
              <w:marLeft w:val="0"/>
              <w:marRight w:val="0"/>
              <w:marTop w:val="0"/>
              <w:marBottom w:val="0"/>
              <w:divBdr>
                <w:top w:val="none" w:sz="0" w:space="0" w:color="auto"/>
                <w:left w:val="none" w:sz="0" w:space="0" w:color="auto"/>
                <w:bottom w:val="none" w:sz="0" w:space="0" w:color="auto"/>
                <w:right w:val="none" w:sz="0" w:space="0" w:color="auto"/>
              </w:divBdr>
            </w:div>
            <w:div w:id="1334800100">
              <w:marLeft w:val="0"/>
              <w:marRight w:val="0"/>
              <w:marTop w:val="0"/>
              <w:marBottom w:val="0"/>
              <w:divBdr>
                <w:top w:val="none" w:sz="0" w:space="0" w:color="auto"/>
                <w:left w:val="none" w:sz="0" w:space="0" w:color="auto"/>
                <w:bottom w:val="none" w:sz="0" w:space="0" w:color="auto"/>
                <w:right w:val="none" w:sz="0" w:space="0" w:color="auto"/>
              </w:divBdr>
            </w:div>
            <w:div w:id="1140999723">
              <w:marLeft w:val="0"/>
              <w:marRight w:val="0"/>
              <w:marTop w:val="0"/>
              <w:marBottom w:val="0"/>
              <w:divBdr>
                <w:top w:val="none" w:sz="0" w:space="0" w:color="auto"/>
                <w:left w:val="none" w:sz="0" w:space="0" w:color="auto"/>
                <w:bottom w:val="none" w:sz="0" w:space="0" w:color="auto"/>
                <w:right w:val="none" w:sz="0" w:space="0" w:color="auto"/>
              </w:divBdr>
            </w:div>
            <w:div w:id="13386661">
              <w:marLeft w:val="0"/>
              <w:marRight w:val="0"/>
              <w:marTop w:val="0"/>
              <w:marBottom w:val="0"/>
              <w:divBdr>
                <w:top w:val="none" w:sz="0" w:space="0" w:color="auto"/>
                <w:left w:val="none" w:sz="0" w:space="0" w:color="auto"/>
                <w:bottom w:val="none" w:sz="0" w:space="0" w:color="auto"/>
                <w:right w:val="none" w:sz="0" w:space="0" w:color="auto"/>
              </w:divBdr>
            </w:div>
            <w:div w:id="490682694">
              <w:marLeft w:val="0"/>
              <w:marRight w:val="0"/>
              <w:marTop w:val="0"/>
              <w:marBottom w:val="0"/>
              <w:divBdr>
                <w:top w:val="none" w:sz="0" w:space="0" w:color="auto"/>
                <w:left w:val="none" w:sz="0" w:space="0" w:color="auto"/>
                <w:bottom w:val="none" w:sz="0" w:space="0" w:color="auto"/>
                <w:right w:val="none" w:sz="0" w:space="0" w:color="auto"/>
              </w:divBdr>
            </w:div>
            <w:div w:id="1158421318">
              <w:marLeft w:val="0"/>
              <w:marRight w:val="0"/>
              <w:marTop w:val="0"/>
              <w:marBottom w:val="0"/>
              <w:divBdr>
                <w:top w:val="none" w:sz="0" w:space="0" w:color="auto"/>
                <w:left w:val="none" w:sz="0" w:space="0" w:color="auto"/>
                <w:bottom w:val="none" w:sz="0" w:space="0" w:color="auto"/>
                <w:right w:val="none" w:sz="0" w:space="0" w:color="auto"/>
              </w:divBdr>
            </w:div>
            <w:div w:id="1554734952">
              <w:marLeft w:val="0"/>
              <w:marRight w:val="0"/>
              <w:marTop w:val="0"/>
              <w:marBottom w:val="0"/>
              <w:divBdr>
                <w:top w:val="none" w:sz="0" w:space="0" w:color="auto"/>
                <w:left w:val="none" w:sz="0" w:space="0" w:color="auto"/>
                <w:bottom w:val="none" w:sz="0" w:space="0" w:color="auto"/>
                <w:right w:val="none" w:sz="0" w:space="0" w:color="auto"/>
              </w:divBdr>
            </w:div>
            <w:div w:id="1280062935">
              <w:marLeft w:val="0"/>
              <w:marRight w:val="0"/>
              <w:marTop w:val="0"/>
              <w:marBottom w:val="0"/>
              <w:divBdr>
                <w:top w:val="none" w:sz="0" w:space="0" w:color="auto"/>
                <w:left w:val="none" w:sz="0" w:space="0" w:color="auto"/>
                <w:bottom w:val="none" w:sz="0" w:space="0" w:color="auto"/>
                <w:right w:val="none" w:sz="0" w:space="0" w:color="auto"/>
              </w:divBdr>
            </w:div>
            <w:div w:id="487021388">
              <w:marLeft w:val="0"/>
              <w:marRight w:val="0"/>
              <w:marTop w:val="0"/>
              <w:marBottom w:val="0"/>
              <w:divBdr>
                <w:top w:val="none" w:sz="0" w:space="0" w:color="auto"/>
                <w:left w:val="none" w:sz="0" w:space="0" w:color="auto"/>
                <w:bottom w:val="none" w:sz="0" w:space="0" w:color="auto"/>
                <w:right w:val="none" w:sz="0" w:space="0" w:color="auto"/>
              </w:divBdr>
            </w:div>
            <w:div w:id="522785057">
              <w:marLeft w:val="0"/>
              <w:marRight w:val="0"/>
              <w:marTop w:val="0"/>
              <w:marBottom w:val="0"/>
              <w:divBdr>
                <w:top w:val="none" w:sz="0" w:space="0" w:color="auto"/>
                <w:left w:val="none" w:sz="0" w:space="0" w:color="auto"/>
                <w:bottom w:val="none" w:sz="0" w:space="0" w:color="auto"/>
                <w:right w:val="none" w:sz="0" w:space="0" w:color="auto"/>
              </w:divBdr>
            </w:div>
            <w:div w:id="822966677">
              <w:marLeft w:val="0"/>
              <w:marRight w:val="0"/>
              <w:marTop w:val="0"/>
              <w:marBottom w:val="0"/>
              <w:divBdr>
                <w:top w:val="none" w:sz="0" w:space="0" w:color="auto"/>
                <w:left w:val="none" w:sz="0" w:space="0" w:color="auto"/>
                <w:bottom w:val="none" w:sz="0" w:space="0" w:color="auto"/>
                <w:right w:val="none" w:sz="0" w:space="0" w:color="auto"/>
              </w:divBdr>
            </w:div>
            <w:div w:id="10760159">
              <w:marLeft w:val="0"/>
              <w:marRight w:val="0"/>
              <w:marTop w:val="0"/>
              <w:marBottom w:val="0"/>
              <w:divBdr>
                <w:top w:val="none" w:sz="0" w:space="0" w:color="auto"/>
                <w:left w:val="none" w:sz="0" w:space="0" w:color="auto"/>
                <w:bottom w:val="none" w:sz="0" w:space="0" w:color="auto"/>
                <w:right w:val="none" w:sz="0" w:space="0" w:color="auto"/>
              </w:divBdr>
            </w:div>
            <w:div w:id="230891585">
              <w:marLeft w:val="0"/>
              <w:marRight w:val="0"/>
              <w:marTop w:val="0"/>
              <w:marBottom w:val="0"/>
              <w:divBdr>
                <w:top w:val="none" w:sz="0" w:space="0" w:color="auto"/>
                <w:left w:val="none" w:sz="0" w:space="0" w:color="auto"/>
                <w:bottom w:val="none" w:sz="0" w:space="0" w:color="auto"/>
                <w:right w:val="none" w:sz="0" w:space="0" w:color="auto"/>
              </w:divBdr>
            </w:div>
            <w:div w:id="2002538105">
              <w:marLeft w:val="0"/>
              <w:marRight w:val="0"/>
              <w:marTop w:val="0"/>
              <w:marBottom w:val="0"/>
              <w:divBdr>
                <w:top w:val="none" w:sz="0" w:space="0" w:color="auto"/>
                <w:left w:val="none" w:sz="0" w:space="0" w:color="auto"/>
                <w:bottom w:val="none" w:sz="0" w:space="0" w:color="auto"/>
                <w:right w:val="none" w:sz="0" w:space="0" w:color="auto"/>
              </w:divBdr>
            </w:div>
            <w:div w:id="105392429">
              <w:marLeft w:val="0"/>
              <w:marRight w:val="0"/>
              <w:marTop w:val="0"/>
              <w:marBottom w:val="0"/>
              <w:divBdr>
                <w:top w:val="none" w:sz="0" w:space="0" w:color="auto"/>
                <w:left w:val="none" w:sz="0" w:space="0" w:color="auto"/>
                <w:bottom w:val="none" w:sz="0" w:space="0" w:color="auto"/>
                <w:right w:val="none" w:sz="0" w:space="0" w:color="auto"/>
              </w:divBdr>
            </w:div>
            <w:div w:id="1154417242">
              <w:marLeft w:val="0"/>
              <w:marRight w:val="0"/>
              <w:marTop w:val="0"/>
              <w:marBottom w:val="0"/>
              <w:divBdr>
                <w:top w:val="none" w:sz="0" w:space="0" w:color="auto"/>
                <w:left w:val="none" w:sz="0" w:space="0" w:color="auto"/>
                <w:bottom w:val="none" w:sz="0" w:space="0" w:color="auto"/>
                <w:right w:val="none" w:sz="0" w:space="0" w:color="auto"/>
              </w:divBdr>
            </w:div>
            <w:div w:id="844049722">
              <w:marLeft w:val="0"/>
              <w:marRight w:val="0"/>
              <w:marTop w:val="0"/>
              <w:marBottom w:val="0"/>
              <w:divBdr>
                <w:top w:val="none" w:sz="0" w:space="0" w:color="auto"/>
                <w:left w:val="none" w:sz="0" w:space="0" w:color="auto"/>
                <w:bottom w:val="none" w:sz="0" w:space="0" w:color="auto"/>
                <w:right w:val="none" w:sz="0" w:space="0" w:color="auto"/>
              </w:divBdr>
            </w:div>
            <w:div w:id="228200350">
              <w:marLeft w:val="0"/>
              <w:marRight w:val="0"/>
              <w:marTop w:val="0"/>
              <w:marBottom w:val="0"/>
              <w:divBdr>
                <w:top w:val="none" w:sz="0" w:space="0" w:color="auto"/>
                <w:left w:val="none" w:sz="0" w:space="0" w:color="auto"/>
                <w:bottom w:val="none" w:sz="0" w:space="0" w:color="auto"/>
                <w:right w:val="none" w:sz="0" w:space="0" w:color="auto"/>
              </w:divBdr>
            </w:div>
            <w:div w:id="465241065">
              <w:marLeft w:val="0"/>
              <w:marRight w:val="0"/>
              <w:marTop w:val="0"/>
              <w:marBottom w:val="0"/>
              <w:divBdr>
                <w:top w:val="none" w:sz="0" w:space="0" w:color="auto"/>
                <w:left w:val="none" w:sz="0" w:space="0" w:color="auto"/>
                <w:bottom w:val="none" w:sz="0" w:space="0" w:color="auto"/>
                <w:right w:val="none" w:sz="0" w:space="0" w:color="auto"/>
              </w:divBdr>
            </w:div>
            <w:div w:id="271210459">
              <w:marLeft w:val="0"/>
              <w:marRight w:val="0"/>
              <w:marTop w:val="0"/>
              <w:marBottom w:val="0"/>
              <w:divBdr>
                <w:top w:val="none" w:sz="0" w:space="0" w:color="auto"/>
                <w:left w:val="none" w:sz="0" w:space="0" w:color="auto"/>
                <w:bottom w:val="none" w:sz="0" w:space="0" w:color="auto"/>
                <w:right w:val="none" w:sz="0" w:space="0" w:color="auto"/>
              </w:divBdr>
            </w:div>
            <w:div w:id="2095927640">
              <w:marLeft w:val="0"/>
              <w:marRight w:val="0"/>
              <w:marTop w:val="0"/>
              <w:marBottom w:val="0"/>
              <w:divBdr>
                <w:top w:val="none" w:sz="0" w:space="0" w:color="auto"/>
                <w:left w:val="none" w:sz="0" w:space="0" w:color="auto"/>
                <w:bottom w:val="none" w:sz="0" w:space="0" w:color="auto"/>
                <w:right w:val="none" w:sz="0" w:space="0" w:color="auto"/>
              </w:divBdr>
            </w:div>
            <w:div w:id="854030462">
              <w:marLeft w:val="0"/>
              <w:marRight w:val="0"/>
              <w:marTop w:val="0"/>
              <w:marBottom w:val="0"/>
              <w:divBdr>
                <w:top w:val="none" w:sz="0" w:space="0" w:color="auto"/>
                <w:left w:val="none" w:sz="0" w:space="0" w:color="auto"/>
                <w:bottom w:val="none" w:sz="0" w:space="0" w:color="auto"/>
                <w:right w:val="none" w:sz="0" w:space="0" w:color="auto"/>
              </w:divBdr>
            </w:div>
            <w:div w:id="798764379">
              <w:marLeft w:val="0"/>
              <w:marRight w:val="0"/>
              <w:marTop w:val="0"/>
              <w:marBottom w:val="0"/>
              <w:divBdr>
                <w:top w:val="none" w:sz="0" w:space="0" w:color="auto"/>
                <w:left w:val="none" w:sz="0" w:space="0" w:color="auto"/>
                <w:bottom w:val="none" w:sz="0" w:space="0" w:color="auto"/>
                <w:right w:val="none" w:sz="0" w:space="0" w:color="auto"/>
              </w:divBdr>
            </w:div>
            <w:div w:id="281544176">
              <w:marLeft w:val="0"/>
              <w:marRight w:val="0"/>
              <w:marTop w:val="0"/>
              <w:marBottom w:val="0"/>
              <w:divBdr>
                <w:top w:val="none" w:sz="0" w:space="0" w:color="auto"/>
                <w:left w:val="none" w:sz="0" w:space="0" w:color="auto"/>
                <w:bottom w:val="none" w:sz="0" w:space="0" w:color="auto"/>
                <w:right w:val="none" w:sz="0" w:space="0" w:color="auto"/>
              </w:divBdr>
            </w:div>
            <w:div w:id="1060135630">
              <w:marLeft w:val="0"/>
              <w:marRight w:val="0"/>
              <w:marTop w:val="0"/>
              <w:marBottom w:val="0"/>
              <w:divBdr>
                <w:top w:val="none" w:sz="0" w:space="0" w:color="auto"/>
                <w:left w:val="none" w:sz="0" w:space="0" w:color="auto"/>
                <w:bottom w:val="none" w:sz="0" w:space="0" w:color="auto"/>
                <w:right w:val="none" w:sz="0" w:space="0" w:color="auto"/>
              </w:divBdr>
            </w:div>
            <w:div w:id="423650038">
              <w:marLeft w:val="0"/>
              <w:marRight w:val="0"/>
              <w:marTop w:val="0"/>
              <w:marBottom w:val="0"/>
              <w:divBdr>
                <w:top w:val="none" w:sz="0" w:space="0" w:color="auto"/>
                <w:left w:val="none" w:sz="0" w:space="0" w:color="auto"/>
                <w:bottom w:val="none" w:sz="0" w:space="0" w:color="auto"/>
                <w:right w:val="none" w:sz="0" w:space="0" w:color="auto"/>
              </w:divBdr>
            </w:div>
            <w:div w:id="278027346">
              <w:marLeft w:val="0"/>
              <w:marRight w:val="0"/>
              <w:marTop w:val="0"/>
              <w:marBottom w:val="0"/>
              <w:divBdr>
                <w:top w:val="none" w:sz="0" w:space="0" w:color="auto"/>
                <w:left w:val="none" w:sz="0" w:space="0" w:color="auto"/>
                <w:bottom w:val="none" w:sz="0" w:space="0" w:color="auto"/>
                <w:right w:val="none" w:sz="0" w:space="0" w:color="auto"/>
              </w:divBdr>
            </w:div>
            <w:div w:id="1615794505">
              <w:marLeft w:val="0"/>
              <w:marRight w:val="0"/>
              <w:marTop w:val="0"/>
              <w:marBottom w:val="0"/>
              <w:divBdr>
                <w:top w:val="none" w:sz="0" w:space="0" w:color="auto"/>
                <w:left w:val="none" w:sz="0" w:space="0" w:color="auto"/>
                <w:bottom w:val="none" w:sz="0" w:space="0" w:color="auto"/>
                <w:right w:val="none" w:sz="0" w:space="0" w:color="auto"/>
              </w:divBdr>
            </w:div>
            <w:div w:id="748233924">
              <w:marLeft w:val="0"/>
              <w:marRight w:val="0"/>
              <w:marTop w:val="0"/>
              <w:marBottom w:val="0"/>
              <w:divBdr>
                <w:top w:val="none" w:sz="0" w:space="0" w:color="auto"/>
                <w:left w:val="none" w:sz="0" w:space="0" w:color="auto"/>
                <w:bottom w:val="none" w:sz="0" w:space="0" w:color="auto"/>
                <w:right w:val="none" w:sz="0" w:space="0" w:color="auto"/>
              </w:divBdr>
            </w:div>
            <w:div w:id="218440315">
              <w:marLeft w:val="0"/>
              <w:marRight w:val="0"/>
              <w:marTop w:val="0"/>
              <w:marBottom w:val="0"/>
              <w:divBdr>
                <w:top w:val="none" w:sz="0" w:space="0" w:color="auto"/>
                <w:left w:val="none" w:sz="0" w:space="0" w:color="auto"/>
                <w:bottom w:val="none" w:sz="0" w:space="0" w:color="auto"/>
                <w:right w:val="none" w:sz="0" w:space="0" w:color="auto"/>
              </w:divBdr>
            </w:div>
            <w:div w:id="1509060997">
              <w:marLeft w:val="0"/>
              <w:marRight w:val="0"/>
              <w:marTop w:val="0"/>
              <w:marBottom w:val="0"/>
              <w:divBdr>
                <w:top w:val="none" w:sz="0" w:space="0" w:color="auto"/>
                <w:left w:val="none" w:sz="0" w:space="0" w:color="auto"/>
                <w:bottom w:val="none" w:sz="0" w:space="0" w:color="auto"/>
                <w:right w:val="none" w:sz="0" w:space="0" w:color="auto"/>
              </w:divBdr>
            </w:div>
            <w:div w:id="576481343">
              <w:marLeft w:val="0"/>
              <w:marRight w:val="0"/>
              <w:marTop w:val="0"/>
              <w:marBottom w:val="0"/>
              <w:divBdr>
                <w:top w:val="none" w:sz="0" w:space="0" w:color="auto"/>
                <w:left w:val="none" w:sz="0" w:space="0" w:color="auto"/>
                <w:bottom w:val="none" w:sz="0" w:space="0" w:color="auto"/>
                <w:right w:val="none" w:sz="0" w:space="0" w:color="auto"/>
              </w:divBdr>
            </w:div>
            <w:div w:id="1924799390">
              <w:marLeft w:val="0"/>
              <w:marRight w:val="0"/>
              <w:marTop w:val="0"/>
              <w:marBottom w:val="0"/>
              <w:divBdr>
                <w:top w:val="none" w:sz="0" w:space="0" w:color="auto"/>
                <w:left w:val="none" w:sz="0" w:space="0" w:color="auto"/>
                <w:bottom w:val="none" w:sz="0" w:space="0" w:color="auto"/>
                <w:right w:val="none" w:sz="0" w:space="0" w:color="auto"/>
              </w:divBdr>
            </w:div>
            <w:div w:id="51320722">
              <w:marLeft w:val="0"/>
              <w:marRight w:val="0"/>
              <w:marTop w:val="0"/>
              <w:marBottom w:val="0"/>
              <w:divBdr>
                <w:top w:val="none" w:sz="0" w:space="0" w:color="auto"/>
                <w:left w:val="none" w:sz="0" w:space="0" w:color="auto"/>
                <w:bottom w:val="none" w:sz="0" w:space="0" w:color="auto"/>
                <w:right w:val="none" w:sz="0" w:space="0" w:color="auto"/>
              </w:divBdr>
            </w:div>
            <w:div w:id="1361707391">
              <w:marLeft w:val="0"/>
              <w:marRight w:val="0"/>
              <w:marTop w:val="0"/>
              <w:marBottom w:val="0"/>
              <w:divBdr>
                <w:top w:val="none" w:sz="0" w:space="0" w:color="auto"/>
                <w:left w:val="none" w:sz="0" w:space="0" w:color="auto"/>
                <w:bottom w:val="none" w:sz="0" w:space="0" w:color="auto"/>
                <w:right w:val="none" w:sz="0" w:space="0" w:color="auto"/>
              </w:divBdr>
            </w:div>
            <w:div w:id="2124573586">
              <w:marLeft w:val="0"/>
              <w:marRight w:val="0"/>
              <w:marTop w:val="0"/>
              <w:marBottom w:val="0"/>
              <w:divBdr>
                <w:top w:val="none" w:sz="0" w:space="0" w:color="auto"/>
                <w:left w:val="none" w:sz="0" w:space="0" w:color="auto"/>
                <w:bottom w:val="none" w:sz="0" w:space="0" w:color="auto"/>
                <w:right w:val="none" w:sz="0" w:space="0" w:color="auto"/>
              </w:divBdr>
            </w:div>
            <w:div w:id="1778869706">
              <w:marLeft w:val="0"/>
              <w:marRight w:val="0"/>
              <w:marTop w:val="0"/>
              <w:marBottom w:val="0"/>
              <w:divBdr>
                <w:top w:val="none" w:sz="0" w:space="0" w:color="auto"/>
                <w:left w:val="none" w:sz="0" w:space="0" w:color="auto"/>
                <w:bottom w:val="none" w:sz="0" w:space="0" w:color="auto"/>
                <w:right w:val="none" w:sz="0" w:space="0" w:color="auto"/>
              </w:divBdr>
            </w:div>
            <w:div w:id="259533508">
              <w:marLeft w:val="0"/>
              <w:marRight w:val="0"/>
              <w:marTop w:val="0"/>
              <w:marBottom w:val="0"/>
              <w:divBdr>
                <w:top w:val="none" w:sz="0" w:space="0" w:color="auto"/>
                <w:left w:val="none" w:sz="0" w:space="0" w:color="auto"/>
                <w:bottom w:val="none" w:sz="0" w:space="0" w:color="auto"/>
                <w:right w:val="none" w:sz="0" w:space="0" w:color="auto"/>
              </w:divBdr>
            </w:div>
            <w:div w:id="800656428">
              <w:marLeft w:val="0"/>
              <w:marRight w:val="0"/>
              <w:marTop w:val="0"/>
              <w:marBottom w:val="0"/>
              <w:divBdr>
                <w:top w:val="none" w:sz="0" w:space="0" w:color="auto"/>
                <w:left w:val="none" w:sz="0" w:space="0" w:color="auto"/>
                <w:bottom w:val="none" w:sz="0" w:space="0" w:color="auto"/>
                <w:right w:val="none" w:sz="0" w:space="0" w:color="auto"/>
              </w:divBdr>
            </w:div>
            <w:div w:id="297272465">
              <w:marLeft w:val="0"/>
              <w:marRight w:val="0"/>
              <w:marTop w:val="0"/>
              <w:marBottom w:val="0"/>
              <w:divBdr>
                <w:top w:val="none" w:sz="0" w:space="0" w:color="auto"/>
                <w:left w:val="none" w:sz="0" w:space="0" w:color="auto"/>
                <w:bottom w:val="none" w:sz="0" w:space="0" w:color="auto"/>
                <w:right w:val="none" w:sz="0" w:space="0" w:color="auto"/>
              </w:divBdr>
            </w:div>
            <w:div w:id="1143081910">
              <w:marLeft w:val="0"/>
              <w:marRight w:val="0"/>
              <w:marTop w:val="0"/>
              <w:marBottom w:val="0"/>
              <w:divBdr>
                <w:top w:val="none" w:sz="0" w:space="0" w:color="auto"/>
                <w:left w:val="none" w:sz="0" w:space="0" w:color="auto"/>
                <w:bottom w:val="none" w:sz="0" w:space="0" w:color="auto"/>
                <w:right w:val="none" w:sz="0" w:space="0" w:color="auto"/>
              </w:divBdr>
            </w:div>
            <w:div w:id="1117673512">
              <w:marLeft w:val="0"/>
              <w:marRight w:val="0"/>
              <w:marTop w:val="0"/>
              <w:marBottom w:val="0"/>
              <w:divBdr>
                <w:top w:val="none" w:sz="0" w:space="0" w:color="auto"/>
                <w:left w:val="none" w:sz="0" w:space="0" w:color="auto"/>
                <w:bottom w:val="none" w:sz="0" w:space="0" w:color="auto"/>
                <w:right w:val="none" w:sz="0" w:space="0" w:color="auto"/>
              </w:divBdr>
            </w:div>
            <w:div w:id="401679785">
              <w:marLeft w:val="0"/>
              <w:marRight w:val="0"/>
              <w:marTop w:val="0"/>
              <w:marBottom w:val="0"/>
              <w:divBdr>
                <w:top w:val="none" w:sz="0" w:space="0" w:color="auto"/>
                <w:left w:val="none" w:sz="0" w:space="0" w:color="auto"/>
                <w:bottom w:val="none" w:sz="0" w:space="0" w:color="auto"/>
                <w:right w:val="none" w:sz="0" w:space="0" w:color="auto"/>
              </w:divBdr>
            </w:div>
            <w:div w:id="1604460911">
              <w:marLeft w:val="0"/>
              <w:marRight w:val="0"/>
              <w:marTop w:val="0"/>
              <w:marBottom w:val="0"/>
              <w:divBdr>
                <w:top w:val="none" w:sz="0" w:space="0" w:color="auto"/>
                <w:left w:val="none" w:sz="0" w:space="0" w:color="auto"/>
                <w:bottom w:val="none" w:sz="0" w:space="0" w:color="auto"/>
                <w:right w:val="none" w:sz="0" w:space="0" w:color="auto"/>
              </w:divBdr>
            </w:div>
            <w:div w:id="925767395">
              <w:marLeft w:val="0"/>
              <w:marRight w:val="0"/>
              <w:marTop w:val="0"/>
              <w:marBottom w:val="0"/>
              <w:divBdr>
                <w:top w:val="none" w:sz="0" w:space="0" w:color="auto"/>
                <w:left w:val="none" w:sz="0" w:space="0" w:color="auto"/>
                <w:bottom w:val="none" w:sz="0" w:space="0" w:color="auto"/>
                <w:right w:val="none" w:sz="0" w:space="0" w:color="auto"/>
              </w:divBdr>
            </w:div>
            <w:div w:id="390078376">
              <w:marLeft w:val="0"/>
              <w:marRight w:val="0"/>
              <w:marTop w:val="0"/>
              <w:marBottom w:val="0"/>
              <w:divBdr>
                <w:top w:val="none" w:sz="0" w:space="0" w:color="auto"/>
                <w:left w:val="none" w:sz="0" w:space="0" w:color="auto"/>
                <w:bottom w:val="none" w:sz="0" w:space="0" w:color="auto"/>
                <w:right w:val="none" w:sz="0" w:space="0" w:color="auto"/>
              </w:divBdr>
            </w:div>
            <w:div w:id="2113622321">
              <w:marLeft w:val="0"/>
              <w:marRight w:val="0"/>
              <w:marTop w:val="0"/>
              <w:marBottom w:val="0"/>
              <w:divBdr>
                <w:top w:val="none" w:sz="0" w:space="0" w:color="auto"/>
                <w:left w:val="none" w:sz="0" w:space="0" w:color="auto"/>
                <w:bottom w:val="none" w:sz="0" w:space="0" w:color="auto"/>
                <w:right w:val="none" w:sz="0" w:space="0" w:color="auto"/>
              </w:divBdr>
            </w:div>
            <w:div w:id="1973905718">
              <w:marLeft w:val="0"/>
              <w:marRight w:val="0"/>
              <w:marTop w:val="0"/>
              <w:marBottom w:val="0"/>
              <w:divBdr>
                <w:top w:val="none" w:sz="0" w:space="0" w:color="auto"/>
                <w:left w:val="none" w:sz="0" w:space="0" w:color="auto"/>
                <w:bottom w:val="none" w:sz="0" w:space="0" w:color="auto"/>
                <w:right w:val="none" w:sz="0" w:space="0" w:color="auto"/>
              </w:divBdr>
            </w:div>
            <w:div w:id="1735616229">
              <w:marLeft w:val="0"/>
              <w:marRight w:val="0"/>
              <w:marTop w:val="0"/>
              <w:marBottom w:val="0"/>
              <w:divBdr>
                <w:top w:val="none" w:sz="0" w:space="0" w:color="auto"/>
                <w:left w:val="none" w:sz="0" w:space="0" w:color="auto"/>
                <w:bottom w:val="none" w:sz="0" w:space="0" w:color="auto"/>
                <w:right w:val="none" w:sz="0" w:space="0" w:color="auto"/>
              </w:divBdr>
            </w:div>
            <w:div w:id="176316425">
              <w:marLeft w:val="0"/>
              <w:marRight w:val="0"/>
              <w:marTop w:val="0"/>
              <w:marBottom w:val="0"/>
              <w:divBdr>
                <w:top w:val="none" w:sz="0" w:space="0" w:color="auto"/>
                <w:left w:val="none" w:sz="0" w:space="0" w:color="auto"/>
                <w:bottom w:val="none" w:sz="0" w:space="0" w:color="auto"/>
                <w:right w:val="none" w:sz="0" w:space="0" w:color="auto"/>
              </w:divBdr>
            </w:div>
            <w:div w:id="1433669220">
              <w:marLeft w:val="0"/>
              <w:marRight w:val="0"/>
              <w:marTop w:val="0"/>
              <w:marBottom w:val="0"/>
              <w:divBdr>
                <w:top w:val="none" w:sz="0" w:space="0" w:color="auto"/>
                <w:left w:val="none" w:sz="0" w:space="0" w:color="auto"/>
                <w:bottom w:val="none" w:sz="0" w:space="0" w:color="auto"/>
                <w:right w:val="none" w:sz="0" w:space="0" w:color="auto"/>
              </w:divBdr>
            </w:div>
            <w:div w:id="700663322">
              <w:marLeft w:val="0"/>
              <w:marRight w:val="0"/>
              <w:marTop w:val="0"/>
              <w:marBottom w:val="0"/>
              <w:divBdr>
                <w:top w:val="none" w:sz="0" w:space="0" w:color="auto"/>
                <w:left w:val="none" w:sz="0" w:space="0" w:color="auto"/>
                <w:bottom w:val="none" w:sz="0" w:space="0" w:color="auto"/>
                <w:right w:val="none" w:sz="0" w:space="0" w:color="auto"/>
              </w:divBdr>
            </w:div>
            <w:div w:id="18795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27</Pages>
  <Words>5339</Words>
  <Characters>30438</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dc:creator>
  <cp:keywords/>
  <dc:description/>
  <cp:lastModifiedBy>Idan</cp:lastModifiedBy>
  <cp:revision>33</cp:revision>
  <dcterms:created xsi:type="dcterms:W3CDTF">2023-03-31T08:37:00Z</dcterms:created>
  <dcterms:modified xsi:type="dcterms:W3CDTF">2023-04-04T12:24:00Z</dcterms:modified>
</cp:coreProperties>
</file>