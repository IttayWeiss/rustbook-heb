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EDE" w:rsidRDefault="00163EDE" w:rsidP="00163EDE">
      <w:pPr>
        <w:bidi/>
      </w:pPr>
      <w:r>
        <w:t xml:space="preserve">## </w:t>
      </w:r>
      <w:r>
        <w:rPr>
          <w:rFonts w:cs="Arial"/>
          <w:rtl/>
        </w:rPr>
        <w:t>שלום עולם</w:t>
      </w:r>
      <w:r>
        <w:t>!</w:t>
      </w:r>
    </w:p>
    <w:p w:rsidR="00163EDE" w:rsidRDefault="00163EDE" w:rsidP="00163EDE">
      <w:pPr>
        <w:bidi/>
      </w:pPr>
    </w:p>
    <w:p w:rsidR="00163EDE" w:rsidRDefault="00163EDE" w:rsidP="00163EDE">
      <w:pPr>
        <w:bidi/>
      </w:pPr>
      <w:r>
        <w:rPr>
          <w:rFonts w:cs="Arial"/>
          <w:rtl/>
        </w:rPr>
        <w:t>כעת, משראסט מות</w:t>
      </w:r>
      <w:r>
        <w:rPr>
          <w:rFonts w:cs="Arial" w:hint="cs"/>
          <w:rtl/>
        </w:rPr>
        <w:t>ק</w:t>
      </w:r>
      <w:r>
        <w:rPr>
          <w:rFonts w:cs="Arial"/>
          <w:rtl/>
        </w:rPr>
        <w:t>נת, הגיע הזמן לכתוב את תוכנית הראסט הראשונה שלכם</w:t>
      </w:r>
      <w:r>
        <w:rPr>
          <w:rFonts w:cs="Arial" w:hint="cs"/>
          <w:rtl/>
        </w:rPr>
        <w:t>!</w:t>
      </w:r>
      <w:r>
        <w:rPr>
          <w:rFonts w:cs="Arial"/>
          <w:rtl/>
        </w:rPr>
        <w:t xml:space="preserve"> מקובל, כאשר לומדים שפת תכנות חדשה, לכתוב תוכנית קטנה המדפיסה את הטקסט</w:t>
      </w:r>
      <w:r>
        <w:t xml:space="preserve"> `Hello, world!` </w:t>
      </w:r>
      <w:r>
        <w:rPr>
          <w:rFonts w:cs="Arial"/>
          <w:rtl/>
        </w:rPr>
        <w:t>על המסך, וכך נעשה מייד</w:t>
      </w:r>
      <w:r>
        <w:rPr>
          <w:rFonts w:hint="cs"/>
          <w:rtl/>
        </w:rPr>
        <w:t>.</w:t>
      </w:r>
    </w:p>
    <w:p w:rsidR="00163EDE" w:rsidRPr="00163EDE" w:rsidRDefault="00163EDE" w:rsidP="00163EDE">
      <w:pPr>
        <w:bidi/>
      </w:pPr>
    </w:p>
    <w:p w:rsidR="00163EDE" w:rsidRDefault="00163EDE" w:rsidP="00163EDE">
      <w:pPr>
        <w:bidi/>
      </w:pPr>
      <w:r>
        <w:t xml:space="preserve">&gt; </w:t>
      </w:r>
      <w:r>
        <w:rPr>
          <w:rFonts w:cs="Arial"/>
          <w:rtl/>
        </w:rPr>
        <w:t>הערה: ספר זה מניח הכרות בסיסית עם</w:t>
      </w:r>
      <w:ins w:id="0" w:author="Idan" w:date="2023-04-03T22:37:00Z">
        <w:r w:rsidR="007F2E28">
          <w:rPr>
            <w:rFonts w:cs="Arial" w:hint="cs"/>
            <w:rtl/>
          </w:rPr>
          <w:t xml:space="preserve"> ממשק</w:t>
        </w:r>
      </w:ins>
      <w:r>
        <w:rPr>
          <w:rFonts w:cs="Arial"/>
          <w:rtl/>
        </w:rPr>
        <w:t xml:space="preserve"> שורת הפקודה. לראסט אין דרישות </w:t>
      </w:r>
      <w:r>
        <w:rPr>
          <w:rFonts w:cs="Arial" w:hint="cs"/>
          <w:rtl/>
        </w:rPr>
        <w:t xml:space="preserve">מיוחדות בכל הנוגע לתוכנה בה אתם מעדיפים לערוך </w:t>
      </w:r>
      <w:r>
        <w:rPr>
          <w:rFonts w:cs="Arial"/>
          <w:rtl/>
        </w:rPr>
        <w:t xml:space="preserve">קבצים, או </w:t>
      </w:r>
      <w:r>
        <w:rPr>
          <w:rFonts w:cs="Arial" w:hint="cs"/>
          <w:rtl/>
        </w:rPr>
        <w:t xml:space="preserve">בנוגע לאיזה </w:t>
      </w:r>
      <w:r>
        <w:rPr>
          <w:rFonts w:cs="Arial"/>
          <w:rtl/>
        </w:rPr>
        <w:t>כלי פיתוח</w:t>
      </w:r>
      <w:r>
        <w:rPr>
          <w:rFonts w:cs="Arial" w:hint="cs"/>
          <w:rtl/>
        </w:rPr>
        <w:t xml:space="preserve"> אתם מעדיפים</w:t>
      </w:r>
      <w:r>
        <w:rPr>
          <w:rFonts w:cs="Arial"/>
          <w:rtl/>
        </w:rPr>
        <w:t xml:space="preserve">, או היכן </w:t>
      </w:r>
      <w:r>
        <w:rPr>
          <w:rFonts w:cs="Arial" w:hint="cs"/>
          <w:rtl/>
        </w:rPr>
        <w:t xml:space="preserve">אתם מאחסנים את </w:t>
      </w:r>
      <w:r>
        <w:rPr>
          <w:rFonts w:cs="Arial"/>
          <w:rtl/>
        </w:rPr>
        <w:t>הקוד שלכם. לכן, אם אתם מעדיפים להשתמש בסביבת פיתוח אינטגרטיבית</w:t>
      </w:r>
      <w:r>
        <w:t xml:space="preserve"> (IDE) </w:t>
      </w:r>
      <w:r>
        <w:rPr>
          <w:rFonts w:cs="Arial"/>
          <w:rtl/>
        </w:rPr>
        <w:t>במקום ב</w:t>
      </w:r>
      <w:ins w:id="1" w:author="Idan" w:date="2023-04-03T22:37:00Z">
        <w:r w:rsidR="007F2E28">
          <w:rPr>
            <w:rFonts w:cs="Arial" w:hint="cs"/>
            <w:rtl/>
          </w:rPr>
          <w:t xml:space="preserve">ממש' </w:t>
        </w:r>
      </w:ins>
      <w:r>
        <w:rPr>
          <w:rFonts w:cs="Arial"/>
          <w:rtl/>
        </w:rPr>
        <w:t>שורת הפקודה, הרגישו חופשיים לעשות זאת. לסביבות</w:t>
      </w:r>
      <w:r>
        <w:t xml:space="preserve"> IDE </w:t>
      </w:r>
      <w:r>
        <w:rPr>
          <w:rFonts w:cs="Arial"/>
          <w:rtl/>
        </w:rPr>
        <w:t xml:space="preserve">רבות יש כבר תמיכה </w:t>
      </w:r>
      <w:r>
        <w:rPr>
          <w:rFonts w:cs="Arial" w:hint="cs"/>
          <w:rtl/>
        </w:rPr>
        <w:t xml:space="preserve">מובנית </w:t>
      </w:r>
      <w:r>
        <w:rPr>
          <w:rFonts w:cs="Arial"/>
          <w:rtl/>
        </w:rPr>
        <w:t>בראסט; בדקו את תיעוד ה</w:t>
      </w:r>
      <w:r>
        <w:t xml:space="preserve">-IDE </w:t>
      </w:r>
      <w:r>
        <w:rPr>
          <w:rFonts w:cs="Arial"/>
          <w:rtl/>
        </w:rPr>
        <w:t>שלכם לפרטים</w:t>
      </w:r>
      <w:r>
        <w:rPr>
          <w:rFonts w:cs="Arial" w:hint="cs"/>
          <w:rtl/>
        </w:rPr>
        <w:t xml:space="preserve"> נוספים</w:t>
      </w:r>
      <w:r>
        <w:rPr>
          <w:rFonts w:cs="Arial"/>
          <w:rtl/>
        </w:rPr>
        <w:t>. צוות ראסט התמקד בלאפשר תמיכה מעולה ב</w:t>
      </w:r>
      <w:r>
        <w:t xml:space="preserve">-IDE </w:t>
      </w:r>
      <w:r>
        <w:rPr>
          <w:rFonts w:cs="Arial"/>
          <w:rtl/>
        </w:rPr>
        <w:t>באמצעות</w:t>
      </w:r>
      <w:r>
        <w:t xml:space="preserve"> `rust-analyzer`. </w:t>
      </w:r>
      <w:r>
        <w:rPr>
          <w:rFonts w:cs="Arial"/>
          <w:rtl/>
        </w:rPr>
        <w:t>ראו [נספח ד']</w:t>
      </w:r>
      <w:r>
        <w:t>[</w:t>
      </w:r>
      <w:proofErr w:type="spellStart"/>
      <w:r>
        <w:t>devtools</w:t>
      </w:r>
      <w:proofErr w:type="spellEnd"/>
      <w:r>
        <w:t xml:space="preserve">]&lt;!-- </w:t>
      </w:r>
      <w:proofErr w:type="gramStart"/>
      <w:r>
        <w:t>ignore</w:t>
      </w:r>
      <w:proofErr w:type="gramEnd"/>
      <w:r>
        <w:t xml:space="preserve"> --&gt; </w:t>
      </w:r>
      <w:r>
        <w:rPr>
          <w:rFonts w:cs="Arial"/>
          <w:rtl/>
        </w:rPr>
        <w:t>לפרטים נוספים</w:t>
      </w:r>
      <w:r>
        <w:t>.</w:t>
      </w:r>
    </w:p>
    <w:p w:rsidR="00163EDE" w:rsidRPr="00163EDE" w:rsidRDefault="00163EDE" w:rsidP="00163EDE">
      <w:pPr>
        <w:bidi/>
      </w:pPr>
    </w:p>
    <w:p w:rsidR="00163EDE" w:rsidRDefault="00163EDE" w:rsidP="00163EDE">
      <w:pPr>
        <w:bidi/>
      </w:pPr>
      <w:r>
        <w:t xml:space="preserve">### </w:t>
      </w:r>
      <w:r>
        <w:rPr>
          <w:rFonts w:cs="Arial"/>
          <w:rtl/>
        </w:rPr>
        <w:t>יצירת תיקיית פרוייקט</w:t>
      </w:r>
    </w:p>
    <w:p w:rsidR="00163EDE" w:rsidRDefault="00163EDE" w:rsidP="00163EDE">
      <w:pPr>
        <w:bidi/>
      </w:pPr>
    </w:p>
    <w:p w:rsidR="00163EDE" w:rsidRDefault="00163EDE" w:rsidP="00163EDE">
      <w:pPr>
        <w:bidi/>
      </w:pPr>
      <w:r>
        <w:rPr>
          <w:rFonts w:cs="Arial"/>
          <w:rtl/>
        </w:rPr>
        <w:t>התחילו ביצירת תיקייה לא</w:t>
      </w:r>
      <w:r>
        <w:rPr>
          <w:rFonts w:cs="Arial" w:hint="cs"/>
          <w:rtl/>
        </w:rPr>
        <w:t>ח</w:t>
      </w:r>
      <w:r>
        <w:rPr>
          <w:rFonts w:cs="Arial"/>
          <w:rtl/>
        </w:rPr>
        <w:t>סון קוד הראסט שלכם. עבור ראסט אין זה משנה היכן הקוד שלכם נמצא, אבל עבור התרגילים והפרוייקטים בספר זה, מומלץ ליצור תיקיה בשם</w:t>
      </w:r>
      <w:r>
        <w:t xml:space="preserve"> *projects* </w:t>
      </w:r>
      <w:r>
        <w:rPr>
          <w:rFonts w:cs="Arial"/>
          <w:rtl/>
        </w:rPr>
        <w:t>בתיקיית הבית שלכם, ולשמור את כל הפרוייקטים שם</w:t>
      </w:r>
      <w:r>
        <w:t>.</w:t>
      </w:r>
    </w:p>
    <w:p w:rsidR="00163EDE" w:rsidRDefault="00163EDE" w:rsidP="00163EDE">
      <w:pPr>
        <w:bidi/>
      </w:pPr>
    </w:p>
    <w:p w:rsidR="00163EDE" w:rsidRDefault="00163EDE" w:rsidP="00163EDE">
      <w:pPr>
        <w:bidi/>
      </w:pPr>
      <w:r>
        <w:rPr>
          <w:rFonts w:cs="Arial"/>
          <w:rtl/>
        </w:rPr>
        <w:t>פתחו טרמינל והקלידו את הפקודות הבאות כדי ליצור את התיקייה</w:t>
      </w:r>
      <w:r>
        <w:t xml:space="preserve"> *projects* </w:t>
      </w:r>
      <w:r>
        <w:rPr>
          <w:rFonts w:cs="Arial"/>
          <w:rtl/>
        </w:rPr>
        <w:t>ותיקייה עבור הפרוייקט</w:t>
      </w:r>
      <w:r>
        <w:t xml:space="preserve"> "!Hello, world" </w:t>
      </w:r>
      <w:r>
        <w:rPr>
          <w:rFonts w:cs="Arial"/>
          <w:rtl/>
        </w:rPr>
        <w:t>בתוך תיקיית הפרוייקטים</w:t>
      </w:r>
      <w:r>
        <w:t>.</w:t>
      </w:r>
    </w:p>
    <w:p w:rsidR="00163EDE" w:rsidRDefault="00163EDE" w:rsidP="00163EDE">
      <w:pPr>
        <w:bidi/>
      </w:pPr>
    </w:p>
    <w:p w:rsidR="00163EDE" w:rsidRDefault="00163EDE" w:rsidP="00163EDE">
      <w:pPr>
        <w:bidi/>
      </w:pPr>
      <w:r>
        <w:rPr>
          <w:rFonts w:cs="Arial"/>
          <w:rtl/>
        </w:rPr>
        <w:t>בסביבות</w:t>
      </w:r>
      <w:r>
        <w:t xml:space="preserve"> Linux, </w:t>
      </w:r>
      <w:proofErr w:type="spellStart"/>
      <w:r>
        <w:t>macOS</w:t>
      </w:r>
      <w:proofErr w:type="spellEnd"/>
      <w:r>
        <w:t xml:space="preserve">, </w:t>
      </w:r>
      <w:r>
        <w:rPr>
          <w:rFonts w:cs="Arial"/>
          <w:rtl/>
        </w:rPr>
        <w:t>ו</w:t>
      </w:r>
      <w:r>
        <w:t xml:space="preserve">-PowerShell </w:t>
      </w:r>
      <w:r>
        <w:rPr>
          <w:rFonts w:cs="Arial"/>
          <w:rtl/>
        </w:rPr>
        <w:t>על</w:t>
      </w:r>
      <w:r>
        <w:t xml:space="preserve"> Windows, </w:t>
      </w:r>
      <w:r>
        <w:rPr>
          <w:rFonts w:cs="Arial"/>
          <w:rtl/>
        </w:rPr>
        <w:t>הקלידו</w:t>
      </w:r>
      <w:r>
        <w:t>:</w:t>
      </w:r>
    </w:p>
    <w:p w:rsidR="00163EDE" w:rsidRDefault="00163EDE" w:rsidP="00163EDE">
      <w:pPr>
        <w:bidi/>
      </w:pPr>
    </w:p>
    <w:p w:rsidR="00163EDE" w:rsidRDefault="00163EDE" w:rsidP="00163EDE">
      <w:pPr>
        <w:bidi/>
      </w:pPr>
      <w:r>
        <w:t>```console</w:t>
      </w:r>
    </w:p>
    <w:p w:rsidR="00163EDE" w:rsidRDefault="00163EDE" w:rsidP="00163EDE">
      <w:pPr>
        <w:bidi/>
      </w:pPr>
      <w:r>
        <w:t xml:space="preserve">$ </w:t>
      </w:r>
      <w:proofErr w:type="spellStart"/>
      <w:proofErr w:type="gramStart"/>
      <w:r>
        <w:t>mkdir</w:t>
      </w:r>
      <w:proofErr w:type="spellEnd"/>
      <w:proofErr w:type="gramEnd"/>
      <w:r>
        <w:t xml:space="preserve"> ~/projects</w:t>
      </w:r>
    </w:p>
    <w:p w:rsidR="00163EDE" w:rsidRDefault="00163EDE" w:rsidP="00163EDE">
      <w:pPr>
        <w:bidi/>
      </w:pPr>
      <w:r>
        <w:t xml:space="preserve">$ </w:t>
      </w:r>
      <w:proofErr w:type="gramStart"/>
      <w:r>
        <w:t>cd</w:t>
      </w:r>
      <w:proofErr w:type="gramEnd"/>
      <w:r>
        <w:t xml:space="preserve"> ~/projects</w:t>
      </w:r>
    </w:p>
    <w:p w:rsidR="00163EDE" w:rsidRDefault="00163EDE" w:rsidP="00163EDE">
      <w:pPr>
        <w:bidi/>
      </w:pPr>
      <w:r>
        <w:t xml:space="preserve">$ </w:t>
      </w:r>
      <w:proofErr w:type="spellStart"/>
      <w:proofErr w:type="gramStart"/>
      <w:r>
        <w:t>mkdir</w:t>
      </w:r>
      <w:proofErr w:type="spellEnd"/>
      <w:proofErr w:type="gramEnd"/>
      <w:r>
        <w:t xml:space="preserve"> </w:t>
      </w:r>
      <w:proofErr w:type="spellStart"/>
      <w:r>
        <w:t>hello_world</w:t>
      </w:r>
      <w:proofErr w:type="spellEnd"/>
    </w:p>
    <w:p w:rsidR="00163EDE" w:rsidRDefault="00163EDE" w:rsidP="00163EDE">
      <w:pPr>
        <w:bidi/>
      </w:pPr>
      <w:r>
        <w:t xml:space="preserve">$ </w:t>
      </w:r>
      <w:proofErr w:type="gramStart"/>
      <w:r>
        <w:t>cd</w:t>
      </w:r>
      <w:proofErr w:type="gramEnd"/>
      <w:r>
        <w:t xml:space="preserve"> </w:t>
      </w:r>
      <w:proofErr w:type="spellStart"/>
      <w:r>
        <w:t>hello_world</w:t>
      </w:r>
      <w:proofErr w:type="spellEnd"/>
    </w:p>
    <w:p w:rsidR="00163EDE" w:rsidRDefault="00163EDE" w:rsidP="00163EDE">
      <w:pPr>
        <w:bidi/>
      </w:pPr>
      <w:r>
        <w:t>```</w:t>
      </w:r>
    </w:p>
    <w:p w:rsidR="00163EDE" w:rsidRDefault="00163EDE" w:rsidP="00163EDE">
      <w:pPr>
        <w:bidi/>
      </w:pPr>
    </w:p>
    <w:p w:rsidR="00163EDE" w:rsidRDefault="00163EDE" w:rsidP="00163EDE">
      <w:pPr>
        <w:bidi/>
      </w:pPr>
      <w:r>
        <w:rPr>
          <w:rFonts w:cs="Arial"/>
          <w:rtl/>
        </w:rPr>
        <w:t>עבור</w:t>
      </w:r>
      <w:r>
        <w:t xml:space="preserve"> Windows </w:t>
      </w:r>
      <w:proofErr w:type="spellStart"/>
      <w:r>
        <w:t>CMD</w:t>
      </w:r>
      <w:proofErr w:type="spellEnd"/>
      <w:r>
        <w:t xml:space="preserve"> </w:t>
      </w:r>
      <w:r>
        <w:rPr>
          <w:rFonts w:cs="Arial"/>
          <w:rtl/>
        </w:rPr>
        <w:t>הקלידו</w:t>
      </w:r>
      <w:r>
        <w:t>:</w:t>
      </w:r>
    </w:p>
    <w:p w:rsidR="00163EDE" w:rsidRDefault="00163EDE" w:rsidP="00163EDE">
      <w:pPr>
        <w:bidi/>
      </w:pPr>
    </w:p>
    <w:p w:rsidR="00163EDE" w:rsidRDefault="00163EDE" w:rsidP="00163EDE">
      <w:pPr>
        <w:bidi/>
      </w:pPr>
      <w:r>
        <w:lastRenderedPageBreak/>
        <w:t>```</w:t>
      </w:r>
      <w:proofErr w:type="spellStart"/>
      <w:r>
        <w:t>cmd</w:t>
      </w:r>
      <w:proofErr w:type="spellEnd"/>
    </w:p>
    <w:p w:rsidR="00163EDE" w:rsidRDefault="00163EDE" w:rsidP="00163EDE">
      <w:pPr>
        <w:bidi/>
      </w:pPr>
      <w:r>
        <w:t xml:space="preserve">&gt; </w:t>
      </w:r>
      <w:proofErr w:type="spellStart"/>
      <w:proofErr w:type="gramStart"/>
      <w:r>
        <w:t>mkdir</w:t>
      </w:r>
      <w:proofErr w:type="spellEnd"/>
      <w:proofErr w:type="gramEnd"/>
      <w:r>
        <w:t xml:space="preserve"> "%</w:t>
      </w:r>
      <w:proofErr w:type="spellStart"/>
      <w:r>
        <w:t>USERPROFILE</w:t>
      </w:r>
      <w:proofErr w:type="spellEnd"/>
      <w:r>
        <w:t>%\projects"</w:t>
      </w:r>
    </w:p>
    <w:p w:rsidR="00163EDE" w:rsidRDefault="00163EDE" w:rsidP="00163EDE">
      <w:pPr>
        <w:bidi/>
      </w:pPr>
      <w:r>
        <w:t xml:space="preserve">&gt; </w:t>
      </w:r>
      <w:proofErr w:type="gramStart"/>
      <w:r>
        <w:t>cd</w:t>
      </w:r>
      <w:proofErr w:type="gramEnd"/>
      <w:r>
        <w:t xml:space="preserve"> /d "%</w:t>
      </w:r>
      <w:proofErr w:type="spellStart"/>
      <w:r>
        <w:t>USERPROFILE</w:t>
      </w:r>
      <w:proofErr w:type="spellEnd"/>
      <w:r>
        <w:t>%\projects"</w:t>
      </w:r>
    </w:p>
    <w:p w:rsidR="00163EDE" w:rsidRDefault="00163EDE" w:rsidP="00163EDE">
      <w:pPr>
        <w:bidi/>
      </w:pPr>
      <w:r>
        <w:t xml:space="preserve">&gt; </w:t>
      </w:r>
      <w:proofErr w:type="spellStart"/>
      <w:proofErr w:type="gramStart"/>
      <w:r>
        <w:t>mkdir</w:t>
      </w:r>
      <w:proofErr w:type="spellEnd"/>
      <w:proofErr w:type="gramEnd"/>
      <w:r>
        <w:t xml:space="preserve"> </w:t>
      </w:r>
      <w:proofErr w:type="spellStart"/>
      <w:r>
        <w:t>hello_world</w:t>
      </w:r>
      <w:proofErr w:type="spellEnd"/>
    </w:p>
    <w:p w:rsidR="00163EDE" w:rsidRDefault="00163EDE" w:rsidP="00163EDE">
      <w:pPr>
        <w:bidi/>
      </w:pPr>
      <w:r>
        <w:t xml:space="preserve">&gt; </w:t>
      </w:r>
      <w:proofErr w:type="gramStart"/>
      <w:r>
        <w:t>cd</w:t>
      </w:r>
      <w:proofErr w:type="gramEnd"/>
      <w:r>
        <w:t xml:space="preserve"> </w:t>
      </w:r>
      <w:proofErr w:type="spellStart"/>
      <w:r>
        <w:t>hello_world</w:t>
      </w:r>
      <w:proofErr w:type="spellEnd"/>
    </w:p>
    <w:p w:rsidR="00163EDE" w:rsidRDefault="00163EDE" w:rsidP="00163EDE">
      <w:pPr>
        <w:bidi/>
      </w:pPr>
      <w:r>
        <w:t>```</w:t>
      </w:r>
    </w:p>
    <w:p w:rsidR="00163EDE" w:rsidRDefault="00163EDE" w:rsidP="00163EDE">
      <w:pPr>
        <w:bidi/>
      </w:pPr>
    </w:p>
    <w:p w:rsidR="00163EDE" w:rsidRDefault="00163EDE" w:rsidP="00163EDE">
      <w:pPr>
        <w:bidi/>
      </w:pPr>
      <w:r>
        <w:t xml:space="preserve">### </w:t>
      </w:r>
      <w:r>
        <w:rPr>
          <w:rFonts w:cs="Arial"/>
          <w:rtl/>
        </w:rPr>
        <w:t>כתיבת והרצת תוכנית ראסט</w:t>
      </w:r>
    </w:p>
    <w:p w:rsidR="00163EDE" w:rsidRDefault="00163EDE" w:rsidP="00163EDE">
      <w:pPr>
        <w:bidi/>
      </w:pPr>
    </w:p>
    <w:p w:rsidR="00163EDE" w:rsidRDefault="00163EDE" w:rsidP="000201C5">
      <w:pPr>
        <w:bidi/>
      </w:pPr>
      <w:r>
        <w:rPr>
          <w:rFonts w:cs="Arial"/>
          <w:rtl/>
        </w:rPr>
        <w:t>עכשיו, צרו קובץ מקור חדש בשם</w:t>
      </w:r>
      <w:r>
        <w:t xml:space="preserve"> *main.rs*. </w:t>
      </w:r>
      <w:r>
        <w:rPr>
          <w:rFonts w:cs="Arial"/>
          <w:rtl/>
        </w:rPr>
        <w:t xml:space="preserve">קבצי ראסט מסתיימים </w:t>
      </w:r>
      <w:r w:rsidR="000201C5">
        <w:rPr>
          <w:rFonts w:cs="Arial"/>
          <w:rtl/>
        </w:rPr>
        <w:t xml:space="preserve">תמיד </w:t>
      </w:r>
      <w:r>
        <w:rPr>
          <w:rFonts w:cs="Arial"/>
          <w:rtl/>
        </w:rPr>
        <w:t>בסיומת</w:t>
      </w:r>
      <w:r>
        <w:t xml:space="preserve"> *rs.* </w:t>
      </w:r>
      <w:r>
        <w:rPr>
          <w:rFonts w:cs="Arial"/>
          <w:rtl/>
        </w:rPr>
        <w:t xml:space="preserve">ללא יוצא מן הכלל. אם אתם משתמשים ביותר ממילה אחת בשם הקובץ, </w:t>
      </w:r>
      <w:del w:id="2" w:author="Idan" w:date="2023-03-30T15:14:00Z">
        <w:r w:rsidDel="000201C5">
          <w:rPr>
            <w:rFonts w:cs="Arial"/>
            <w:rtl/>
          </w:rPr>
          <w:delText xml:space="preserve">הקונבנציה </w:delText>
        </w:r>
      </w:del>
      <w:ins w:id="3" w:author="Idan" w:date="2023-03-30T15:14:00Z">
        <w:r w:rsidR="000201C5">
          <w:rPr>
            <w:rFonts w:cs="Arial" w:hint="cs"/>
            <w:rtl/>
          </w:rPr>
          <w:t xml:space="preserve">המוסכמה </w:t>
        </w:r>
      </w:ins>
      <w:r>
        <w:rPr>
          <w:rFonts w:cs="Arial"/>
          <w:rtl/>
        </w:rPr>
        <w:t>היא להשתמש במקף תחתי כדי להפריד בין המילים. למשל, מקובל לכתוב</w:t>
      </w:r>
      <w:r>
        <w:t xml:space="preserve"> *hello_world.rs* </w:t>
      </w:r>
      <w:r>
        <w:rPr>
          <w:rFonts w:cs="Arial"/>
          <w:rtl/>
        </w:rPr>
        <w:t>ולא</w:t>
      </w:r>
      <w:r>
        <w:t xml:space="preserve"> *helloworld.rs*.</w:t>
      </w:r>
    </w:p>
    <w:p w:rsidR="00163EDE" w:rsidRDefault="00163EDE" w:rsidP="00163EDE">
      <w:pPr>
        <w:bidi/>
      </w:pPr>
    </w:p>
    <w:p w:rsidR="00163EDE" w:rsidRDefault="00163EDE" w:rsidP="00163EDE">
      <w:pPr>
        <w:bidi/>
      </w:pPr>
      <w:r>
        <w:rPr>
          <w:rFonts w:cs="Arial"/>
          <w:rtl/>
        </w:rPr>
        <w:t>כעת, פתחו את הקובץ</w:t>
      </w:r>
      <w:r>
        <w:t xml:space="preserve"> *main.rs* </w:t>
      </w:r>
      <w:r>
        <w:rPr>
          <w:rFonts w:cs="Arial"/>
          <w:rtl/>
        </w:rPr>
        <w:t>שיצרתם והקלידו לתוכו את הקוד מרשימה 1-1</w:t>
      </w:r>
      <w:r>
        <w:t>.</w:t>
      </w:r>
    </w:p>
    <w:p w:rsidR="00163EDE" w:rsidRDefault="00163EDE" w:rsidP="00163EDE">
      <w:pPr>
        <w:bidi/>
      </w:pPr>
    </w:p>
    <w:p w:rsidR="00163EDE" w:rsidRDefault="00163EDE" w:rsidP="00163EDE">
      <w:pPr>
        <w:bidi/>
      </w:pPr>
      <w:r>
        <w:t>&lt;span class="filename"&gt;Filename: main.rs&lt;/span&gt;</w:t>
      </w:r>
    </w:p>
    <w:p w:rsidR="00163EDE" w:rsidRDefault="00163EDE" w:rsidP="00163EDE">
      <w:pPr>
        <w:bidi/>
      </w:pPr>
    </w:p>
    <w:p w:rsidR="00163EDE" w:rsidRDefault="00163EDE" w:rsidP="00163EDE">
      <w:pPr>
        <w:bidi/>
      </w:pPr>
      <w:r>
        <w:t>```rust</w:t>
      </w:r>
    </w:p>
    <w:p w:rsidR="00163EDE" w:rsidRDefault="00163EDE" w:rsidP="00163EDE">
      <w:pPr>
        <w:bidi/>
      </w:pPr>
      <w:proofErr w:type="spellStart"/>
      <w:proofErr w:type="gramStart"/>
      <w:r>
        <w:t>fn</w:t>
      </w:r>
      <w:proofErr w:type="spellEnd"/>
      <w:proofErr w:type="gramEnd"/>
      <w:r>
        <w:t xml:space="preserve"> main() {</w:t>
      </w:r>
    </w:p>
    <w:p w:rsidR="00163EDE" w:rsidRDefault="00163EDE" w:rsidP="00163EDE">
      <w:pPr>
        <w:bidi/>
      </w:pPr>
      <w:r>
        <w:t xml:space="preserve">    </w:t>
      </w:r>
      <w:proofErr w:type="spellStart"/>
      <w:proofErr w:type="gramStart"/>
      <w:r>
        <w:t>println</w:t>
      </w:r>
      <w:proofErr w:type="spellEnd"/>
      <w:proofErr w:type="gramEnd"/>
      <w:r>
        <w:t>!("Hello, world!");</w:t>
      </w:r>
    </w:p>
    <w:p w:rsidR="00163EDE" w:rsidRDefault="00163EDE" w:rsidP="00163EDE">
      <w:pPr>
        <w:bidi/>
      </w:pPr>
      <w:r>
        <w:t>}</w:t>
      </w:r>
    </w:p>
    <w:p w:rsidR="00163EDE" w:rsidRDefault="00163EDE" w:rsidP="00163EDE">
      <w:pPr>
        <w:bidi/>
      </w:pPr>
      <w:r>
        <w:t>```</w:t>
      </w:r>
    </w:p>
    <w:p w:rsidR="00163EDE" w:rsidRDefault="00163EDE" w:rsidP="00163EDE">
      <w:pPr>
        <w:bidi/>
      </w:pPr>
    </w:p>
    <w:p w:rsidR="00163EDE" w:rsidRDefault="00163EDE" w:rsidP="00163EDE">
      <w:pPr>
        <w:bidi/>
      </w:pPr>
      <w:r>
        <w:t>&lt;span class="caption"&gt;</w:t>
      </w:r>
      <w:r>
        <w:rPr>
          <w:rFonts w:cs="Arial"/>
          <w:rtl/>
        </w:rPr>
        <w:t>רשימה 1-1: תוכנית המדפיסה</w:t>
      </w:r>
      <w:r>
        <w:t xml:space="preserve"> `Hello, world</w:t>
      </w:r>
      <w:proofErr w:type="gramStart"/>
      <w:r>
        <w:t>!`</w:t>
      </w:r>
      <w:proofErr w:type="gramEnd"/>
      <w:r>
        <w:t>&lt;/span&gt;</w:t>
      </w:r>
    </w:p>
    <w:p w:rsidR="00163EDE" w:rsidRDefault="00163EDE" w:rsidP="00163EDE">
      <w:pPr>
        <w:bidi/>
      </w:pPr>
    </w:p>
    <w:p w:rsidR="00163EDE" w:rsidRDefault="00163EDE" w:rsidP="00163EDE">
      <w:pPr>
        <w:bidi/>
      </w:pPr>
      <w:r>
        <w:rPr>
          <w:rFonts w:cs="Arial"/>
          <w:rtl/>
        </w:rPr>
        <w:t>שמרו את הקובץ וחזרו בחלון הטרמינל לתיקייה</w:t>
      </w:r>
      <w:r>
        <w:t xml:space="preserve"> *~/projects/</w:t>
      </w:r>
      <w:proofErr w:type="spellStart"/>
      <w:r>
        <w:t>hello_world</w:t>
      </w:r>
      <w:proofErr w:type="spellEnd"/>
      <w:r>
        <w:t xml:space="preserve">*. </w:t>
      </w:r>
      <w:r>
        <w:rPr>
          <w:rFonts w:cs="Arial"/>
          <w:rtl/>
        </w:rPr>
        <w:t>על</w:t>
      </w:r>
      <w:r>
        <w:t xml:space="preserve"> Linux </w:t>
      </w:r>
      <w:r>
        <w:rPr>
          <w:rFonts w:cs="Arial"/>
          <w:rtl/>
        </w:rPr>
        <w:t>או</w:t>
      </w:r>
      <w:r>
        <w:t xml:space="preserve"> </w:t>
      </w:r>
      <w:proofErr w:type="spellStart"/>
      <w:r>
        <w:t>macOS</w:t>
      </w:r>
      <w:proofErr w:type="spellEnd"/>
      <w:r>
        <w:t xml:space="preserve">, </w:t>
      </w:r>
      <w:r>
        <w:rPr>
          <w:rFonts w:cs="Arial"/>
          <w:rtl/>
        </w:rPr>
        <w:t>הקלידו את הפקודות הבאות בכדי לקמפל ולהריץ את הקובץ</w:t>
      </w:r>
      <w:r>
        <w:t>:</w:t>
      </w:r>
    </w:p>
    <w:p w:rsidR="00163EDE" w:rsidRDefault="00163EDE" w:rsidP="00163EDE">
      <w:pPr>
        <w:bidi/>
      </w:pPr>
    </w:p>
    <w:p w:rsidR="00163EDE" w:rsidRDefault="00163EDE" w:rsidP="00163EDE">
      <w:pPr>
        <w:bidi/>
      </w:pPr>
      <w:r>
        <w:t>```console</w:t>
      </w:r>
    </w:p>
    <w:p w:rsidR="00163EDE" w:rsidRDefault="00163EDE" w:rsidP="00163EDE">
      <w:pPr>
        <w:bidi/>
      </w:pPr>
      <w:r>
        <w:t xml:space="preserve">$ </w:t>
      </w:r>
      <w:proofErr w:type="spellStart"/>
      <w:proofErr w:type="gramStart"/>
      <w:r>
        <w:t>rustc</w:t>
      </w:r>
      <w:proofErr w:type="spellEnd"/>
      <w:proofErr w:type="gramEnd"/>
      <w:r>
        <w:t xml:space="preserve"> main.rs</w:t>
      </w:r>
    </w:p>
    <w:p w:rsidR="00163EDE" w:rsidRDefault="00163EDE" w:rsidP="00163EDE">
      <w:pPr>
        <w:bidi/>
      </w:pPr>
      <w:proofErr w:type="gramStart"/>
      <w:r>
        <w:lastRenderedPageBreak/>
        <w:t>$ ./</w:t>
      </w:r>
      <w:proofErr w:type="gramEnd"/>
      <w:r>
        <w:t>main</w:t>
      </w:r>
    </w:p>
    <w:p w:rsidR="00163EDE" w:rsidRDefault="00163EDE" w:rsidP="00163EDE">
      <w:pPr>
        <w:bidi/>
      </w:pPr>
      <w:r>
        <w:t>Hello, world!</w:t>
      </w:r>
    </w:p>
    <w:p w:rsidR="00163EDE" w:rsidRDefault="00163EDE" w:rsidP="00163EDE">
      <w:pPr>
        <w:bidi/>
      </w:pPr>
      <w:r>
        <w:t>```</w:t>
      </w:r>
    </w:p>
    <w:p w:rsidR="00163EDE" w:rsidRDefault="00163EDE" w:rsidP="00163EDE">
      <w:pPr>
        <w:bidi/>
      </w:pPr>
    </w:p>
    <w:p w:rsidR="00163EDE" w:rsidRDefault="00163EDE" w:rsidP="00163EDE">
      <w:pPr>
        <w:bidi/>
      </w:pPr>
      <w:r>
        <w:rPr>
          <w:rFonts w:cs="Arial"/>
          <w:rtl/>
        </w:rPr>
        <w:t>על</w:t>
      </w:r>
      <w:r>
        <w:t xml:space="preserve"> Windows, </w:t>
      </w:r>
      <w:r>
        <w:rPr>
          <w:rFonts w:cs="Arial"/>
          <w:rtl/>
        </w:rPr>
        <w:t>הקלידו את הפקודה</w:t>
      </w:r>
      <w:r>
        <w:t xml:space="preserve"> `./main.exe` </w:t>
      </w:r>
      <w:r>
        <w:rPr>
          <w:rFonts w:cs="Arial"/>
          <w:rtl/>
        </w:rPr>
        <w:t>במקום</w:t>
      </w:r>
      <w:r>
        <w:t xml:space="preserve"> `</w:t>
      </w:r>
      <w:proofErr w:type="gramStart"/>
      <w:r>
        <w:t>./</w:t>
      </w:r>
      <w:proofErr w:type="gramEnd"/>
      <w:r>
        <w:t>main`:</w:t>
      </w:r>
    </w:p>
    <w:p w:rsidR="00163EDE" w:rsidRDefault="00163EDE" w:rsidP="00163EDE">
      <w:pPr>
        <w:bidi/>
      </w:pPr>
    </w:p>
    <w:p w:rsidR="00163EDE" w:rsidRDefault="00163EDE" w:rsidP="00163EDE">
      <w:pPr>
        <w:bidi/>
      </w:pPr>
      <w:r>
        <w:t>```</w:t>
      </w:r>
      <w:proofErr w:type="spellStart"/>
      <w:r>
        <w:t>powershell</w:t>
      </w:r>
      <w:proofErr w:type="spellEnd"/>
    </w:p>
    <w:p w:rsidR="00163EDE" w:rsidRDefault="00163EDE" w:rsidP="00163EDE">
      <w:pPr>
        <w:bidi/>
      </w:pPr>
      <w:r>
        <w:t xml:space="preserve">&gt; </w:t>
      </w:r>
      <w:proofErr w:type="spellStart"/>
      <w:proofErr w:type="gramStart"/>
      <w:r>
        <w:t>rustc</w:t>
      </w:r>
      <w:proofErr w:type="spellEnd"/>
      <w:proofErr w:type="gramEnd"/>
      <w:r>
        <w:t xml:space="preserve"> main.rs</w:t>
      </w:r>
    </w:p>
    <w:p w:rsidR="00163EDE" w:rsidRDefault="00163EDE" w:rsidP="00163EDE">
      <w:pPr>
        <w:bidi/>
      </w:pPr>
      <w:r>
        <w:t>&gt; .\main.exe</w:t>
      </w:r>
    </w:p>
    <w:p w:rsidR="00163EDE" w:rsidRDefault="00163EDE" w:rsidP="00163EDE">
      <w:pPr>
        <w:bidi/>
      </w:pPr>
      <w:r>
        <w:t>Hello, world!</w:t>
      </w:r>
    </w:p>
    <w:p w:rsidR="00163EDE" w:rsidRDefault="00163EDE" w:rsidP="00163EDE">
      <w:pPr>
        <w:bidi/>
      </w:pPr>
      <w:r>
        <w:t>```</w:t>
      </w:r>
    </w:p>
    <w:p w:rsidR="00163EDE" w:rsidRDefault="00163EDE" w:rsidP="00163EDE">
      <w:pPr>
        <w:bidi/>
      </w:pPr>
    </w:p>
    <w:p w:rsidR="00163EDE" w:rsidRDefault="00163EDE">
      <w:pPr>
        <w:bidi/>
        <w:pPrChange w:id="4" w:author="Idan" w:date="2023-03-30T15:15:00Z">
          <w:pPr>
            <w:bidi/>
          </w:pPr>
        </w:pPrChange>
      </w:pPr>
      <w:r>
        <w:rPr>
          <w:rFonts w:cs="Arial"/>
          <w:rtl/>
        </w:rPr>
        <w:t xml:space="preserve">ללא </w:t>
      </w:r>
      <w:del w:id="5" w:author="Idan" w:date="2023-03-30T15:15:00Z">
        <w:r w:rsidDel="000201C5">
          <w:rPr>
            <w:rFonts w:cs="Arial"/>
            <w:rtl/>
          </w:rPr>
          <w:delText xml:space="preserve">תלות </w:delText>
        </w:r>
      </w:del>
      <w:ins w:id="6" w:author="Idan" w:date="2023-03-30T15:15:00Z">
        <w:r w:rsidR="000201C5">
          <w:rPr>
            <w:rFonts w:cs="Arial" w:hint="cs"/>
            <w:rtl/>
          </w:rPr>
          <w:t xml:space="preserve">קשר לסוג </w:t>
        </w:r>
      </w:ins>
      <w:del w:id="7" w:author="Idan" w:date="2023-03-30T15:15:00Z">
        <w:r w:rsidDel="000201C5">
          <w:rPr>
            <w:rFonts w:cs="Arial"/>
            <w:rtl/>
          </w:rPr>
          <w:delText>ב</w:delText>
        </w:r>
      </w:del>
      <w:r>
        <w:rPr>
          <w:rFonts w:cs="Arial"/>
          <w:rtl/>
        </w:rPr>
        <w:t>מערכת ההפעלה שלכם, המחרוזת</w:t>
      </w:r>
      <w:r>
        <w:t xml:space="preserve"> `Hello, world!` </w:t>
      </w:r>
      <w:r>
        <w:rPr>
          <w:rFonts w:cs="Arial"/>
          <w:rtl/>
        </w:rPr>
        <w:t>אמורה להופיע בטרמינל. אם אתם לא רואים את הקלט, פנו חזרה לסעיף ["פתירת בעיות"]</w:t>
      </w:r>
      <w:r>
        <w:t xml:space="preserve">[troubleshooting]&lt;!-- </w:t>
      </w:r>
      <w:proofErr w:type="gramStart"/>
      <w:r>
        <w:t>ignore</w:t>
      </w:r>
      <w:proofErr w:type="gramEnd"/>
      <w:r>
        <w:t xml:space="preserve"> --&gt; </w:t>
      </w:r>
      <w:r>
        <w:rPr>
          <w:rFonts w:cs="Arial"/>
          <w:rtl/>
        </w:rPr>
        <w:t>מהחלק על התקנת ראסט כדי לקבל עזרה</w:t>
      </w:r>
      <w:r>
        <w:t>.</w:t>
      </w:r>
    </w:p>
    <w:p w:rsidR="00163EDE" w:rsidRDefault="00163EDE" w:rsidP="00163EDE">
      <w:pPr>
        <w:bidi/>
      </w:pPr>
    </w:p>
    <w:p w:rsidR="00163EDE" w:rsidRDefault="00163EDE" w:rsidP="00163EDE">
      <w:pPr>
        <w:bidi/>
      </w:pPr>
      <w:r>
        <w:rPr>
          <w:rFonts w:cs="Arial"/>
          <w:rtl/>
        </w:rPr>
        <w:t>אם</w:t>
      </w:r>
      <w:r>
        <w:t xml:space="preserve"> `Hello, world!` </w:t>
      </w:r>
      <w:r>
        <w:rPr>
          <w:rFonts w:cs="Arial"/>
          <w:rtl/>
        </w:rPr>
        <w:t>כן נכתב, כל הכבוד! כתבתם את תכנית הראסט הראשונה שלכם. בכך הפכתם למתכנתי ראסט -- ברוכים הבאים</w:t>
      </w:r>
      <w:r>
        <w:t>!</w:t>
      </w:r>
    </w:p>
    <w:p w:rsidR="00163EDE" w:rsidRDefault="00163EDE" w:rsidP="00163EDE">
      <w:pPr>
        <w:bidi/>
      </w:pPr>
    </w:p>
    <w:p w:rsidR="00163EDE" w:rsidRDefault="00163EDE" w:rsidP="00163EDE">
      <w:pPr>
        <w:bidi/>
      </w:pPr>
      <w:r>
        <w:t xml:space="preserve">### </w:t>
      </w:r>
      <w:r>
        <w:rPr>
          <w:rFonts w:cs="Arial"/>
          <w:rtl/>
        </w:rPr>
        <w:t>אנטומיה של תכנית ראסט</w:t>
      </w:r>
    </w:p>
    <w:p w:rsidR="00163EDE" w:rsidRDefault="00163EDE" w:rsidP="00163EDE">
      <w:pPr>
        <w:bidi/>
      </w:pPr>
    </w:p>
    <w:p w:rsidR="00163EDE" w:rsidRDefault="00163EDE" w:rsidP="00163EDE">
      <w:pPr>
        <w:bidi/>
      </w:pPr>
      <w:r>
        <w:rPr>
          <w:rFonts w:cs="Arial"/>
          <w:rtl/>
        </w:rPr>
        <w:t>הבה נסקור את תכנית ה</w:t>
      </w:r>
      <w:r>
        <w:t xml:space="preserve">-"!Hello, world" </w:t>
      </w:r>
      <w:r>
        <w:rPr>
          <w:rFonts w:cs="Arial"/>
          <w:rtl/>
        </w:rPr>
        <w:t>ביתר פירוט. הינה פיסת הפזל הראשונה</w:t>
      </w:r>
      <w:r>
        <w:t>:</w:t>
      </w:r>
    </w:p>
    <w:p w:rsidR="00163EDE" w:rsidRDefault="00163EDE" w:rsidP="00163EDE">
      <w:pPr>
        <w:bidi/>
      </w:pPr>
    </w:p>
    <w:p w:rsidR="00163EDE" w:rsidRDefault="00163EDE" w:rsidP="00163EDE">
      <w:pPr>
        <w:bidi/>
      </w:pPr>
      <w:r>
        <w:t>```rust</w:t>
      </w:r>
    </w:p>
    <w:p w:rsidR="00163EDE" w:rsidRDefault="00163EDE" w:rsidP="00163EDE">
      <w:pPr>
        <w:bidi/>
      </w:pPr>
      <w:proofErr w:type="spellStart"/>
      <w:proofErr w:type="gramStart"/>
      <w:r>
        <w:t>fn</w:t>
      </w:r>
      <w:proofErr w:type="spellEnd"/>
      <w:proofErr w:type="gramEnd"/>
      <w:r>
        <w:t xml:space="preserve"> main() {</w:t>
      </w:r>
    </w:p>
    <w:p w:rsidR="00163EDE" w:rsidRDefault="00163EDE" w:rsidP="00163EDE">
      <w:pPr>
        <w:bidi/>
      </w:pPr>
    </w:p>
    <w:p w:rsidR="00163EDE" w:rsidRDefault="00163EDE" w:rsidP="00163EDE">
      <w:pPr>
        <w:bidi/>
      </w:pPr>
      <w:r>
        <w:t>}</w:t>
      </w:r>
    </w:p>
    <w:p w:rsidR="00163EDE" w:rsidRDefault="00163EDE" w:rsidP="00163EDE">
      <w:pPr>
        <w:bidi/>
      </w:pPr>
      <w:r>
        <w:t>```</w:t>
      </w:r>
    </w:p>
    <w:p w:rsidR="00163EDE" w:rsidRDefault="00163EDE" w:rsidP="00163EDE">
      <w:pPr>
        <w:bidi/>
      </w:pPr>
    </w:p>
    <w:p w:rsidR="00163EDE" w:rsidRDefault="00163EDE" w:rsidP="00762A26">
      <w:pPr>
        <w:bidi/>
        <w:pPrChange w:id="8" w:author="Idan" w:date="2023-04-03T22:39:00Z">
          <w:pPr>
            <w:bidi/>
          </w:pPr>
        </w:pPrChange>
      </w:pPr>
      <w:r>
        <w:rPr>
          <w:rFonts w:cs="Arial"/>
          <w:rtl/>
        </w:rPr>
        <w:lastRenderedPageBreak/>
        <w:t>שורות אלה מגדירות פונקציה בשם</w:t>
      </w:r>
      <w:r>
        <w:t xml:space="preserve"> `main`. `</w:t>
      </w:r>
      <w:proofErr w:type="gramStart"/>
      <w:r>
        <w:t>main</w:t>
      </w:r>
      <w:proofErr w:type="gramEnd"/>
      <w:r>
        <w:t xml:space="preserve">` </w:t>
      </w:r>
      <w:r>
        <w:rPr>
          <w:rFonts w:cs="Arial"/>
          <w:rtl/>
        </w:rPr>
        <w:t>היא פונקציה מיוחדת: זו תמיד פיסת הקוד הראשונה שרצה בכל קובץ הרצה של תוכנת ראסט. כאן, השורה הראשונה מצהירה על פונקציה בשם</w:t>
      </w:r>
      <w:r>
        <w:t xml:space="preserve"> `main` </w:t>
      </w:r>
      <w:del w:id="9" w:author="Idan" w:date="2023-04-03T22:38:00Z">
        <w:r w:rsidDel="00762A26">
          <w:rPr>
            <w:rFonts w:cs="Arial"/>
            <w:rtl/>
          </w:rPr>
          <w:delText xml:space="preserve">שאין </w:delText>
        </w:r>
      </w:del>
      <w:ins w:id="10" w:author="Idan" w:date="2023-04-03T22:38:00Z">
        <w:r w:rsidR="00762A26">
          <w:rPr>
            <w:rFonts w:cs="Arial" w:hint="cs"/>
            <w:rtl/>
          </w:rPr>
          <w:t xml:space="preserve">שאינה </w:t>
        </w:r>
      </w:ins>
      <w:del w:id="11" w:author="Idan" w:date="2023-04-03T22:39:00Z">
        <w:r w:rsidDel="00762A26">
          <w:rPr>
            <w:rFonts w:cs="Arial"/>
            <w:rtl/>
          </w:rPr>
          <w:delText xml:space="preserve">לה </w:delText>
        </w:r>
      </w:del>
      <w:ins w:id="12" w:author="Idan" w:date="2023-04-03T22:39:00Z">
        <w:r w:rsidR="00762A26">
          <w:rPr>
            <w:rFonts w:cs="Arial" w:hint="cs"/>
            <w:rtl/>
          </w:rPr>
          <w:t>מקבלת</w:t>
        </w:r>
        <w:r w:rsidR="00762A26">
          <w:rPr>
            <w:rFonts w:cs="Arial"/>
            <w:rtl/>
          </w:rPr>
          <w:t xml:space="preserve"> </w:t>
        </w:r>
      </w:ins>
      <w:r>
        <w:rPr>
          <w:rFonts w:cs="Arial"/>
          <w:rtl/>
        </w:rPr>
        <w:t xml:space="preserve">פרמטרים ושאינה מחזירה כלום. במידה והיו פרמטרים, הם היו מופיעים בין </w:t>
      </w:r>
      <w:del w:id="13" w:author="Idan" w:date="2023-03-30T15:30:00Z">
        <w:r w:rsidDel="00221A64">
          <w:rPr>
            <w:rFonts w:cs="Arial"/>
            <w:rtl/>
          </w:rPr>
          <w:delText>ה</w:delText>
        </w:r>
      </w:del>
      <w:r>
        <w:rPr>
          <w:rFonts w:cs="Arial"/>
          <w:rtl/>
        </w:rPr>
        <w:t>סוגריים</w:t>
      </w:r>
      <w:del w:id="14" w:author="Idan" w:date="2023-03-30T15:30:00Z">
        <w:r w:rsidDel="00221A64">
          <w:delText xml:space="preserve"> </w:delText>
        </w:r>
      </w:del>
      <w:ins w:id="15" w:author="Idan" w:date="2023-03-30T15:30:00Z">
        <w:r w:rsidR="00221A64">
          <w:rPr>
            <w:rFonts w:hint="cs"/>
            <w:rtl/>
          </w:rPr>
          <w:t xml:space="preserve"> עגולים - </w:t>
        </w:r>
      </w:ins>
      <w:r>
        <w:t>`()`.</w:t>
      </w:r>
    </w:p>
    <w:p w:rsidR="00163EDE" w:rsidRDefault="00163EDE" w:rsidP="00163EDE">
      <w:pPr>
        <w:bidi/>
      </w:pPr>
    </w:p>
    <w:p w:rsidR="00163EDE" w:rsidRDefault="00163EDE" w:rsidP="00D84A2F">
      <w:pPr>
        <w:bidi/>
        <w:pPrChange w:id="16" w:author="Idan" w:date="2023-04-03T22:40:00Z">
          <w:pPr>
            <w:bidi/>
          </w:pPr>
        </w:pPrChange>
      </w:pPr>
      <w:r>
        <w:rPr>
          <w:rFonts w:cs="Arial"/>
          <w:rtl/>
        </w:rPr>
        <w:t>גוף הפונקציה מוקף ב</w:t>
      </w:r>
      <w:ins w:id="17" w:author="Idan" w:date="2023-03-30T15:30:00Z">
        <w:r w:rsidR="00221A64">
          <w:rPr>
            <w:rFonts w:cs="Arial" w:hint="cs"/>
            <w:rtl/>
          </w:rPr>
          <w:t xml:space="preserve">סוגריים מסולסלים </w:t>
        </w:r>
      </w:ins>
      <w:r>
        <w:rPr>
          <w:rFonts w:cs="Arial"/>
          <w:rtl/>
        </w:rPr>
        <w:t>-`{}`. ראסט דורשת סוגריים מסולסלים סביב הגוף של פונקציות. הסגנון שנחשב כנכון הוא למקם את הסוגר המסולסל הפותח באותה שורה בה מוצהרת הפונקציה, עם רווח יחיד</w:t>
      </w:r>
      <w:ins w:id="18" w:author="Idan" w:date="2023-03-30T15:31:00Z">
        <w:r w:rsidR="00221A64">
          <w:rPr>
            <w:rFonts w:cs="Arial" w:hint="cs"/>
            <w:rtl/>
          </w:rPr>
          <w:t>י</w:t>
        </w:r>
      </w:ins>
      <w:r>
        <w:rPr>
          <w:rFonts w:cs="Arial"/>
          <w:rtl/>
        </w:rPr>
        <w:t xml:space="preserve"> </w:t>
      </w:r>
      <w:del w:id="19" w:author="Idan" w:date="2023-04-03T22:40:00Z">
        <w:r w:rsidDel="00D84A2F">
          <w:rPr>
            <w:rFonts w:cs="Arial"/>
            <w:rtl/>
          </w:rPr>
          <w:delText>באמצע</w:delText>
        </w:r>
      </w:del>
      <w:ins w:id="20" w:author="Idan" w:date="2023-04-03T22:40:00Z">
        <w:r w:rsidR="00D84A2F">
          <w:rPr>
            <w:rFonts w:cs="Arial" w:hint="cs"/>
            <w:rtl/>
          </w:rPr>
          <w:t>ביניהם</w:t>
        </w:r>
      </w:ins>
      <w:r>
        <w:t>.</w:t>
      </w:r>
    </w:p>
    <w:p w:rsidR="00163EDE" w:rsidRPr="00D84A2F" w:rsidRDefault="00163EDE" w:rsidP="00163EDE">
      <w:pPr>
        <w:bidi/>
        <w:rPr>
          <w:rPrChange w:id="21" w:author="Idan" w:date="2023-04-03T22:40:00Z">
            <w:rPr/>
          </w:rPrChange>
        </w:rPr>
      </w:pPr>
    </w:p>
    <w:p w:rsidR="00163EDE" w:rsidRDefault="00163EDE" w:rsidP="00163EDE">
      <w:pPr>
        <w:bidi/>
      </w:pPr>
      <w:r>
        <w:t xml:space="preserve">&gt; </w:t>
      </w:r>
      <w:r>
        <w:rPr>
          <w:rFonts w:cs="Arial"/>
          <w:rtl/>
        </w:rPr>
        <w:t>אם אתם מעוניינים לשמור על סגנון סטנדרטי על פני פרוייקטי הראסט שלכם, אז אתם יכולים להשתמש במפרמט אוטומטי שנקרא</w:t>
      </w:r>
      <w:r>
        <w:t xml:space="preserve"> `</w:t>
      </w:r>
      <w:proofErr w:type="spellStart"/>
      <w:r>
        <w:t>rustfmt</w:t>
      </w:r>
      <w:proofErr w:type="spellEnd"/>
      <w:r>
        <w:t xml:space="preserve">` </w:t>
      </w:r>
      <w:r>
        <w:rPr>
          <w:rFonts w:cs="Arial"/>
          <w:rtl/>
        </w:rPr>
        <w:t>כדי לעצב את הקוד שלכם בסגנון מסויים</w:t>
      </w:r>
      <w:r>
        <w:t xml:space="preserve"> (</w:t>
      </w:r>
      <w:r>
        <w:rPr>
          <w:rFonts w:cs="Arial"/>
          <w:rtl/>
        </w:rPr>
        <w:t>עוד על</w:t>
      </w:r>
      <w:r>
        <w:t xml:space="preserve"> `</w:t>
      </w:r>
      <w:proofErr w:type="spellStart"/>
      <w:r>
        <w:t>rustfmt</w:t>
      </w:r>
      <w:proofErr w:type="spellEnd"/>
      <w:r>
        <w:t xml:space="preserve">` </w:t>
      </w:r>
      <w:r>
        <w:rPr>
          <w:rFonts w:cs="Arial"/>
          <w:rtl/>
        </w:rPr>
        <w:t>תמצאו ב-[נספח ד'</w:t>
      </w:r>
      <w:proofErr w:type="gramStart"/>
      <w:r>
        <w:rPr>
          <w:rFonts w:cs="Arial"/>
          <w:rtl/>
        </w:rPr>
        <w:t>]</w:t>
      </w:r>
      <w:r>
        <w:t>[</w:t>
      </w:r>
      <w:proofErr w:type="spellStart"/>
      <w:proofErr w:type="gramEnd"/>
      <w:r>
        <w:t>devtools</w:t>
      </w:r>
      <w:proofErr w:type="spellEnd"/>
      <w:r>
        <w:t xml:space="preserve">]&lt;!-- ignore --&gt;). </w:t>
      </w:r>
      <w:r>
        <w:rPr>
          <w:rFonts w:cs="Arial"/>
          <w:rtl/>
        </w:rPr>
        <w:t>צוות הראסט הוסיף כלי זה עם ההפצה הסטנדטית של ראסט, בדיוק כמו</w:t>
      </w:r>
      <w:r>
        <w:t xml:space="preserve"> `</w:t>
      </w:r>
      <w:proofErr w:type="spellStart"/>
      <w:r>
        <w:t>rustc</w:t>
      </w:r>
      <w:proofErr w:type="spellEnd"/>
      <w:r>
        <w:t xml:space="preserve">`, </w:t>
      </w:r>
      <w:r>
        <w:rPr>
          <w:rFonts w:cs="Arial"/>
          <w:rtl/>
        </w:rPr>
        <w:t>כך שהוא כבר צריך להיות מותקן על המחשב שלכם</w:t>
      </w:r>
      <w:r>
        <w:t>!</w:t>
      </w:r>
    </w:p>
    <w:p w:rsidR="00163EDE" w:rsidRDefault="00163EDE" w:rsidP="00163EDE">
      <w:pPr>
        <w:bidi/>
      </w:pPr>
    </w:p>
    <w:p w:rsidR="00163EDE" w:rsidRDefault="00163EDE" w:rsidP="00163EDE">
      <w:pPr>
        <w:bidi/>
      </w:pPr>
      <w:r>
        <w:rPr>
          <w:rFonts w:cs="Arial"/>
          <w:rtl/>
        </w:rPr>
        <w:t>גוף הפונקציה</w:t>
      </w:r>
      <w:r>
        <w:t xml:space="preserve"> `main` </w:t>
      </w:r>
      <w:r>
        <w:rPr>
          <w:rFonts w:cs="Arial"/>
          <w:rtl/>
        </w:rPr>
        <w:t>מכילה את הקוד הבא</w:t>
      </w:r>
      <w:r>
        <w:t>:</w:t>
      </w:r>
    </w:p>
    <w:p w:rsidR="00163EDE" w:rsidRDefault="00163EDE" w:rsidP="00163EDE">
      <w:pPr>
        <w:bidi/>
      </w:pPr>
    </w:p>
    <w:p w:rsidR="00163EDE" w:rsidRDefault="00163EDE" w:rsidP="00163EDE">
      <w:pPr>
        <w:bidi/>
      </w:pPr>
      <w:r>
        <w:t>```rust</w:t>
      </w:r>
    </w:p>
    <w:p w:rsidR="00163EDE" w:rsidRDefault="00163EDE" w:rsidP="00163EDE">
      <w:pPr>
        <w:bidi/>
      </w:pPr>
      <w:r>
        <w:t xml:space="preserve">    </w:t>
      </w:r>
      <w:proofErr w:type="spellStart"/>
      <w:proofErr w:type="gramStart"/>
      <w:r>
        <w:t>println</w:t>
      </w:r>
      <w:proofErr w:type="spellEnd"/>
      <w:proofErr w:type="gramEnd"/>
      <w:r>
        <w:t>!("Hello, world!");</w:t>
      </w:r>
    </w:p>
    <w:p w:rsidR="00163EDE" w:rsidRDefault="00163EDE" w:rsidP="00163EDE">
      <w:pPr>
        <w:bidi/>
      </w:pPr>
      <w:r>
        <w:t>```</w:t>
      </w:r>
    </w:p>
    <w:p w:rsidR="00163EDE" w:rsidRDefault="00163EDE" w:rsidP="00163EDE">
      <w:pPr>
        <w:bidi/>
      </w:pPr>
    </w:p>
    <w:p w:rsidR="00163EDE" w:rsidRDefault="00163EDE" w:rsidP="00163EDE">
      <w:pPr>
        <w:bidi/>
      </w:pPr>
      <w:r>
        <w:rPr>
          <w:rFonts w:cs="Arial"/>
          <w:rtl/>
        </w:rPr>
        <w:t>שורה זו עושה את כל העבודה בתכנית זעירה זו: היא מדפיסה טקסט על המסך. יש כאן ארבעה פרטים חשובים לציון</w:t>
      </w:r>
      <w:r>
        <w:t>.</w:t>
      </w:r>
    </w:p>
    <w:p w:rsidR="00163EDE" w:rsidRDefault="00163EDE" w:rsidP="00163EDE">
      <w:pPr>
        <w:bidi/>
      </w:pPr>
    </w:p>
    <w:p w:rsidR="00163EDE" w:rsidRDefault="00163EDE" w:rsidP="006F0D20">
      <w:pPr>
        <w:bidi/>
        <w:pPrChange w:id="22" w:author="Idan" w:date="2023-04-03T22:40:00Z">
          <w:pPr>
            <w:bidi/>
          </w:pPr>
        </w:pPrChange>
      </w:pPr>
      <w:r>
        <w:rPr>
          <w:rFonts w:cs="Arial"/>
          <w:rtl/>
        </w:rPr>
        <w:t xml:space="preserve">ראשית, הסגנון בראסט הוא </w:t>
      </w:r>
      <w:del w:id="23" w:author="Idan" w:date="2023-03-30T15:31:00Z">
        <w:r w:rsidDel="00221A64">
          <w:rPr>
            <w:rFonts w:cs="Arial"/>
            <w:rtl/>
          </w:rPr>
          <w:delText>לאנדנט</w:delText>
        </w:r>
        <w:r w:rsidDel="00221A64">
          <w:delText xml:space="preserve"> </w:delText>
        </w:r>
      </w:del>
      <w:ins w:id="24" w:author="Idan" w:date="2023-03-30T15:31:00Z">
        <w:r w:rsidR="00221A64">
          <w:rPr>
            <w:rFonts w:cs="Arial" w:hint="cs"/>
            <w:rtl/>
          </w:rPr>
          <w:t>להזיח</w:t>
        </w:r>
        <w:r w:rsidR="00221A64">
          <w:t xml:space="preserve"> </w:t>
        </w:r>
      </w:ins>
      <w:r>
        <w:t xml:space="preserve">(indent) </w:t>
      </w:r>
      <w:r>
        <w:rPr>
          <w:rFonts w:cs="Arial"/>
          <w:rtl/>
        </w:rPr>
        <w:t>עם ארבעה רווחים, לא עם טאב</w:t>
      </w:r>
      <w:r>
        <w:t>.</w:t>
      </w:r>
    </w:p>
    <w:p w:rsidR="00163EDE" w:rsidRPr="006F0D20" w:rsidRDefault="00163EDE" w:rsidP="00163EDE">
      <w:pPr>
        <w:bidi/>
        <w:rPr>
          <w:rPrChange w:id="25" w:author="Idan" w:date="2023-04-03T22:40:00Z">
            <w:rPr/>
          </w:rPrChange>
        </w:rPr>
      </w:pPr>
    </w:p>
    <w:p w:rsidR="00163EDE" w:rsidRDefault="00163EDE" w:rsidP="006F0D20">
      <w:pPr>
        <w:bidi/>
        <w:pPrChange w:id="26" w:author="Idan" w:date="2023-04-03T22:41:00Z">
          <w:pPr>
            <w:bidi/>
          </w:pPr>
        </w:pPrChange>
      </w:pPr>
      <w:r>
        <w:rPr>
          <w:rFonts w:cs="Arial"/>
          <w:rtl/>
        </w:rPr>
        <w:t>שנית</w:t>
      </w:r>
      <w:r>
        <w:t>, `</w:t>
      </w:r>
      <w:proofErr w:type="spellStart"/>
      <w:r>
        <w:t>println</w:t>
      </w:r>
      <w:proofErr w:type="spellEnd"/>
      <w:r>
        <w:t xml:space="preserve">!` </w:t>
      </w:r>
      <w:r>
        <w:rPr>
          <w:rFonts w:cs="Arial"/>
          <w:rtl/>
        </w:rPr>
        <w:t xml:space="preserve">קורא למאקרו של ראסט. </w:t>
      </w:r>
      <w:ins w:id="27" w:author="Idan" w:date="2023-03-30T15:31:00Z">
        <w:r w:rsidR="00221A64">
          <w:rPr>
            <w:rFonts w:cs="Arial" w:hint="cs"/>
            <w:rtl/>
          </w:rPr>
          <w:t xml:space="preserve">שימו לב </w:t>
        </w:r>
        <w:r w:rsidR="00221A64">
          <w:rPr>
            <w:rFonts w:cs="Arial"/>
            <w:rtl/>
          </w:rPr>
          <w:t>–</w:t>
        </w:r>
        <w:r w:rsidR="00221A64">
          <w:rPr>
            <w:rFonts w:cs="Arial" w:hint="cs"/>
            <w:rtl/>
          </w:rPr>
          <w:t xml:space="preserve"> זהו מאקרו, ולא פונקציה. </w:t>
        </w:r>
      </w:ins>
      <w:r>
        <w:rPr>
          <w:rFonts w:cs="Arial"/>
          <w:rtl/>
        </w:rPr>
        <w:t>אם זו הייתה קריאה לפונקציה, הקוד היה נכתב</w:t>
      </w:r>
      <w:r>
        <w:t xml:space="preserve"> `</w:t>
      </w:r>
      <w:proofErr w:type="spellStart"/>
      <w:r>
        <w:t>println</w:t>
      </w:r>
      <w:proofErr w:type="spellEnd"/>
      <w:r>
        <w:t xml:space="preserve">` </w:t>
      </w:r>
      <w:r>
        <w:rPr>
          <w:rFonts w:cs="Arial"/>
          <w:rtl/>
        </w:rPr>
        <w:t xml:space="preserve">(ללא הסימן `!`). אנו נדון במאקרואים בראסט בפירוט בפרק 19. </w:t>
      </w:r>
      <w:del w:id="28" w:author="Idan" w:date="2023-03-30T15:31:00Z">
        <w:r w:rsidDel="00221A64">
          <w:rPr>
            <w:rFonts w:cs="Arial"/>
            <w:rtl/>
          </w:rPr>
          <w:delText>ל</w:delText>
        </w:r>
      </w:del>
      <w:r>
        <w:rPr>
          <w:rFonts w:cs="Arial"/>
          <w:rtl/>
        </w:rPr>
        <w:t>ב</w:t>
      </w:r>
      <w:ins w:id="29" w:author="Idan" w:date="2023-03-30T15:31:00Z">
        <w:r w:rsidR="00221A64">
          <w:rPr>
            <w:rFonts w:cs="Arial" w:hint="cs"/>
            <w:rtl/>
          </w:rPr>
          <w:t>י</w:t>
        </w:r>
      </w:ins>
      <w:r>
        <w:rPr>
          <w:rFonts w:cs="Arial"/>
          <w:rtl/>
        </w:rPr>
        <w:t xml:space="preserve">נתיים, כל </w:t>
      </w:r>
      <w:del w:id="30" w:author="Idan" w:date="2023-03-30T15:31:00Z">
        <w:r w:rsidDel="00221A64">
          <w:rPr>
            <w:rFonts w:cs="Arial"/>
            <w:rtl/>
          </w:rPr>
          <w:delText xml:space="preserve">שאתם </w:delText>
        </w:r>
      </w:del>
      <w:ins w:id="31" w:author="Idan" w:date="2023-03-30T15:31:00Z">
        <w:r w:rsidR="00221A64">
          <w:rPr>
            <w:rFonts w:cs="Arial" w:hint="cs"/>
            <w:rtl/>
          </w:rPr>
          <w:t xml:space="preserve"> שעליכם </w:t>
        </w:r>
      </w:ins>
      <w:del w:id="32" w:author="Idan" w:date="2023-03-30T15:31:00Z">
        <w:r w:rsidDel="00221A64">
          <w:rPr>
            <w:rFonts w:cs="Arial"/>
            <w:rtl/>
          </w:rPr>
          <w:delText xml:space="preserve">צריכים </w:delText>
        </w:r>
      </w:del>
      <w:r>
        <w:rPr>
          <w:rFonts w:cs="Arial"/>
          <w:rtl/>
        </w:rPr>
        <w:t xml:space="preserve">לדעת הוא ששימוש ב-`!` משמעו שאתם קוראים למאקרו ולא לפונקציה רגילה, ושמקרואים לא תמיד </w:t>
      </w:r>
      <w:del w:id="33" w:author="Idan" w:date="2023-03-30T15:32:00Z">
        <w:r w:rsidDel="00221A64">
          <w:rPr>
            <w:rFonts w:cs="Arial"/>
            <w:rtl/>
          </w:rPr>
          <w:delText xml:space="preserve">מתנהגים </w:delText>
        </w:r>
      </w:del>
      <w:ins w:id="34" w:author="Idan" w:date="2023-04-03T22:40:00Z">
        <w:r w:rsidR="006F0D20">
          <w:rPr>
            <w:rFonts w:cs="Arial" w:hint="cs"/>
            <w:rtl/>
          </w:rPr>
          <w:t>כפופים</w:t>
        </w:r>
      </w:ins>
      <w:ins w:id="35" w:author="Idan" w:date="2023-03-30T15:32:00Z">
        <w:r w:rsidR="00221A64">
          <w:rPr>
            <w:rFonts w:cs="Arial" w:hint="cs"/>
            <w:rtl/>
          </w:rPr>
          <w:t xml:space="preserve"> לאותם </w:t>
        </w:r>
      </w:ins>
      <w:del w:id="36" w:author="Idan" w:date="2023-03-30T15:32:00Z">
        <w:r w:rsidDel="00221A64">
          <w:rPr>
            <w:rFonts w:cs="Arial"/>
            <w:rtl/>
          </w:rPr>
          <w:delText xml:space="preserve">לפי </w:delText>
        </w:r>
      </w:del>
      <w:del w:id="37" w:author="Idan" w:date="2023-03-30T15:31:00Z">
        <w:r w:rsidDel="00221A64">
          <w:rPr>
            <w:rFonts w:cs="Arial"/>
            <w:rtl/>
          </w:rPr>
          <w:delText xml:space="preserve">אותם </w:delText>
        </w:r>
      </w:del>
      <w:r>
        <w:rPr>
          <w:rFonts w:cs="Arial"/>
          <w:rtl/>
        </w:rPr>
        <w:t xml:space="preserve">הכללים </w:t>
      </w:r>
      <w:ins w:id="38" w:author="Idan" w:date="2023-04-03T22:40:00Z">
        <w:r w:rsidR="006F0D20">
          <w:rPr>
            <w:rFonts w:cs="Arial" w:hint="cs"/>
            <w:rtl/>
          </w:rPr>
          <w:t xml:space="preserve">להם </w:t>
        </w:r>
      </w:ins>
      <w:ins w:id="39" w:author="Idan" w:date="2023-04-03T22:41:00Z">
        <w:r w:rsidR="006F0D20">
          <w:rPr>
            <w:rFonts w:cs="Arial" w:hint="cs"/>
            <w:rtl/>
          </w:rPr>
          <w:t xml:space="preserve">כפופות </w:t>
        </w:r>
      </w:ins>
      <w:del w:id="40" w:author="Idan" w:date="2023-03-30T15:32:00Z">
        <w:r w:rsidDel="00221A64">
          <w:rPr>
            <w:rFonts w:cs="Arial"/>
            <w:rtl/>
          </w:rPr>
          <w:delText>התקפים ל</w:delText>
        </w:r>
      </w:del>
      <w:r>
        <w:rPr>
          <w:rFonts w:cs="Arial"/>
          <w:rtl/>
        </w:rPr>
        <w:t>פונקציות</w:t>
      </w:r>
      <w:r>
        <w:t>.</w:t>
      </w:r>
    </w:p>
    <w:p w:rsidR="00163EDE" w:rsidRPr="006F0D20" w:rsidRDefault="00163EDE" w:rsidP="00163EDE">
      <w:pPr>
        <w:bidi/>
        <w:rPr>
          <w:rPrChange w:id="41" w:author="Idan" w:date="2023-04-03T22:41:00Z">
            <w:rPr/>
          </w:rPrChange>
        </w:rPr>
      </w:pPr>
    </w:p>
    <w:p w:rsidR="00163EDE" w:rsidRDefault="00163EDE">
      <w:pPr>
        <w:bidi/>
        <w:pPrChange w:id="42" w:author="Idan" w:date="2023-03-30T15:32:00Z">
          <w:pPr>
            <w:bidi/>
          </w:pPr>
        </w:pPrChange>
      </w:pPr>
      <w:r>
        <w:rPr>
          <w:rFonts w:cs="Arial"/>
          <w:rtl/>
        </w:rPr>
        <w:t>שלישית, התבוננו במחרוזת</w:t>
      </w:r>
      <w:r>
        <w:t xml:space="preserve"> `"Hello, world!"`. </w:t>
      </w:r>
      <w:r>
        <w:rPr>
          <w:rFonts w:cs="Arial"/>
          <w:rtl/>
        </w:rPr>
        <w:t>מחרוזת זו מועברת כארג</w:t>
      </w:r>
      <w:del w:id="43" w:author="Idan" w:date="2023-03-30T15:32:00Z">
        <w:r w:rsidDel="00221A64">
          <w:rPr>
            <w:rFonts w:cs="Arial"/>
            <w:rtl/>
          </w:rPr>
          <w:delText>י</w:delText>
        </w:r>
      </w:del>
      <w:r>
        <w:rPr>
          <w:rFonts w:cs="Arial"/>
          <w:rtl/>
        </w:rPr>
        <w:t>ומנט ל</w:t>
      </w:r>
      <w:r>
        <w:t>-`</w:t>
      </w:r>
      <w:proofErr w:type="spellStart"/>
      <w:r>
        <w:t>println</w:t>
      </w:r>
      <w:proofErr w:type="spellEnd"/>
      <w:r>
        <w:t xml:space="preserve">!`, </w:t>
      </w:r>
      <w:r>
        <w:rPr>
          <w:rFonts w:cs="Arial"/>
          <w:rtl/>
        </w:rPr>
        <w:t>והמחרוזת מודפסת על המסך</w:t>
      </w:r>
      <w:r>
        <w:t>.</w:t>
      </w:r>
    </w:p>
    <w:p w:rsidR="00163EDE" w:rsidRDefault="00163EDE" w:rsidP="00163EDE">
      <w:pPr>
        <w:bidi/>
      </w:pPr>
    </w:p>
    <w:p w:rsidR="00163EDE" w:rsidRDefault="00163EDE" w:rsidP="00163EDE">
      <w:pPr>
        <w:bidi/>
      </w:pPr>
      <w:r>
        <w:rPr>
          <w:rFonts w:cs="Arial"/>
          <w:rtl/>
        </w:rPr>
        <w:t>הנקודה הרביעית היא הנקודה-פסיק (`;`) בסוף השורה, אשר מציינת שביטוי זה הסתיים והבא אחריו מוכן להתחיל. רוב שורות הקוד בראסט מסתיימות בנקודה-פסיק</w:t>
      </w:r>
      <w:r>
        <w:t>.</w:t>
      </w:r>
    </w:p>
    <w:p w:rsidR="00163EDE" w:rsidRDefault="00163EDE" w:rsidP="00163EDE">
      <w:pPr>
        <w:bidi/>
      </w:pPr>
    </w:p>
    <w:p w:rsidR="00163EDE" w:rsidRDefault="00163EDE" w:rsidP="00163EDE">
      <w:pPr>
        <w:bidi/>
      </w:pPr>
      <w:r>
        <w:t xml:space="preserve">### </w:t>
      </w:r>
      <w:r>
        <w:rPr>
          <w:rFonts w:cs="Arial"/>
          <w:rtl/>
        </w:rPr>
        <w:t>ק</w:t>
      </w:r>
      <w:ins w:id="44" w:author="Idan" w:date="2023-04-03T22:41:00Z">
        <w:r w:rsidR="006F0D20">
          <w:rPr>
            <w:rFonts w:cs="Arial" w:hint="cs"/>
            <w:rtl/>
          </w:rPr>
          <w:t>י</w:t>
        </w:r>
      </w:ins>
      <w:r>
        <w:rPr>
          <w:rFonts w:cs="Arial"/>
          <w:rtl/>
        </w:rPr>
        <w:t>מפול והרצה הם צעדים נפרדים</w:t>
      </w:r>
    </w:p>
    <w:p w:rsidR="00163EDE" w:rsidRDefault="00163EDE" w:rsidP="00163EDE">
      <w:pPr>
        <w:bidi/>
      </w:pPr>
    </w:p>
    <w:p w:rsidR="00163EDE" w:rsidRDefault="00163EDE" w:rsidP="00163EDE">
      <w:pPr>
        <w:bidi/>
      </w:pPr>
      <w:r>
        <w:rPr>
          <w:rFonts w:cs="Arial"/>
          <w:rtl/>
        </w:rPr>
        <w:t>זה עתה הרצתם תוכנית חדשה, אז הבה נבחן כל צעד בתהליך</w:t>
      </w:r>
      <w:r>
        <w:t>.</w:t>
      </w:r>
    </w:p>
    <w:p w:rsidR="00163EDE" w:rsidRDefault="00163EDE" w:rsidP="00163EDE">
      <w:pPr>
        <w:bidi/>
      </w:pPr>
    </w:p>
    <w:p w:rsidR="00163EDE" w:rsidRDefault="00163EDE" w:rsidP="00163EDE">
      <w:pPr>
        <w:bidi/>
      </w:pPr>
      <w:r>
        <w:rPr>
          <w:rFonts w:cs="Arial"/>
          <w:rtl/>
        </w:rPr>
        <w:t>לפני הרצת תכנית ראסט, יש לקמפל אותה באמצעות קומפיילר ראסט באמצעות הפקודה</w:t>
      </w:r>
      <w:r>
        <w:t xml:space="preserve"> `</w:t>
      </w:r>
      <w:proofErr w:type="spellStart"/>
      <w:r>
        <w:t>rustc</w:t>
      </w:r>
      <w:proofErr w:type="spellEnd"/>
      <w:r>
        <w:t xml:space="preserve">` </w:t>
      </w:r>
      <w:r>
        <w:rPr>
          <w:rFonts w:cs="Arial"/>
          <w:rtl/>
        </w:rPr>
        <w:t>והעברת שם קובץ המקור, כך</w:t>
      </w:r>
      <w:r>
        <w:t>:</w:t>
      </w:r>
    </w:p>
    <w:p w:rsidR="00163EDE" w:rsidRDefault="00163EDE" w:rsidP="00163EDE">
      <w:pPr>
        <w:bidi/>
      </w:pPr>
    </w:p>
    <w:p w:rsidR="00163EDE" w:rsidRDefault="00163EDE" w:rsidP="00163EDE">
      <w:pPr>
        <w:bidi/>
      </w:pPr>
      <w:r>
        <w:t>```console</w:t>
      </w:r>
    </w:p>
    <w:p w:rsidR="00163EDE" w:rsidRDefault="00163EDE" w:rsidP="00163EDE">
      <w:pPr>
        <w:bidi/>
      </w:pPr>
      <w:r>
        <w:t xml:space="preserve">$ </w:t>
      </w:r>
      <w:proofErr w:type="spellStart"/>
      <w:proofErr w:type="gramStart"/>
      <w:r>
        <w:t>rustc</w:t>
      </w:r>
      <w:proofErr w:type="spellEnd"/>
      <w:proofErr w:type="gramEnd"/>
      <w:r>
        <w:t xml:space="preserve"> main.rs</w:t>
      </w:r>
    </w:p>
    <w:p w:rsidR="00163EDE" w:rsidRDefault="00163EDE" w:rsidP="00163EDE">
      <w:pPr>
        <w:bidi/>
      </w:pPr>
      <w:r>
        <w:t>```</w:t>
      </w:r>
    </w:p>
    <w:p w:rsidR="00163EDE" w:rsidRDefault="00163EDE" w:rsidP="00163EDE">
      <w:pPr>
        <w:bidi/>
      </w:pPr>
    </w:p>
    <w:p w:rsidR="00163EDE" w:rsidRDefault="00163EDE" w:rsidP="00163EDE">
      <w:pPr>
        <w:bidi/>
      </w:pPr>
      <w:r>
        <w:rPr>
          <w:rFonts w:cs="Arial"/>
          <w:rtl/>
        </w:rPr>
        <w:t>אם יש לכם רקע ב</w:t>
      </w:r>
      <w:r>
        <w:t xml:space="preserve">-C </w:t>
      </w:r>
      <w:r>
        <w:rPr>
          <w:rFonts w:cs="Arial"/>
          <w:rtl/>
        </w:rPr>
        <w:t>או</w:t>
      </w:r>
      <w:r>
        <w:t xml:space="preserve"> ++C, </w:t>
      </w:r>
      <w:r>
        <w:rPr>
          <w:rFonts w:cs="Arial"/>
          <w:rtl/>
        </w:rPr>
        <w:t>וודאי תשימו לב לדמיון ל</w:t>
      </w:r>
      <w:r>
        <w:t>-`</w:t>
      </w:r>
      <w:proofErr w:type="spellStart"/>
      <w:r>
        <w:t>gcc</w:t>
      </w:r>
      <w:proofErr w:type="spellEnd"/>
      <w:r>
        <w:t xml:space="preserve">` </w:t>
      </w:r>
      <w:r>
        <w:rPr>
          <w:rFonts w:cs="Arial"/>
          <w:rtl/>
        </w:rPr>
        <w:t>או</w:t>
      </w:r>
      <w:r>
        <w:t xml:space="preserve"> `clang`. </w:t>
      </w:r>
      <w:r>
        <w:rPr>
          <w:rFonts w:cs="Arial"/>
          <w:rtl/>
        </w:rPr>
        <w:t>לאחר קומפילציה מוצלחת תפיק ראסט קובץ הרצה בינארי</w:t>
      </w:r>
      <w:r>
        <w:t>.</w:t>
      </w:r>
    </w:p>
    <w:p w:rsidR="00163EDE" w:rsidRDefault="00163EDE" w:rsidP="00163EDE">
      <w:pPr>
        <w:bidi/>
      </w:pPr>
    </w:p>
    <w:p w:rsidR="00163EDE" w:rsidRDefault="00163EDE" w:rsidP="00163EDE">
      <w:pPr>
        <w:bidi/>
      </w:pPr>
      <w:r>
        <w:rPr>
          <w:rFonts w:cs="Arial"/>
          <w:rtl/>
        </w:rPr>
        <w:t>על</w:t>
      </w:r>
      <w:r>
        <w:t xml:space="preserve"> Linux, </w:t>
      </w:r>
      <w:proofErr w:type="spellStart"/>
      <w:r>
        <w:t>macOS</w:t>
      </w:r>
      <w:proofErr w:type="spellEnd"/>
      <w:r>
        <w:t xml:space="preserve">, </w:t>
      </w:r>
      <w:r>
        <w:rPr>
          <w:rFonts w:cs="Arial"/>
          <w:rtl/>
        </w:rPr>
        <w:t>ו</w:t>
      </w:r>
      <w:r>
        <w:t xml:space="preserve">-PowerShell </w:t>
      </w:r>
      <w:r>
        <w:rPr>
          <w:rFonts w:cs="Arial"/>
          <w:rtl/>
        </w:rPr>
        <w:t>על</w:t>
      </w:r>
      <w:r>
        <w:t xml:space="preserve"> Windows, </w:t>
      </w:r>
      <w:r>
        <w:rPr>
          <w:rFonts w:cs="Arial"/>
          <w:rtl/>
        </w:rPr>
        <w:t>תוכלו לראות את קובץ ההרצה ע"י הקלדת הפקודה</w:t>
      </w:r>
      <w:r>
        <w:t xml:space="preserve"> `</w:t>
      </w:r>
      <w:proofErr w:type="spellStart"/>
      <w:r>
        <w:t>ls`</w:t>
      </w:r>
      <w:proofErr w:type="spellEnd"/>
      <w:r>
        <w:t xml:space="preserve"> </w:t>
      </w:r>
      <w:r>
        <w:rPr>
          <w:rFonts w:cs="Arial"/>
          <w:rtl/>
        </w:rPr>
        <w:t>במעטפת שלכם</w:t>
      </w:r>
      <w:r>
        <w:t>:</w:t>
      </w:r>
    </w:p>
    <w:p w:rsidR="00163EDE" w:rsidRDefault="00163EDE" w:rsidP="00163EDE">
      <w:pPr>
        <w:bidi/>
      </w:pPr>
    </w:p>
    <w:p w:rsidR="00163EDE" w:rsidRPr="00163EDE" w:rsidRDefault="00163EDE" w:rsidP="00163EDE">
      <w:pPr>
        <w:bidi/>
        <w:rPr>
          <w:lang w:val="fr-FR"/>
        </w:rPr>
      </w:pPr>
      <w:r w:rsidRPr="00163EDE">
        <w:rPr>
          <w:lang w:val="fr-FR"/>
        </w:rPr>
        <w:t>```console</w:t>
      </w:r>
    </w:p>
    <w:p w:rsidR="00163EDE" w:rsidRPr="00163EDE" w:rsidRDefault="00163EDE" w:rsidP="00163EDE">
      <w:pPr>
        <w:bidi/>
        <w:rPr>
          <w:lang w:val="fr-FR"/>
        </w:rPr>
      </w:pPr>
      <w:r w:rsidRPr="00163EDE">
        <w:rPr>
          <w:lang w:val="fr-FR"/>
        </w:rPr>
        <w:t xml:space="preserve">$ </w:t>
      </w:r>
      <w:proofErr w:type="spellStart"/>
      <w:r w:rsidRPr="00163EDE">
        <w:rPr>
          <w:lang w:val="fr-FR"/>
        </w:rPr>
        <w:t>ls</w:t>
      </w:r>
      <w:proofErr w:type="spellEnd"/>
    </w:p>
    <w:p w:rsidR="00163EDE" w:rsidRPr="00163EDE" w:rsidRDefault="00163EDE" w:rsidP="00163EDE">
      <w:pPr>
        <w:bidi/>
        <w:rPr>
          <w:lang w:val="fr-FR"/>
        </w:rPr>
      </w:pPr>
      <w:proofErr w:type="gramStart"/>
      <w:r w:rsidRPr="00163EDE">
        <w:rPr>
          <w:lang w:val="fr-FR"/>
        </w:rPr>
        <w:t>main  main.rs</w:t>
      </w:r>
      <w:proofErr w:type="gramEnd"/>
    </w:p>
    <w:p w:rsidR="00163EDE" w:rsidRPr="00163EDE" w:rsidRDefault="00163EDE" w:rsidP="00163EDE">
      <w:pPr>
        <w:bidi/>
        <w:rPr>
          <w:lang w:val="fr-FR"/>
        </w:rPr>
      </w:pPr>
      <w:r w:rsidRPr="00163EDE">
        <w:rPr>
          <w:lang w:val="fr-FR"/>
        </w:rPr>
        <w:t>```</w:t>
      </w:r>
    </w:p>
    <w:p w:rsidR="00163EDE" w:rsidRPr="00163EDE" w:rsidRDefault="00163EDE" w:rsidP="00163EDE">
      <w:pPr>
        <w:bidi/>
        <w:rPr>
          <w:lang w:val="fr-FR"/>
        </w:rPr>
      </w:pPr>
    </w:p>
    <w:p w:rsidR="00163EDE" w:rsidRDefault="00163EDE" w:rsidP="00163EDE">
      <w:pPr>
        <w:bidi/>
      </w:pPr>
      <w:del w:id="45" w:author="Idan" w:date="2023-03-31T11:01:00Z">
        <w:r w:rsidDel="009525A3">
          <w:rPr>
            <w:rFonts w:cs="Arial"/>
            <w:rtl/>
          </w:rPr>
          <w:delText>על</w:delText>
        </w:r>
      </w:del>
      <w:ins w:id="46" w:author="Idan" w:date="2023-03-31T11:01:00Z">
        <w:r w:rsidR="009525A3">
          <w:rPr>
            <w:rFonts w:cs="Arial" w:hint="cs"/>
            <w:rtl/>
          </w:rPr>
          <w:t>במערכות</w:t>
        </w:r>
      </w:ins>
      <w:del w:id="47" w:author="Idan" w:date="2023-03-31T11:01:00Z">
        <w:r w:rsidDel="009525A3">
          <w:delText xml:space="preserve"> </w:delText>
        </w:r>
      </w:del>
      <w:ins w:id="48" w:author="Idan" w:date="2023-03-31T11:01:00Z">
        <w:r w:rsidR="009525A3">
          <w:t xml:space="preserve"> </w:t>
        </w:r>
      </w:ins>
      <w:r>
        <w:t xml:space="preserve">Linux </w:t>
      </w:r>
      <w:r>
        <w:rPr>
          <w:rFonts w:cs="Arial"/>
          <w:rtl/>
        </w:rPr>
        <w:t>ו</w:t>
      </w:r>
      <w:r>
        <w:t>-</w:t>
      </w:r>
      <w:proofErr w:type="spellStart"/>
      <w:r>
        <w:t>macOS</w:t>
      </w:r>
      <w:proofErr w:type="spellEnd"/>
      <w:r>
        <w:t xml:space="preserve"> </w:t>
      </w:r>
      <w:ins w:id="49" w:author="Idan" w:date="2023-03-31T11:01:00Z">
        <w:r w:rsidR="009525A3">
          <w:rPr>
            <w:rFonts w:hint="cs"/>
            <w:rtl/>
          </w:rPr>
          <w:t xml:space="preserve"> </w:t>
        </w:r>
      </w:ins>
      <w:r>
        <w:rPr>
          <w:rFonts w:cs="Arial"/>
          <w:rtl/>
        </w:rPr>
        <w:t>תראו שני קבצים. על</w:t>
      </w:r>
      <w:r>
        <w:t xml:space="preserve"> PowerShell </w:t>
      </w:r>
      <w:r>
        <w:rPr>
          <w:rFonts w:cs="Arial"/>
          <w:rtl/>
        </w:rPr>
        <w:t>על</w:t>
      </w:r>
      <w:r>
        <w:t xml:space="preserve"> Windows </w:t>
      </w:r>
      <w:r>
        <w:rPr>
          <w:rFonts w:cs="Arial"/>
          <w:rtl/>
        </w:rPr>
        <w:t>תראו את אותם שלושה קבצים שתראו על</w:t>
      </w:r>
      <w:r>
        <w:t xml:space="preserve"> CMD. </w:t>
      </w:r>
      <w:r>
        <w:rPr>
          <w:rFonts w:cs="Arial"/>
          <w:rtl/>
        </w:rPr>
        <w:t>על</w:t>
      </w:r>
      <w:r>
        <w:t xml:space="preserve"> </w:t>
      </w:r>
      <w:proofErr w:type="spellStart"/>
      <w:r>
        <w:t>CMD</w:t>
      </w:r>
      <w:proofErr w:type="spellEnd"/>
      <w:r>
        <w:t xml:space="preserve"> </w:t>
      </w:r>
      <w:r>
        <w:rPr>
          <w:rFonts w:cs="Arial"/>
          <w:rtl/>
        </w:rPr>
        <w:t>על</w:t>
      </w:r>
      <w:r>
        <w:t xml:space="preserve"> Windows </w:t>
      </w:r>
      <w:r>
        <w:rPr>
          <w:rFonts w:cs="Arial"/>
          <w:rtl/>
        </w:rPr>
        <w:t>תכתבו</w:t>
      </w:r>
      <w:r>
        <w:t>:</w:t>
      </w:r>
    </w:p>
    <w:p w:rsidR="00163EDE" w:rsidRDefault="00163EDE" w:rsidP="00163EDE">
      <w:pPr>
        <w:bidi/>
      </w:pPr>
    </w:p>
    <w:p w:rsidR="00163EDE" w:rsidRDefault="00163EDE" w:rsidP="00163EDE">
      <w:pPr>
        <w:bidi/>
      </w:pPr>
      <w:r>
        <w:t>```</w:t>
      </w:r>
      <w:proofErr w:type="spellStart"/>
      <w:r>
        <w:t>cmd</w:t>
      </w:r>
      <w:proofErr w:type="spellEnd"/>
    </w:p>
    <w:p w:rsidR="00163EDE" w:rsidRDefault="00163EDE" w:rsidP="00163EDE">
      <w:pPr>
        <w:bidi/>
      </w:pPr>
      <w:r>
        <w:t xml:space="preserve">&gt; </w:t>
      </w:r>
      <w:proofErr w:type="spellStart"/>
      <w:proofErr w:type="gramStart"/>
      <w:r>
        <w:t>dir</w:t>
      </w:r>
      <w:proofErr w:type="spellEnd"/>
      <w:proofErr w:type="gramEnd"/>
      <w:r>
        <w:t xml:space="preserve"> /B %= the /B option says to only show the file names =%</w:t>
      </w:r>
    </w:p>
    <w:p w:rsidR="00163EDE" w:rsidRPr="00163EDE" w:rsidRDefault="00163EDE" w:rsidP="00163EDE">
      <w:pPr>
        <w:bidi/>
        <w:rPr>
          <w:lang w:val="fr-FR"/>
        </w:rPr>
      </w:pPr>
      <w:r w:rsidRPr="00163EDE">
        <w:rPr>
          <w:lang w:val="fr-FR"/>
        </w:rPr>
        <w:t>main.exe</w:t>
      </w:r>
    </w:p>
    <w:p w:rsidR="00163EDE" w:rsidRPr="00163EDE" w:rsidRDefault="00163EDE" w:rsidP="00163EDE">
      <w:pPr>
        <w:bidi/>
        <w:rPr>
          <w:lang w:val="fr-FR"/>
        </w:rPr>
      </w:pPr>
      <w:r w:rsidRPr="00163EDE">
        <w:rPr>
          <w:lang w:val="fr-FR"/>
        </w:rPr>
        <w:t>main.pdb</w:t>
      </w:r>
    </w:p>
    <w:p w:rsidR="00163EDE" w:rsidRPr="00163EDE" w:rsidRDefault="00163EDE" w:rsidP="00163EDE">
      <w:pPr>
        <w:bidi/>
        <w:rPr>
          <w:lang w:val="fr-FR"/>
        </w:rPr>
      </w:pPr>
      <w:r w:rsidRPr="00163EDE">
        <w:rPr>
          <w:lang w:val="fr-FR"/>
        </w:rPr>
        <w:lastRenderedPageBreak/>
        <w:t>main.rs</w:t>
      </w:r>
    </w:p>
    <w:p w:rsidR="00163EDE" w:rsidRDefault="00163EDE" w:rsidP="00163EDE">
      <w:pPr>
        <w:bidi/>
      </w:pPr>
      <w:r>
        <w:t>```</w:t>
      </w:r>
    </w:p>
    <w:p w:rsidR="00163EDE" w:rsidRDefault="00163EDE" w:rsidP="00163EDE">
      <w:pPr>
        <w:bidi/>
      </w:pPr>
    </w:p>
    <w:p w:rsidR="00163EDE" w:rsidRDefault="00163EDE" w:rsidP="00163EDE">
      <w:pPr>
        <w:bidi/>
      </w:pPr>
      <w:r>
        <w:rPr>
          <w:rFonts w:cs="Arial"/>
          <w:rtl/>
        </w:rPr>
        <w:t>זה מראה את קובץ קוד המקור עם התוספת</w:t>
      </w:r>
      <w:r>
        <w:t xml:space="preserve"> *</w:t>
      </w:r>
      <w:proofErr w:type="spellStart"/>
      <w:r>
        <w:t>rs</w:t>
      </w:r>
      <w:proofErr w:type="spellEnd"/>
      <w:r>
        <w:t xml:space="preserve">.*, </w:t>
      </w:r>
      <w:r>
        <w:rPr>
          <w:rFonts w:cs="Arial"/>
          <w:rtl/>
        </w:rPr>
        <w:t>קובץ ההרצה</w:t>
      </w:r>
      <w:r>
        <w:t xml:space="preserve"> (*main.exe* </w:t>
      </w:r>
      <w:r>
        <w:rPr>
          <w:rFonts w:cs="Arial"/>
          <w:rtl/>
        </w:rPr>
        <w:t>על</w:t>
      </w:r>
      <w:r>
        <w:t xml:space="preserve"> Windows, </w:t>
      </w:r>
      <w:r>
        <w:rPr>
          <w:rFonts w:cs="Arial"/>
          <w:rtl/>
        </w:rPr>
        <w:t>אבל</w:t>
      </w:r>
      <w:r>
        <w:t xml:space="preserve"> *main* </w:t>
      </w:r>
      <w:r>
        <w:rPr>
          <w:rFonts w:cs="Arial"/>
          <w:rtl/>
        </w:rPr>
        <w:t>על פלטפורמות אחרות</w:t>
      </w:r>
      <w:r>
        <w:t xml:space="preserve">), </w:t>
      </w:r>
      <w:r>
        <w:rPr>
          <w:rFonts w:cs="Arial"/>
          <w:rtl/>
        </w:rPr>
        <w:t>וגם, כאשר משתמשים ב</w:t>
      </w:r>
      <w:r>
        <w:t xml:space="preserve">-Windows, </w:t>
      </w:r>
      <w:r>
        <w:rPr>
          <w:rFonts w:cs="Arial"/>
          <w:rtl/>
        </w:rPr>
        <w:t>קובץ המכיל מידע לניפוי שגיאות עם תוספת</w:t>
      </w:r>
      <w:r>
        <w:t xml:space="preserve"> *.</w:t>
      </w:r>
      <w:proofErr w:type="spellStart"/>
      <w:r>
        <w:t>pdb</w:t>
      </w:r>
      <w:proofErr w:type="spellEnd"/>
      <w:r>
        <w:t xml:space="preserve">*. </w:t>
      </w:r>
      <w:r>
        <w:rPr>
          <w:rFonts w:cs="Arial"/>
          <w:rtl/>
        </w:rPr>
        <w:t>ומרגע זה, מריצים את קובץ ה</w:t>
      </w:r>
      <w:r>
        <w:t xml:space="preserve">-*main* </w:t>
      </w:r>
      <w:r>
        <w:rPr>
          <w:rFonts w:cs="Arial"/>
          <w:rtl/>
        </w:rPr>
        <w:t>או</w:t>
      </w:r>
      <w:r>
        <w:t xml:space="preserve"> main.exe&lt;/</w:t>
      </w:r>
      <w:proofErr w:type="spellStart"/>
      <w:r>
        <w:t>em</w:t>
      </w:r>
      <w:proofErr w:type="spellEnd"/>
      <w:r>
        <w:t xml:space="preserve">&gt;, </w:t>
      </w:r>
      <w:r>
        <w:rPr>
          <w:rFonts w:cs="Arial"/>
          <w:rtl/>
        </w:rPr>
        <w:t>כך</w:t>
      </w:r>
      <w:r>
        <w:t>:</w:t>
      </w:r>
    </w:p>
    <w:p w:rsidR="00163EDE" w:rsidRDefault="00163EDE" w:rsidP="00163EDE">
      <w:pPr>
        <w:bidi/>
      </w:pPr>
    </w:p>
    <w:p w:rsidR="00163EDE" w:rsidRDefault="00163EDE" w:rsidP="00163EDE">
      <w:pPr>
        <w:bidi/>
      </w:pPr>
      <w:r>
        <w:t>```console</w:t>
      </w:r>
    </w:p>
    <w:p w:rsidR="00163EDE" w:rsidRDefault="00163EDE" w:rsidP="00163EDE">
      <w:pPr>
        <w:bidi/>
      </w:pPr>
      <w:proofErr w:type="gramStart"/>
      <w:r>
        <w:t>$ ./</w:t>
      </w:r>
      <w:proofErr w:type="gramEnd"/>
      <w:r>
        <w:t>main # or .\main.exe on Windows</w:t>
      </w:r>
    </w:p>
    <w:p w:rsidR="00163EDE" w:rsidRDefault="00163EDE" w:rsidP="00163EDE">
      <w:pPr>
        <w:bidi/>
      </w:pPr>
      <w:r>
        <w:t>```</w:t>
      </w:r>
    </w:p>
    <w:p w:rsidR="00163EDE" w:rsidRDefault="00163EDE" w:rsidP="00163EDE">
      <w:pPr>
        <w:bidi/>
      </w:pPr>
    </w:p>
    <w:p w:rsidR="00163EDE" w:rsidRDefault="00163EDE" w:rsidP="00163EDE">
      <w:pPr>
        <w:bidi/>
      </w:pPr>
      <w:r>
        <w:rPr>
          <w:rFonts w:cs="Arial"/>
          <w:rtl/>
        </w:rPr>
        <w:t>במידה ו</w:t>
      </w:r>
      <w:r>
        <w:t xml:space="preserve">-*main.rs* </w:t>
      </w:r>
      <w:r>
        <w:rPr>
          <w:rFonts w:cs="Arial"/>
          <w:rtl/>
        </w:rPr>
        <w:t>היא תכנית ה</w:t>
      </w:r>
      <w:r>
        <w:t xml:space="preserve">-"!Hello, world" </w:t>
      </w:r>
      <w:r>
        <w:rPr>
          <w:rFonts w:cs="Arial"/>
          <w:rtl/>
        </w:rPr>
        <w:t>שלכם, שורה זו תדפיס</w:t>
      </w:r>
      <w:r>
        <w:t xml:space="preserve"> `!Hello, world` </w:t>
      </w:r>
      <w:r>
        <w:rPr>
          <w:rFonts w:cs="Arial"/>
          <w:rtl/>
        </w:rPr>
        <w:t>בטרמינל</w:t>
      </w:r>
      <w:r>
        <w:t>.</w:t>
      </w:r>
    </w:p>
    <w:p w:rsidR="00163EDE" w:rsidRDefault="00163EDE" w:rsidP="00163EDE">
      <w:pPr>
        <w:bidi/>
      </w:pPr>
    </w:p>
    <w:p w:rsidR="00163EDE" w:rsidRDefault="00163EDE">
      <w:pPr>
        <w:bidi/>
        <w:pPrChange w:id="50" w:author="Idan" w:date="2023-03-31T11:16:00Z">
          <w:pPr>
            <w:bidi/>
          </w:pPr>
        </w:pPrChange>
      </w:pPr>
      <w:r>
        <w:rPr>
          <w:rFonts w:cs="Arial"/>
          <w:rtl/>
        </w:rPr>
        <w:t>אם אתם מרגישים יותר בנוח עם שפה דינאמית, כמו</w:t>
      </w:r>
      <w:r>
        <w:t xml:space="preserve"> Ruby, Python, </w:t>
      </w:r>
      <w:r>
        <w:rPr>
          <w:rFonts w:cs="Arial"/>
          <w:rtl/>
        </w:rPr>
        <w:t>או</w:t>
      </w:r>
      <w:r>
        <w:t xml:space="preserve"> JavaScript, </w:t>
      </w:r>
      <w:r>
        <w:rPr>
          <w:rFonts w:cs="Arial"/>
          <w:rtl/>
        </w:rPr>
        <w:t xml:space="preserve">אתם עשויים שלא להכיר את הקימפול וההרצה כתהליכים נפרדים. ראסט היא </w:t>
      </w:r>
      <w:ins w:id="51" w:author="Idan" w:date="2023-03-30T15:33:00Z">
        <w:r w:rsidR="00221A64">
          <w:rPr>
            <w:rFonts w:cs="Arial" w:hint="cs"/>
            <w:rtl/>
          </w:rPr>
          <w:t>דוגמה לשפה מסוג</w:t>
        </w:r>
      </w:ins>
      <w:ins w:id="52" w:author="Idan" w:date="2023-03-31T11:16:00Z">
        <w:r w:rsidR="006217C0">
          <w:rPr>
            <w:rFonts w:cs="Arial" w:hint="cs"/>
            <w:rtl/>
          </w:rPr>
          <w:t xml:space="preserve"> </w:t>
        </w:r>
      </w:ins>
      <w:del w:id="53" w:author="Idan" w:date="2023-03-30T15:33:00Z">
        <w:r w:rsidDel="00221A64">
          <w:rPr>
            <w:rFonts w:cs="Arial"/>
            <w:rtl/>
          </w:rPr>
          <w:delText>מה שקוראים לו</w:delText>
        </w:r>
        <w:r w:rsidDel="00221A64">
          <w:delText xml:space="preserve"> </w:delText>
        </w:r>
      </w:del>
      <w:r>
        <w:t xml:space="preserve">ahead-of-time </w:t>
      </w:r>
      <w:del w:id="54" w:author="Idan" w:date="2023-03-31T11:03:00Z">
        <w:r w:rsidDel="009525A3">
          <w:delText xml:space="preserve">complied </w:delText>
        </w:r>
      </w:del>
      <w:ins w:id="55" w:author="Idan" w:date="2023-03-31T11:03:00Z">
        <w:r w:rsidR="009525A3">
          <w:t xml:space="preserve">compiled </w:t>
        </w:r>
      </w:ins>
      <w:del w:id="56" w:author="Idan" w:date="2023-03-31T11:16:00Z">
        <w:r w:rsidDel="006217C0">
          <w:delText>languag</w:delText>
        </w:r>
      </w:del>
      <w:ins w:id="57" w:author="Idan" w:date="2023-03-31T11:16:00Z">
        <w:r w:rsidR="006217C0">
          <w:t>language</w:t>
        </w:r>
      </w:ins>
      <w:del w:id="58" w:author="Idan" w:date="2023-03-31T11:16:00Z">
        <w:r w:rsidDel="006217C0">
          <w:delText xml:space="preserve">e, </w:delText>
        </w:r>
      </w:del>
      <w:ins w:id="59" w:author="Idan" w:date="2023-03-30T15:33:00Z">
        <w:r w:rsidR="00221A64">
          <w:rPr>
            <w:rFonts w:hint="cs"/>
            <w:rtl/>
          </w:rPr>
          <w:t xml:space="preserve">. כלומר, זוהי שפה </w:t>
        </w:r>
      </w:ins>
      <w:del w:id="60" w:author="Idan" w:date="2023-03-30T15:33:00Z">
        <w:r w:rsidDel="00221A64">
          <w:rPr>
            <w:rFonts w:cs="Arial"/>
            <w:rtl/>
          </w:rPr>
          <w:delText xml:space="preserve">משמע שניתן </w:delText>
        </w:r>
      </w:del>
      <w:ins w:id="61" w:author="Idan" w:date="2023-03-30T15:33:00Z">
        <w:r w:rsidR="00221A64">
          <w:rPr>
            <w:rFonts w:cs="Arial" w:hint="cs"/>
            <w:rtl/>
          </w:rPr>
          <w:t xml:space="preserve">המאפשרת </w:t>
        </w:r>
      </w:ins>
      <w:r>
        <w:rPr>
          <w:rFonts w:cs="Arial"/>
          <w:rtl/>
        </w:rPr>
        <w:t xml:space="preserve">לקמפל תוכנית </w:t>
      </w:r>
      <w:ins w:id="62" w:author="Idan" w:date="2023-03-30T15:33:00Z">
        <w:r w:rsidR="00221A64">
          <w:rPr>
            <w:rFonts w:cs="Arial" w:hint="cs"/>
            <w:rtl/>
          </w:rPr>
          <w:t>לקובץ הרצה בינארי</w:t>
        </w:r>
      </w:ins>
      <w:ins w:id="63" w:author="Idan" w:date="2023-03-31T11:04:00Z">
        <w:r w:rsidR="009525A3">
          <w:rPr>
            <w:rFonts w:cs="Arial" w:hint="cs"/>
            <w:rtl/>
          </w:rPr>
          <w:t xml:space="preserve"> כשלב נפרד ושונה מ</w:t>
        </w:r>
      </w:ins>
      <w:ins w:id="64" w:author="Idan" w:date="2023-04-03T22:42:00Z">
        <w:r w:rsidR="001D0104">
          <w:rPr>
            <w:rFonts w:cs="Arial" w:hint="cs"/>
            <w:rtl/>
          </w:rPr>
          <w:t>שלב ה</w:t>
        </w:r>
      </w:ins>
      <w:ins w:id="65" w:author="Idan" w:date="2023-03-31T11:04:00Z">
        <w:r w:rsidR="009525A3">
          <w:rPr>
            <w:rFonts w:cs="Arial" w:hint="cs"/>
            <w:rtl/>
          </w:rPr>
          <w:t>הרצה. כך, לאחר שלב הקימפול אפשר</w:t>
        </w:r>
      </w:ins>
      <w:ins w:id="66" w:author="Idan" w:date="2023-03-30T15:33:00Z">
        <w:r w:rsidR="00221A64">
          <w:rPr>
            <w:rFonts w:cs="Arial" w:hint="cs"/>
            <w:rtl/>
          </w:rPr>
          <w:t xml:space="preserve"> </w:t>
        </w:r>
      </w:ins>
      <w:del w:id="67" w:author="Idan" w:date="2023-03-30T15:34:00Z">
        <w:r w:rsidDel="00221A64">
          <w:rPr>
            <w:rFonts w:cs="Arial"/>
            <w:rtl/>
          </w:rPr>
          <w:delText>ו</w:delText>
        </w:r>
      </w:del>
      <w:r>
        <w:rPr>
          <w:rFonts w:cs="Arial"/>
          <w:rtl/>
        </w:rPr>
        <w:t xml:space="preserve">לתת את קובץ ההרצה </w:t>
      </w:r>
      <w:del w:id="68" w:author="Idan" w:date="2023-03-31T11:04:00Z">
        <w:r w:rsidDel="009525A3">
          <w:rPr>
            <w:rFonts w:cs="Arial"/>
            <w:rtl/>
          </w:rPr>
          <w:delText>למישהו</w:delText>
        </w:r>
      </w:del>
      <w:ins w:id="69" w:author="Idan" w:date="2023-03-31T11:04:00Z">
        <w:r w:rsidR="009525A3">
          <w:rPr>
            <w:rFonts w:cs="Arial" w:hint="cs"/>
            <w:rtl/>
          </w:rPr>
          <w:t>למשתמש אחר</w:t>
        </w:r>
      </w:ins>
      <w:r>
        <w:rPr>
          <w:rFonts w:cs="Arial"/>
          <w:rtl/>
        </w:rPr>
        <w:t xml:space="preserve">, </w:t>
      </w:r>
      <w:ins w:id="70" w:author="Idan" w:date="2023-03-31T11:04:00Z">
        <w:r w:rsidR="009525A3">
          <w:rPr>
            <w:rFonts w:cs="Arial" w:hint="cs"/>
            <w:rtl/>
          </w:rPr>
          <w:t xml:space="preserve">ובאפשרותם יהיה </w:t>
        </w:r>
      </w:ins>
      <w:del w:id="71" w:author="Idan" w:date="2023-03-31T11:04:00Z">
        <w:r w:rsidDel="009525A3">
          <w:rPr>
            <w:rFonts w:cs="Arial"/>
            <w:rtl/>
          </w:rPr>
          <w:delText xml:space="preserve">והם יכולים אז </w:delText>
        </w:r>
      </w:del>
      <w:r>
        <w:rPr>
          <w:rFonts w:cs="Arial"/>
          <w:rtl/>
        </w:rPr>
        <w:t xml:space="preserve">להריץ את הקובץ אפילו מבלי להתקין ראסט. </w:t>
      </w:r>
      <w:ins w:id="72" w:author="Idan" w:date="2023-03-30T15:34:00Z">
        <w:r w:rsidR="00221A64">
          <w:rPr>
            <w:rFonts w:cs="Arial" w:hint="cs"/>
            <w:rtl/>
          </w:rPr>
          <w:t xml:space="preserve">לעומת זאת, </w:t>
        </w:r>
      </w:ins>
      <w:r>
        <w:rPr>
          <w:rFonts w:cs="Arial"/>
          <w:rtl/>
        </w:rPr>
        <w:t>אם תתנו למישהו קובץ מסוג</w:t>
      </w:r>
      <w:r>
        <w:t xml:space="preserve"> *</w:t>
      </w:r>
      <w:proofErr w:type="spellStart"/>
      <w:r>
        <w:t>rb</w:t>
      </w:r>
      <w:proofErr w:type="spellEnd"/>
      <w:r>
        <w:t>*, *.</w:t>
      </w:r>
      <w:proofErr w:type="spellStart"/>
      <w:r>
        <w:t>py</w:t>
      </w:r>
      <w:proofErr w:type="spellEnd"/>
      <w:r>
        <w:t xml:space="preserve">.*, </w:t>
      </w:r>
      <w:r>
        <w:rPr>
          <w:rFonts w:cs="Arial"/>
          <w:rtl/>
        </w:rPr>
        <w:t>או</w:t>
      </w:r>
      <w:r>
        <w:t xml:space="preserve"> *</w:t>
      </w:r>
      <w:proofErr w:type="spellStart"/>
      <w:r>
        <w:t>js</w:t>
      </w:r>
      <w:proofErr w:type="spellEnd"/>
      <w:r>
        <w:t xml:space="preserve">.*, </w:t>
      </w:r>
      <w:r>
        <w:rPr>
          <w:rFonts w:cs="Arial"/>
          <w:rtl/>
        </w:rPr>
        <w:t xml:space="preserve">אז, כדי להריץ את הקובץ, הם </w:t>
      </w:r>
      <w:del w:id="73" w:author="Idan" w:date="2023-03-31T11:04:00Z">
        <w:r w:rsidDel="009525A3">
          <w:rPr>
            <w:rFonts w:cs="Arial"/>
            <w:rtl/>
          </w:rPr>
          <w:delText xml:space="preserve">חייבים </w:delText>
        </w:r>
      </w:del>
      <w:ins w:id="74" w:author="Idan" w:date="2023-03-31T11:04:00Z">
        <w:r w:rsidR="009525A3">
          <w:rPr>
            <w:rFonts w:cs="Arial" w:hint="cs"/>
            <w:rtl/>
          </w:rPr>
          <w:t>ייאלצו</w:t>
        </w:r>
        <w:r w:rsidR="009525A3">
          <w:rPr>
            <w:rFonts w:cs="Arial"/>
            <w:rtl/>
          </w:rPr>
          <w:t xml:space="preserve"> </w:t>
        </w:r>
      </w:ins>
      <w:del w:id="75" w:author="Idan" w:date="2023-03-31T11:04:00Z">
        <w:r w:rsidDel="009525A3">
          <w:rPr>
            <w:rFonts w:cs="Arial"/>
            <w:rtl/>
          </w:rPr>
          <w:delText xml:space="preserve">שתהיה להם התקנה </w:delText>
        </w:r>
      </w:del>
      <w:ins w:id="76" w:author="Idan" w:date="2023-03-31T11:04:00Z">
        <w:r w:rsidR="009525A3">
          <w:rPr>
            <w:rFonts w:cs="Arial" w:hint="cs"/>
            <w:rtl/>
          </w:rPr>
          <w:t xml:space="preserve">להתקין </w:t>
        </w:r>
      </w:ins>
      <w:del w:id="77" w:author="Idan" w:date="2023-03-31T11:04:00Z">
        <w:r w:rsidDel="009525A3">
          <w:rPr>
            <w:rFonts w:cs="Arial"/>
            <w:rtl/>
          </w:rPr>
          <w:delText>של</w:delText>
        </w:r>
        <w:r w:rsidDel="009525A3">
          <w:delText xml:space="preserve"> </w:delText>
        </w:r>
      </w:del>
      <w:r>
        <w:t xml:space="preserve">Ruby, Python, </w:t>
      </w:r>
      <w:ins w:id="78" w:author="Idan" w:date="2023-03-31T11:05:00Z">
        <w:r w:rsidR="009525A3">
          <w:rPr>
            <w:rFonts w:hint="cs"/>
            <w:rtl/>
          </w:rPr>
          <w:t xml:space="preserve"> </w:t>
        </w:r>
      </w:ins>
      <w:r>
        <w:rPr>
          <w:rFonts w:cs="Arial"/>
          <w:rtl/>
        </w:rPr>
        <w:t>או</w:t>
      </w:r>
      <w:r>
        <w:t xml:space="preserve"> JavaScript </w:t>
      </w:r>
      <w:r>
        <w:rPr>
          <w:rFonts w:cs="Arial"/>
          <w:rtl/>
        </w:rPr>
        <w:t xml:space="preserve">(בהתאמה). </w:t>
      </w:r>
      <w:del w:id="79" w:author="Idan" w:date="2023-03-30T15:34:00Z">
        <w:r w:rsidDel="00221A64">
          <w:rPr>
            <w:rFonts w:cs="Arial"/>
            <w:rtl/>
          </w:rPr>
          <w:delText xml:space="preserve">אבל </w:delText>
        </w:r>
      </w:del>
      <w:ins w:id="80" w:author="Idan" w:date="2023-03-30T15:34:00Z">
        <w:r w:rsidR="00221A64">
          <w:rPr>
            <w:rFonts w:cs="Arial" w:hint="cs"/>
            <w:rtl/>
          </w:rPr>
          <w:t xml:space="preserve">מצד שני, </w:t>
        </w:r>
      </w:ins>
      <w:r>
        <w:rPr>
          <w:rFonts w:cs="Arial"/>
          <w:rtl/>
        </w:rPr>
        <w:t xml:space="preserve">בשפות אלה מספיקה פקודה אחת בלבד כדי להריץ את התוכנית. </w:t>
      </w:r>
      <w:ins w:id="81" w:author="Idan" w:date="2023-03-31T11:05:00Z">
        <w:r w:rsidR="009525A3">
          <w:rPr>
            <w:rFonts w:cs="Arial"/>
            <w:rtl/>
          </w:rPr>
          <w:t xml:space="preserve">כשזה מגיע לתכנון שפות </w:t>
        </w:r>
        <w:r w:rsidR="009525A3">
          <w:rPr>
            <w:rFonts w:cs="Arial" w:hint="cs"/>
            <w:rtl/>
          </w:rPr>
          <w:t xml:space="preserve">תכנות, </w:t>
        </w:r>
      </w:ins>
      <w:r>
        <w:rPr>
          <w:rFonts w:cs="Arial"/>
          <w:rtl/>
        </w:rPr>
        <w:t xml:space="preserve">הכל </w:t>
      </w:r>
      <w:del w:id="82" w:author="Idan" w:date="2023-03-31T11:05:00Z">
        <w:r w:rsidDel="009525A3">
          <w:rPr>
            <w:rFonts w:cs="Arial"/>
            <w:rtl/>
          </w:rPr>
          <w:delText xml:space="preserve">הוא </w:delText>
        </w:r>
      </w:del>
      <w:ins w:id="83" w:author="Idan" w:date="2023-03-31T11:05:00Z">
        <w:r w:rsidR="009525A3">
          <w:rPr>
            <w:rFonts w:cs="Arial" w:hint="cs"/>
            <w:rtl/>
          </w:rPr>
          <w:t xml:space="preserve">שאלה של </w:t>
        </w:r>
      </w:ins>
      <w:r>
        <w:rPr>
          <w:rFonts w:cs="Arial"/>
          <w:rtl/>
        </w:rPr>
        <w:t>תן-וקח</w:t>
      </w:r>
      <w:del w:id="84" w:author="Idan" w:date="2023-03-31T11:05:00Z">
        <w:r w:rsidDel="009525A3">
          <w:rPr>
            <w:rFonts w:cs="Arial"/>
            <w:rtl/>
          </w:rPr>
          <w:delText xml:space="preserve"> כשזה מגיע לתכנון שפות</w:delText>
        </w:r>
      </w:del>
      <w:r>
        <w:t>.</w:t>
      </w:r>
    </w:p>
    <w:p w:rsidR="00163EDE" w:rsidRPr="009525A3" w:rsidRDefault="00163EDE" w:rsidP="00163EDE">
      <w:pPr>
        <w:bidi/>
      </w:pPr>
    </w:p>
    <w:p w:rsidR="00163EDE" w:rsidRDefault="00163EDE" w:rsidP="00163EDE">
      <w:pPr>
        <w:bidi/>
      </w:pPr>
      <w:r>
        <w:rPr>
          <w:rFonts w:cs="Arial"/>
          <w:rtl/>
        </w:rPr>
        <w:t>ק</w:t>
      </w:r>
      <w:ins w:id="85" w:author="Idan" w:date="2023-03-31T11:16:00Z">
        <w:r w:rsidR="00295A07">
          <w:rPr>
            <w:rFonts w:cs="Arial" w:hint="cs"/>
            <w:rtl/>
          </w:rPr>
          <w:t>י</w:t>
        </w:r>
      </w:ins>
      <w:r>
        <w:rPr>
          <w:rFonts w:cs="Arial"/>
          <w:rtl/>
        </w:rPr>
        <w:t>מפול בלבד באמצעות</w:t>
      </w:r>
      <w:r>
        <w:t xml:space="preserve"> `</w:t>
      </w:r>
      <w:proofErr w:type="spellStart"/>
      <w:r>
        <w:t>rustc</w:t>
      </w:r>
      <w:proofErr w:type="spellEnd"/>
      <w:r>
        <w:t xml:space="preserve">` </w:t>
      </w:r>
      <w:r>
        <w:rPr>
          <w:rFonts w:cs="Arial"/>
          <w:rtl/>
        </w:rPr>
        <w:t>זה טוב ויפה עבור תוכנות פשוטות, אבל ככל שהפרוייקט שלכם גדל, כך תרצו לנהל את כל האופציות ולהקל לשתף את הקוד שלכם. בשלב הבא נכיר לכם את הכלי קארגו, אשר יסייע לכם בכתיבת תוכנות ראסט אמיתיות</w:t>
      </w:r>
      <w:r>
        <w:t>.</w:t>
      </w:r>
    </w:p>
    <w:p w:rsidR="00163EDE" w:rsidRDefault="00163EDE" w:rsidP="00163EDE">
      <w:pPr>
        <w:bidi/>
      </w:pPr>
    </w:p>
    <w:p w:rsidR="00163EDE" w:rsidRDefault="00163EDE" w:rsidP="00163EDE">
      <w:pPr>
        <w:bidi/>
      </w:pPr>
      <w:r>
        <w:t>[</w:t>
      </w:r>
      <w:proofErr w:type="gramStart"/>
      <w:r>
        <w:t>troubleshooting</w:t>
      </w:r>
      <w:proofErr w:type="gramEnd"/>
      <w:r>
        <w:t>]: ch01-01-installation.html#troubleshooting</w:t>
      </w:r>
    </w:p>
    <w:p w:rsidR="00D97026" w:rsidRDefault="00163EDE" w:rsidP="00163EDE">
      <w:pPr>
        <w:bidi/>
      </w:pPr>
      <w:r>
        <w:t>[</w:t>
      </w:r>
      <w:proofErr w:type="spellStart"/>
      <w:proofErr w:type="gramStart"/>
      <w:r>
        <w:t>devtools</w:t>
      </w:r>
      <w:proofErr w:type="spellEnd"/>
      <w:proofErr w:type="gramEnd"/>
      <w:r>
        <w:t>]: appendix-04-useful-development-tools.md</w:t>
      </w:r>
      <w:bookmarkStart w:id="86" w:name="_GoBack"/>
      <w:bookmarkEnd w:id="86"/>
    </w:p>
    <w:sectPr w:rsidR="00D97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dan">
    <w15:presenceInfo w15:providerId="None" w15:userId="I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D55"/>
    <w:rsid w:val="000201C5"/>
    <w:rsid w:val="00163EDE"/>
    <w:rsid w:val="001A72B2"/>
    <w:rsid w:val="001D0104"/>
    <w:rsid w:val="00221A64"/>
    <w:rsid w:val="00295A07"/>
    <w:rsid w:val="006217C0"/>
    <w:rsid w:val="00625D55"/>
    <w:rsid w:val="0066451A"/>
    <w:rsid w:val="006F0D20"/>
    <w:rsid w:val="00762A26"/>
    <w:rsid w:val="007F2E28"/>
    <w:rsid w:val="009525A3"/>
    <w:rsid w:val="00D84A2F"/>
    <w:rsid w:val="00D97026"/>
    <w:rsid w:val="00E329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C578"/>
  <w15:chartTrackingRefBased/>
  <w15:docId w15:val="{474FD54C-A925-41DB-93A3-8C5CBEA7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546656">
      <w:bodyDiv w:val="1"/>
      <w:marLeft w:val="0"/>
      <w:marRight w:val="0"/>
      <w:marTop w:val="0"/>
      <w:marBottom w:val="0"/>
      <w:divBdr>
        <w:top w:val="none" w:sz="0" w:space="0" w:color="auto"/>
        <w:left w:val="none" w:sz="0" w:space="0" w:color="auto"/>
        <w:bottom w:val="none" w:sz="0" w:space="0" w:color="auto"/>
        <w:right w:val="none" w:sz="0" w:space="0" w:color="auto"/>
      </w:divBdr>
      <w:divsChild>
        <w:div w:id="448668362">
          <w:marLeft w:val="0"/>
          <w:marRight w:val="0"/>
          <w:marTop w:val="0"/>
          <w:marBottom w:val="0"/>
          <w:divBdr>
            <w:top w:val="none" w:sz="0" w:space="0" w:color="auto"/>
            <w:left w:val="none" w:sz="0" w:space="0" w:color="auto"/>
            <w:bottom w:val="none" w:sz="0" w:space="0" w:color="auto"/>
            <w:right w:val="none" w:sz="0" w:space="0" w:color="auto"/>
          </w:divBdr>
          <w:divsChild>
            <w:div w:id="428081615">
              <w:marLeft w:val="0"/>
              <w:marRight w:val="0"/>
              <w:marTop w:val="0"/>
              <w:marBottom w:val="0"/>
              <w:divBdr>
                <w:top w:val="none" w:sz="0" w:space="0" w:color="auto"/>
                <w:left w:val="none" w:sz="0" w:space="0" w:color="auto"/>
                <w:bottom w:val="none" w:sz="0" w:space="0" w:color="auto"/>
                <w:right w:val="none" w:sz="0" w:space="0" w:color="auto"/>
              </w:divBdr>
            </w:div>
            <w:div w:id="1845365097">
              <w:marLeft w:val="0"/>
              <w:marRight w:val="0"/>
              <w:marTop w:val="0"/>
              <w:marBottom w:val="0"/>
              <w:divBdr>
                <w:top w:val="none" w:sz="0" w:space="0" w:color="auto"/>
                <w:left w:val="none" w:sz="0" w:space="0" w:color="auto"/>
                <w:bottom w:val="none" w:sz="0" w:space="0" w:color="auto"/>
                <w:right w:val="none" w:sz="0" w:space="0" w:color="auto"/>
              </w:divBdr>
            </w:div>
            <w:div w:id="226770665">
              <w:marLeft w:val="0"/>
              <w:marRight w:val="0"/>
              <w:marTop w:val="0"/>
              <w:marBottom w:val="0"/>
              <w:divBdr>
                <w:top w:val="none" w:sz="0" w:space="0" w:color="auto"/>
                <w:left w:val="none" w:sz="0" w:space="0" w:color="auto"/>
                <w:bottom w:val="none" w:sz="0" w:space="0" w:color="auto"/>
                <w:right w:val="none" w:sz="0" w:space="0" w:color="auto"/>
              </w:divBdr>
            </w:div>
            <w:div w:id="249506181">
              <w:marLeft w:val="0"/>
              <w:marRight w:val="0"/>
              <w:marTop w:val="0"/>
              <w:marBottom w:val="0"/>
              <w:divBdr>
                <w:top w:val="none" w:sz="0" w:space="0" w:color="auto"/>
                <w:left w:val="none" w:sz="0" w:space="0" w:color="auto"/>
                <w:bottom w:val="none" w:sz="0" w:space="0" w:color="auto"/>
                <w:right w:val="none" w:sz="0" w:space="0" w:color="auto"/>
              </w:divBdr>
            </w:div>
            <w:div w:id="2027438089">
              <w:marLeft w:val="0"/>
              <w:marRight w:val="0"/>
              <w:marTop w:val="0"/>
              <w:marBottom w:val="0"/>
              <w:divBdr>
                <w:top w:val="none" w:sz="0" w:space="0" w:color="auto"/>
                <w:left w:val="none" w:sz="0" w:space="0" w:color="auto"/>
                <w:bottom w:val="none" w:sz="0" w:space="0" w:color="auto"/>
                <w:right w:val="none" w:sz="0" w:space="0" w:color="auto"/>
              </w:divBdr>
            </w:div>
            <w:div w:id="652952685">
              <w:marLeft w:val="0"/>
              <w:marRight w:val="0"/>
              <w:marTop w:val="0"/>
              <w:marBottom w:val="0"/>
              <w:divBdr>
                <w:top w:val="none" w:sz="0" w:space="0" w:color="auto"/>
                <w:left w:val="none" w:sz="0" w:space="0" w:color="auto"/>
                <w:bottom w:val="none" w:sz="0" w:space="0" w:color="auto"/>
                <w:right w:val="none" w:sz="0" w:space="0" w:color="auto"/>
              </w:divBdr>
            </w:div>
            <w:div w:id="539516334">
              <w:marLeft w:val="0"/>
              <w:marRight w:val="0"/>
              <w:marTop w:val="0"/>
              <w:marBottom w:val="0"/>
              <w:divBdr>
                <w:top w:val="none" w:sz="0" w:space="0" w:color="auto"/>
                <w:left w:val="none" w:sz="0" w:space="0" w:color="auto"/>
                <w:bottom w:val="none" w:sz="0" w:space="0" w:color="auto"/>
                <w:right w:val="none" w:sz="0" w:space="0" w:color="auto"/>
              </w:divBdr>
            </w:div>
            <w:div w:id="260995821">
              <w:marLeft w:val="0"/>
              <w:marRight w:val="0"/>
              <w:marTop w:val="0"/>
              <w:marBottom w:val="0"/>
              <w:divBdr>
                <w:top w:val="none" w:sz="0" w:space="0" w:color="auto"/>
                <w:left w:val="none" w:sz="0" w:space="0" w:color="auto"/>
                <w:bottom w:val="none" w:sz="0" w:space="0" w:color="auto"/>
                <w:right w:val="none" w:sz="0" w:space="0" w:color="auto"/>
              </w:divBdr>
            </w:div>
            <w:div w:id="53508491">
              <w:marLeft w:val="0"/>
              <w:marRight w:val="0"/>
              <w:marTop w:val="0"/>
              <w:marBottom w:val="0"/>
              <w:divBdr>
                <w:top w:val="none" w:sz="0" w:space="0" w:color="auto"/>
                <w:left w:val="none" w:sz="0" w:space="0" w:color="auto"/>
                <w:bottom w:val="none" w:sz="0" w:space="0" w:color="auto"/>
                <w:right w:val="none" w:sz="0" w:space="0" w:color="auto"/>
              </w:divBdr>
            </w:div>
            <w:div w:id="1831360811">
              <w:marLeft w:val="0"/>
              <w:marRight w:val="0"/>
              <w:marTop w:val="0"/>
              <w:marBottom w:val="0"/>
              <w:divBdr>
                <w:top w:val="none" w:sz="0" w:space="0" w:color="auto"/>
                <w:left w:val="none" w:sz="0" w:space="0" w:color="auto"/>
                <w:bottom w:val="none" w:sz="0" w:space="0" w:color="auto"/>
                <w:right w:val="none" w:sz="0" w:space="0" w:color="auto"/>
              </w:divBdr>
            </w:div>
            <w:div w:id="1798379268">
              <w:marLeft w:val="0"/>
              <w:marRight w:val="0"/>
              <w:marTop w:val="0"/>
              <w:marBottom w:val="0"/>
              <w:divBdr>
                <w:top w:val="none" w:sz="0" w:space="0" w:color="auto"/>
                <w:left w:val="none" w:sz="0" w:space="0" w:color="auto"/>
                <w:bottom w:val="none" w:sz="0" w:space="0" w:color="auto"/>
                <w:right w:val="none" w:sz="0" w:space="0" w:color="auto"/>
              </w:divBdr>
            </w:div>
            <w:div w:id="99571602">
              <w:marLeft w:val="0"/>
              <w:marRight w:val="0"/>
              <w:marTop w:val="0"/>
              <w:marBottom w:val="0"/>
              <w:divBdr>
                <w:top w:val="none" w:sz="0" w:space="0" w:color="auto"/>
                <w:left w:val="none" w:sz="0" w:space="0" w:color="auto"/>
                <w:bottom w:val="none" w:sz="0" w:space="0" w:color="auto"/>
                <w:right w:val="none" w:sz="0" w:space="0" w:color="auto"/>
              </w:divBdr>
            </w:div>
            <w:div w:id="451943358">
              <w:marLeft w:val="0"/>
              <w:marRight w:val="0"/>
              <w:marTop w:val="0"/>
              <w:marBottom w:val="0"/>
              <w:divBdr>
                <w:top w:val="none" w:sz="0" w:space="0" w:color="auto"/>
                <w:left w:val="none" w:sz="0" w:space="0" w:color="auto"/>
                <w:bottom w:val="none" w:sz="0" w:space="0" w:color="auto"/>
                <w:right w:val="none" w:sz="0" w:space="0" w:color="auto"/>
              </w:divBdr>
            </w:div>
            <w:div w:id="1790855438">
              <w:marLeft w:val="0"/>
              <w:marRight w:val="0"/>
              <w:marTop w:val="0"/>
              <w:marBottom w:val="0"/>
              <w:divBdr>
                <w:top w:val="none" w:sz="0" w:space="0" w:color="auto"/>
                <w:left w:val="none" w:sz="0" w:space="0" w:color="auto"/>
                <w:bottom w:val="none" w:sz="0" w:space="0" w:color="auto"/>
                <w:right w:val="none" w:sz="0" w:space="0" w:color="auto"/>
              </w:divBdr>
            </w:div>
            <w:div w:id="759302702">
              <w:marLeft w:val="0"/>
              <w:marRight w:val="0"/>
              <w:marTop w:val="0"/>
              <w:marBottom w:val="0"/>
              <w:divBdr>
                <w:top w:val="none" w:sz="0" w:space="0" w:color="auto"/>
                <w:left w:val="none" w:sz="0" w:space="0" w:color="auto"/>
                <w:bottom w:val="none" w:sz="0" w:space="0" w:color="auto"/>
                <w:right w:val="none" w:sz="0" w:space="0" w:color="auto"/>
              </w:divBdr>
            </w:div>
            <w:div w:id="153419844">
              <w:marLeft w:val="0"/>
              <w:marRight w:val="0"/>
              <w:marTop w:val="0"/>
              <w:marBottom w:val="0"/>
              <w:divBdr>
                <w:top w:val="none" w:sz="0" w:space="0" w:color="auto"/>
                <w:left w:val="none" w:sz="0" w:space="0" w:color="auto"/>
                <w:bottom w:val="none" w:sz="0" w:space="0" w:color="auto"/>
                <w:right w:val="none" w:sz="0" w:space="0" w:color="auto"/>
              </w:divBdr>
            </w:div>
            <w:div w:id="1207058350">
              <w:marLeft w:val="0"/>
              <w:marRight w:val="0"/>
              <w:marTop w:val="0"/>
              <w:marBottom w:val="0"/>
              <w:divBdr>
                <w:top w:val="none" w:sz="0" w:space="0" w:color="auto"/>
                <w:left w:val="none" w:sz="0" w:space="0" w:color="auto"/>
                <w:bottom w:val="none" w:sz="0" w:space="0" w:color="auto"/>
                <w:right w:val="none" w:sz="0" w:space="0" w:color="auto"/>
              </w:divBdr>
            </w:div>
            <w:div w:id="438453634">
              <w:marLeft w:val="0"/>
              <w:marRight w:val="0"/>
              <w:marTop w:val="0"/>
              <w:marBottom w:val="0"/>
              <w:divBdr>
                <w:top w:val="none" w:sz="0" w:space="0" w:color="auto"/>
                <w:left w:val="none" w:sz="0" w:space="0" w:color="auto"/>
                <w:bottom w:val="none" w:sz="0" w:space="0" w:color="auto"/>
                <w:right w:val="none" w:sz="0" w:space="0" w:color="auto"/>
              </w:divBdr>
            </w:div>
            <w:div w:id="615870784">
              <w:marLeft w:val="0"/>
              <w:marRight w:val="0"/>
              <w:marTop w:val="0"/>
              <w:marBottom w:val="0"/>
              <w:divBdr>
                <w:top w:val="none" w:sz="0" w:space="0" w:color="auto"/>
                <w:left w:val="none" w:sz="0" w:space="0" w:color="auto"/>
                <w:bottom w:val="none" w:sz="0" w:space="0" w:color="auto"/>
                <w:right w:val="none" w:sz="0" w:space="0" w:color="auto"/>
              </w:divBdr>
            </w:div>
            <w:div w:id="1073620606">
              <w:marLeft w:val="0"/>
              <w:marRight w:val="0"/>
              <w:marTop w:val="0"/>
              <w:marBottom w:val="0"/>
              <w:divBdr>
                <w:top w:val="none" w:sz="0" w:space="0" w:color="auto"/>
                <w:left w:val="none" w:sz="0" w:space="0" w:color="auto"/>
                <w:bottom w:val="none" w:sz="0" w:space="0" w:color="auto"/>
                <w:right w:val="none" w:sz="0" w:space="0" w:color="auto"/>
              </w:divBdr>
            </w:div>
            <w:div w:id="1271164046">
              <w:marLeft w:val="0"/>
              <w:marRight w:val="0"/>
              <w:marTop w:val="0"/>
              <w:marBottom w:val="0"/>
              <w:divBdr>
                <w:top w:val="none" w:sz="0" w:space="0" w:color="auto"/>
                <w:left w:val="none" w:sz="0" w:space="0" w:color="auto"/>
                <w:bottom w:val="none" w:sz="0" w:space="0" w:color="auto"/>
                <w:right w:val="none" w:sz="0" w:space="0" w:color="auto"/>
              </w:divBdr>
            </w:div>
            <w:div w:id="813177929">
              <w:marLeft w:val="0"/>
              <w:marRight w:val="0"/>
              <w:marTop w:val="0"/>
              <w:marBottom w:val="0"/>
              <w:divBdr>
                <w:top w:val="none" w:sz="0" w:space="0" w:color="auto"/>
                <w:left w:val="none" w:sz="0" w:space="0" w:color="auto"/>
                <w:bottom w:val="none" w:sz="0" w:space="0" w:color="auto"/>
                <w:right w:val="none" w:sz="0" w:space="0" w:color="auto"/>
              </w:divBdr>
            </w:div>
            <w:div w:id="511187092">
              <w:marLeft w:val="0"/>
              <w:marRight w:val="0"/>
              <w:marTop w:val="0"/>
              <w:marBottom w:val="0"/>
              <w:divBdr>
                <w:top w:val="none" w:sz="0" w:space="0" w:color="auto"/>
                <w:left w:val="none" w:sz="0" w:space="0" w:color="auto"/>
                <w:bottom w:val="none" w:sz="0" w:space="0" w:color="auto"/>
                <w:right w:val="none" w:sz="0" w:space="0" w:color="auto"/>
              </w:divBdr>
            </w:div>
            <w:div w:id="1663698861">
              <w:marLeft w:val="0"/>
              <w:marRight w:val="0"/>
              <w:marTop w:val="0"/>
              <w:marBottom w:val="0"/>
              <w:divBdr>
                <w:top w:val="none" w:sz="0" w:space="0" w:color="auto"/>
                <w:left w:val="none" w:sz="0" w:space="0" w:color="auto"/>
                <w:bottom w:val="none" w:sz="0" w:space="0" w:color="auto"/>
                <w:right w:val="none" w:sz="0" w:space="0" w:color="auto"/>
              </w:divBdr>
            </w:div>
            <w:div w:id="1893153969">
              <w:marLeft w:val="0"/>
              <w:marRight w:val="0"/>
              <w:marTop w:val="0"/>
              <w:marBottom w:val="0"/>
              <w:divBdr>
                <w:top w:val="none" w:sz="0" w:space="0" w:color="auto"/>
                <w:left w:val="none" w:sz="0" w:space="0" w:color="auto"/>
                <w:bottom w:val="none" w:sz="0" w:space="0" w:color="auto"/>
                <w:right w:val="none" w:sz="0" w:space="0" w:color="auto"/>
              </w:divBdr>
            </w:div>
            <w:div w:id="1900479857">
              <w:marLeft w:val="0"/>
              <w:marRight w:val="0"/>
              <w:marTop w:val="0"/>
              <w:marBottom w:val="0"/>
              <w:divBdr>
                <w:top w:val="none" w:sz="0" w:space="0" w:color="auto"/>
                <w:left w:val="none" w:sz="0" w:space="0" w:color="auto"/>
                <w:bottom w:val="none" w:sz="0" w:space="0" w:color="auto"/>
                <w:right w:val="none" w:sz="0" w:space="0" w:color="auto"/>
              </w:divBdr>
            </w:div>
            <w:div w:id="978993940">
              <w:marLeft w:val="0"/>
              <w:marRight w:val="0"/>
              <w:marTop w:val="0"/>
              <w:marBottom w:val="0"/>
              <w:divBdr>
                <w:top w:val="none" w:sz="0" w:space="0" w:color="auto"/>
                <w:left w:val="none" w:sz="0" w:space="0" w:color="auto"/>
                <w:bottom w:val="none" w:sz="0" w:space="0" w:color="auto"/>
                <w:right w:val="none" w:sz="0" w:space="0" w:color="auto"/>
              </w:divBdr>
            </w:div>
            <w:div w:id="1719547585">
              <w:marLeft w:val="0"/>
              <w:marRight w:val="0"/>
              <w:marTop w:val="0"/>
              <w:marBottom w:val="0"/>
              <w:divBdr>
                <w:top w:val="none" w:sz="0" w:space="0" w:color="auto"/>
                <w:left w:val="none" w:sz="0" w:space="0" w:color="auto"/>
                <w:bottom w:val="none" w:sz="0" w:space="0" w:color="auto"/>
                <w:right w:val="none" w:sz="0" w:space="0" w:color="auto"/>
              </w:divBdr>
            </w:div>
            <w:div w:id="378628810">
              <w:marLeft w:val="0"/>
              <w:marRight w:val="0"/>
              <w:marTop w:val="0"/>
              <w:marBottom w:val="0"/>
              <w:divBdr>
                <w:top w:val="none" w:sz="0" w:space="0" w:color="auto"/>
                <w:left w:val="none" w:sz="0" w:space="0" w:color="auto"/>
                <w:bottom w:val="none" w:sz="0" w:space="0" w:color="auto"/>
                <w:right w:val="none" w:sz="0" w:space="0" w:color="auto"/>
              </w:divBdr>
            </w:div>
            <w:div w:id="2050185769">
              <w:marLeft w:val="0"/>
              <w:marRight w:val="0"/>
              <w:marTop w:val="0"/>
              <w:marBottom w:val="0"/>
              <w:divBdr>
                <w:top w:val="none" w:sz="0" w:space="0" w:color="auto"/>
                <w:left w:val="none" w:sz="0" w:space="0" w:color="auto"/>
                <w:bottom w:val="none" w:sz="0" w:space="0" w:color="auto"/>
                <w:right w:val="none" w:sz="0" w:space="0" w:color="auto"/>
              </w:divBdr>
            </w:div>
            <w:div w:id="2003049274">
              <w:marLeft w:val="0"/>
              <w:marRight w:val="0"/>
              <w:marTop w:val="0"/>
              <w:marBottom w:val="0"/>
              <w:divBdr>
                <w:top w:val="none" w:sz="0" w:space="0" w:color="auto"/>
                <w:left w:val="none" w:sz="0" w:space="0" w:color="auto"/>
                <w:bottom w:val="none" w:sz="0" w:space="0" w:color="auto"/>
                <w:right w:val="none" w:sz="0" w:space="0" w:color="auto"/>
              </w:divBdr>
            </w:div>
            <w:div w:id="485825909">
              <w:marLeft w:val="0"/>
              <w:marRight w:val="0"/>
              <w:marTop w:val="0"/>
              <w:marBottom w:val="0"/>
              <w:divBdr>
                <w:top w:val="none" w:sz="0" w:space="0" w:color="auto"/>
                <w:left w:val="none" w:sz="0" w:space="0" w:color="auto"/>
                <w:bottom w:val="none" w:sz="0" w:space="0" w:color="auto"/>
                <w:right w:val="none" w:sz="0" w:space="0" w:color="auto"/>
              </w:divBdr>
            </w:div>
            <w:div w:id="414322006">
              <w:marLeft w:val="0"/>
              <w:marRight w:val="0"/>
              <w:marTop w:val="0"/>
              <w:marBottom w:val="0"/>
              <w:divBdr>
                <w:top w:val="none" w:sz="0" w:space="0" w:color="auto"/>
                <w:left w:val="none" w:sz="0" w:space="0" w:color="auto"/>
                <w:bottom w:val="none" w:sz="0" w:space="0" w:color="auto"/>
                <w:right w:val="none" w:sz="0" w:space="0" w:color="auto"/>
              </w:divBdr>
            </w:div>
            <w:div w:id="419445697">
              <w:marLeft w:val="0"/>
              <w:marRight w:val="0"/>
              <w:marTop w:val="0"/>
              <w:marBottom w:val="0"/>
              <w:divBdr>
                <w:top w:val="none" w:sz="0" w:space="0" w:color="auto"/>
                <w:left w:val="none" w:sz="0" w:space="0" w:color="auto"/>
                <w:bottom w:val="none" w:sz="0" w:space="0" w:color="auto"/>
                <w:right w:val="none" w:sz="0" w:space="0" w:color="auto"/>
              </w:divBdr>
            </w:div>
            <w:div w:id="2098213031">
              <w:marLeft w:val="0"/>
              <w:marRight w:val="0"/>
              <w:marTop w:val="0"/>
              <w:marBottom w:val="0"/>
              <w:divBdr>
                <w:top w:val="none" w:sz="0" w:space="0" w:color="auto"/>
                <w:left w:val="none" w:sz="0" w:space="0" w:color="auto"/>
                <w:bottom w:val="none" w:sz="0" w:space="0" w:color="auto"/>
                <w:right w:val="none" w:sz="0" w:space="0" w:color="auto"/>
              </w:divBdr>
            </w:div>
            <w:div w:id="342511645">
              <w:marLeft w:val="0"/>
              <w:marRight w:val="0"/>
              <w:marTop w:val="0"/>
              <w:marBottom w:val="0"/>
              <w:divBdr>
                <w:top w:val="none" w:sz="0" w:space="0" w:color="auto"/>
                <w:left w:val="none" w:sz="0" w:space="0" w:color="auto"/>
                <w:bottom w:val="none" w:sz="0" w:space="0" w:color="auto"/>
                <w:right w:val="none" w:sz="0" w:space="0" w:color="auto"/>
              </w:divBdr>
            </w:div>
            <w:div w:id="395592123">
              <w:marLeft w:val="0"/>
              <w:marRight w:val="0"/>
              <w:marTop w:val="0"/>
              <w:marBottom w:val="0"/>
              <w:divBdr>
                <w:top w:val="none" w:sz="0" w:space="0" w:color="auto"/>
                <w:left w:val="none" w:sz="0" w:space="0" w:color="auto"/>
                <w:bottom w:val="none" w:sz="0" w:space="0" w:color="auto"/>
                <w:right w:val="none" w:sz="0" w:space="0" w:color="auto"/>
              </w:divBdr>
            </w:div>
            <w:div w:id="958147053">
              <w:marLeft w:val="0"/>
              <w:marRight w:val="0"/>
              <w:marTop w:val="0"/>
              <w:marBottom w:val="0"/>
              <w:divBdr>
                <w:top w:val="none" w:sz="0" w:space="0" w:color="auto"/>
                <w:left w:val="none" w:sz="0" w:space="0" w:color="auto"/>
                <w:bottom w:val="none" w:sz="0" w:space="0" w:color="auto"/>
                <w:right w:val="none" w:sz="0" w:space="0" w:color="auto"/>
              </w:divBdr>
            </w:div>
            <w:div w:id="2132551622">
              <w:marLeft w:val="0"/>
              <w:marRight w:val="0"/>
              <w:marTop w:val="0"/>
              <w:marBottom w:val="0"/>
              <w:divBdr>
                <w:top w:val="none" w:sz="0" w:space="0" w:color="auto"/>
                <w:left w:val="none" w:sz="0" w:space="0" w:color="auto"/>
                <w:bottom w:val="none" w:sz="0" w:space="0" w:color="auto"/>
                <w:right w:val="none" w:sz="0" w:space="0" w:color="auto"/>
              </w:divBdr>
            </w:div>
            <w:div w:id="1524519149">
              <w:marLeft w:val="0"/>
              <w:marRight w:val="0"/>
              <w:marTop w:val="0"/>
              <w:marBottom w:val="0"/>
              <w:divBdr>
                <w:top w:val="none" w:sz="0" w:space="0" w:color="auto"/>
                <w:left w:val="none" w:sz="0" w:space="0" w:color="auto"/>
                <w:bottom w:val="none" w:sz="0" w:space="0" w:color="auto"/>
                <w:right w:val="none" w:sz="0" w:space="0" w:color="auto"/>
              </w:divBdr>
            </w:div>
            <w:div w:id="779761756">
              <w:marLeft w:val="0"/>
              <w:marRight w:val="0"/>
              <w:marTop w:val="0"/>
              <w:marBottom w:val="0"/>
              <w:divBdr>
                <w:top w:val="none" w:sz="0" w:space="0" w:color="auto"/>
                <w:left w:val="none" w:sz="0" w:space="0" w:color="auto"/>
                <w:bottom w:val="none" w:sz="0" w:space="0" w:color="auto"/>
                <w:right w:val="none" w:sz="0" w:space="0" w:color="auto"/>
              </w:divBdr>
            </w:div>
            <w:div w:id="1233269132">
              <w:marLeft w:val="0"/>
              <w:marRight w:val="0"/>
              <w:marTop w:val="0"/>
              <w:marBottom w:val="0"/>
              <w:divBdr>
                <w:top w:val="none" w:sz="0" w:space="0" w:color="auto"/>
                <w:left w:val="none" w:sz="0" w:space="0" w:color="auto"/>
                <w:bottom w:val="none" w:sz="0" w:space="0" w:color="auto"/>
                <w:right w:val="none" w:sz="0" w:space="0" w:color="auto"/>
              </w:divBdr>
            </w:div>
            <w:div w:id="1636567196">
              <w:marLeft w:val="0"/>
              <w:marRight w:val="0"/>
              <w:marTop w:val="0"/>
              <w:marBottom w:val="0"/>
              <w:divBdr>
                <w:top w:val="none" w:sz="0" w:space="0" w:color="auto"/>
                <w:left w:val="none" w:sz="0" w:space="0" w:color="auto"/>
                <w:bottom w:val="none" w:sz="0" w:space="0" w:color="auto"/>
                <w:right w:val="none" w:sz="0" w:space="0" w:color="auto"/>
              </w:divBdr>
            </w:div>
            <w:div w:id="1234969457">
              <w:marLeft w:val="0"/>
              <w:marRight w:val="0"/>
              <w:marTop w:val="0"/>
              <w:marBottom w:val="0"/>
              <w:divBdr>
                <w:top w:val="none" w:sz="0" w:space="0" w:color="auto"/>
                <w:left w:val="none" w:sz="0" w:space="0" w:color="auto"/>
                <w:bottom w:val="none" w:sz="0" w:space="0" w:color="auto"/>
                <w:right w:val="none" w:sz="0" w:space="0" w:color="auto"/>
              </w:divBdr>
            </w:div>
            <w:div w:id="982470696">
              <w:marLeft w:val="0"/>
              <w:marRight w:val="0"/>
              <w:marTop w:val="0"/>
              <w:marBottom w:val="0"/>
              <w:divBdr>
                <w:top w:val="none" w:sz="0" w:space="0" w:color="auto"/>
                <w:left w:val="none" w:sz="0" w:space="0" w:color="auto"/>
                <w:bottom w:val="none" w:sz="0" w:space="0" w:color="auto"/>
                <w:right w:val="none" w:sz="0" w:space="0" w:color="auto"/>
              </w:divBdr>
            </w:div>
            <w:div w:id="1028026808">
              <w:marLeft w:val="0"/>
              <w:marRight w:val="0"/>
              <w:marTop w:val="0"/>
              <w:marBottom w:val="0"/>
              <w:divBdr>
                <w:top w:val="none" w:sz="0" w:space="0" w:color="auto"/>
                <w:left w:val="none" w:sz="0" w:space="0" w:color="auto"/>
                <w:bottom w:val="none" w:sz="0" w:space="0" w:color="auto"/>
                <w:right w:val="none" w:sz="0" w:space="0" w:color="auto"/>
              </w:divBdr>
            </w:div>
            <w:div w:id="1438670123">
              <w:marLeft w:val="0"/>
              <w:marRight w:val="0"/>
              <w:marTop w:val="0"/>
              <w:marBottom w:val="0"/>
              <w:divBdr>
                <w:top w:val="none" w:sz="0" w:space="0" w:color="auto"/>
                <w:left w:val="none" w:sz="0" w:space="0" w:color="auto"/>
                <w:bottom w:val="none" w:sz="0" w:space="0" w:color="auto"/>
                <w:right w:val="none" w:sz="0" w:space="0" w:color="auto"/>
              </w:divBdr>
            </w:div>
            <w:div w:id="1382048337">
              <w:marLeft w:val="0"/>
              <w:marRight w:val="0"/>
              <w:marTop w:val="0"/>
              <w:marBottom w:val="0"/>
              <w:divBdr>
                <w:top w:val="none" w:sz="0" w:space="0" w:color="auto"/>
                <w:left w:val="none" w:sz="0" w:space="0" w:color="auto"/>
                <w:bottom w:val="none" w:sz="0" w:space="0" w:color="auto"/>
                <w:right w:val="none" w:sz="0" w:space="0" w:color="auto"/>
              </w:divBdr>
            </w:div>
            <w:div w:id="1510480773">
              <w:marLeft w:val="0"/>
              <w:marRight w:val="0"/>
              <w:marTop w:val="0"/>
              <w:marBottom w:val="0"/>
              <w:divBdr>
                <w:top w:val="none" w:sz="0" w:space="0" w:color="auto"/>
                <w:left w:val="none" w:sz="0" w:space="0" w:color="auto"/>
                <w:bottom w:val="none" w:sz="0" w:space="0" w:color="auto"/>
                <w:right w:val="none" w:sz="0" w:space="0" w:color="auto"/>
              </w:divBdr>
            </w:div>
            <w:div w:id="1515732057">
              <w:marLeft w:val="0"/>
              <w:marRight w:val="0"/>
              <w:marTop w:val="0"/>
              <w:marBottom w:val="0"/>
              <w:divBdr>
                <w:top w:val="none" w:sz="0" w:space="0" w:color="auto"/>
                <w:left w:val="none" w:sz="0" w:space="0" w:color="auto"/>
                <w:bottom w:val="none" w:sz="0" w:space="0" w:color="auto"/>
                <w:right w:val="none" w:sz="0" w:space="0" w:color="auto"/>
              </w:divBdr>
            </w:div>
            <w:div w:id="891499421">
              <w:marLeft w:val="0"/>
              <w:marRight w:val="0"/>
              <w:marTop w:val="0"/>
              <w:marBottom w:val="0"/>
              <w:divBdr>
                <w:top w:val="none" w:sz="0" w:space="0" w:color="auto"/>
                <w:left w:val="none" w:sz="0" w:space="0" w:color="auto"/>
                <w:bottom w:val="none" w:sz="0" w:space="0" w:color="auto"/>
                <w:right w:val="none" w:sz="0" w:space="0" w:color="auto"/>
              </w:divBdr>
            </w:div>
            <w:div w:id="815486803">
              <w:marLeft w:val="0"/>
              <w:marRight w:val="0"/>
              <w:marTop w:val="0"/>
              <w:marBottom w:val="0"/>
              <w:divBdr>
                <w:top w:val="none" w:sz="0" w:space="0" w:color="auto"/>
                <w:left w:val="none" w:sz="0" w:space="0" w:color="auto"/>
                <w:bottom w:val="none" w:sz="0" w:space="0" w:color="auto"/>
                <w:right w:val="none" w:sz="0" w:space="0" w:color="auto"/>
              </w:divBdr>
            </w:div>
            <w:div w:id="730152028">
              <w:marLeft w:val="0"/>
              <w:marRight w:val="0"/>
              <w:marTop w:val="0"/>
              <w:marBottom w:val="0"/>
              <w:divBdr>
                <w:top w:val="none" w:sz="0" w:space="0" w:color="auto"/>
                <w:left w:val="none" w:sz="0" w:space="0" w:color="auto"/>
                <w:bottom w:val="none" w:sz="0" w:space="0" w:color="auto"/>
                <w:right w:val="none" w:sz="0" w:space="0" w:color="auto"/>
              </w:divBdr>
            </w:div>
            <w:div w:id="979697805">
              <w:marLeft w:val="0"/>
              <w:marRight w:val="0"/>
              <w:marTop w:val="0"/>
              <w:marBottom w:val="0"/>
              <w:divBdr>
                <w:top w:val="none" w:sz="0" w:space="0" w:color="auto"/>
                <w:left w:val="none" w:sz="0" w:space="0" w:color="auto"/>
                <w:bottom w:val="none" w:sz="0" w:space="0" w:color="auto"/>
                <w:right w:val="none" w:sz="0" w:space="0" w:color="auto"/>
              </w:divBdr>
            </w:div>
            <w:div w:id="859203596">
              <w:marLeft w:val="0"/>
              <w:marRight w:val="0"/>
              <w:marTop w:val="0"/>
              <w:marBottom w:val="0"/>
              <w:divBdr>
                <w:top w:val="none" w:sz="0" w:space="0" w:color="auto"/>
                <w:left w:val="none" w:sz="0" w:space="0" w:color="auto"/>
                <w:bottom w:val="none" w:sz="0" w:space="0" w:color="auto"/>
                <w:right w:val="none" w:sz="0" w:space="0" w:color="auto"/>
              </w:divBdr>
            </w:div>
            <w:div w:id="769861593">
              <w:marLeft w:val="0"/>
              <w:marRight w:val="0"/>
              <w:marTop w:val="0"/>
              <w:marBottom w:val="0"/>
              <w:divBdr>
                <w:top w:val="none" w:sz="0" w:space="0" w:color="auto"/>
                <w:left w:val="none" w:sz="0" w:space="0" w:color="auto"/>
                <w:bottom w:val="none" w:sz="0" w:space="0" w:color="auto"/>
                <w:right w:val="none" w:sz="0" w:space="0" w:color="auto"/>
              </w:divBdr>
            </w:div>
            <w:div w:id="1133325684">
              <w:marLeft w:val="0"/>
              <w:marRight w:val="0"/>
              <w:marTop w:val="0"/>
              <w:marBottom w:val="0"/>
              <w:divBdr>
                <w:top w:val="none" w:sz="0" w:space="0" w:color="auto"/>
                <w:left w:val="none" w:sz="0" w:space="0" w:color="auto"/>
                <w:bottom w:val="none" w:sz="0" w:space="0" w:color="auto"/>
                <w:right w:val="none" w:sz="0" w:space="0" w:color="auto"/>
              </w:divBdr>
            </w:div>
            <w:div w:id="1367608453">
              <w:marLeft w:val="0"/>
              <w:marRight w:val="0"/>
              <w:marTop w:val="0"/>
              <w:marBottom w:val="0"/>
              <w:divBdr>
                <w:top w:val="none" w:sz="0" w:space="0" w:color="auto"/>
                <w:left w:val="none" w:sz="0" w:space="0" w:color="auto"/>
                <w:bottom w:val="none" w:sz="0" w:space="0" w:color="auto"/>
                <w:right w:val="none" w:sz="0" w:space="0" w:color="auto"/>
              </w:divBdr>
            </w:div>
            <w:div w:id="1318798337">
              <w:marLeft w:val="0"/>
              <w:marRight w:val="0"/>
              <w:marTop w:val="0"/>
              <w:marBottom w:val="0"/>
              <w:divBdr>
                <w:top w:val="none" w:sz="0" w:space="0" w:color="auto"/>
                <w:left w:val="none" w:sz="0" w:space="0" w:color="auto"/>
                <w:bottom w:val="none" w:sz="0" w:space="0" w:color="auto"/>
                <w:right w:val="none" w:sz="0" w:space="0" w:color="auto"/>
              </w:divBdr>
            </w:div>
            <w:div w:id="2052722335">
              <w:marLeft w:val="0"/>
              <w:marRight w:val="0"/>
              <w:marTop w:val="0"/>
              <w:marBottom w:val="0"/>
              <w:divBdr>
                <w:top w:val="none" w:sz="0" w:space="0" w:color="auto"/>
                <w:left w:val="none" w:sz="0" w:space="0" w:color="auto"/>
                <w:bottom w:val="none" w:sz="0" w:space="0" w:color="auto"/>
                <w:right w:val="none" w:sz="0" w:space="0" w:color="auto"/>
              </w:divBdr>
            </w:div>
            <w:div w:id="1775008447">
              <w:marLeft w:val="0"/>
              <w:marRight w:val="0"/>
              <w:marTop w:val="0"/>
              <w:marBottom w:val="0"/>
              <w:divBdr>
                <w:top w:val="none" w:sz="0" w:space="0" w:color="auto"/>
                <w:left w:val="none" w:sz="0" w:space="0" w:color="auto"/>
                <w:bottom w:val="none" w:sz="0" w:space="0" w:color="auto"/>
                <w:right w:val="none" w:sz="0" w:space="0" w:color="auto"/>
              </w:divBdr>
            </w:div>
            <w:div w:id="382749570">
              <w:marLeft w:val="0"/>
              <w:marRight w:val="0"/>
              <w:marTop w:val="0"/>
              <w:marBottom w:val="0"/>
              <w:divBdr>
                <w:top w:val="none" w:sz="0" w:space="0" w:color="auto"/>
                <w:left w:val="none" w:sz="0" w:space="0" w:color="auto"/>
                <w:bottom w:val="none" w:sz="0" w:space="0" w:color="auto"/>
                <w:right w:val="none" w:sz="0" w:space="0" w:color="auto"/>
              </w:divBdr>
            </w:div>
            <w:div w:id="1629779109">
              <w:marLeft w:val="0"/>
              <w:marRight w:val="0"/>
              <w:marTop w:val="0"/>
              <w:marBottom w:val="0"/>
              <w:divBdr>
                <w:top w:val="none" w:sz="0" w:space="0" w:color="auto"/>
                <w:left w:val="none" w:sz="0" w:space="0" w:color="auto"/>
                <w:bottom w:val="none" w:sz="0" w:space="0" w:color="auto"/>
                <w:right w:val="none" w:sz="0" w:space="0" w:color="auto"/>
              </w:divBdr>
            </w:div>
            <w:div w:id="295834879">
              <w:marLeft w:val="0"/>
              <w:marRight w:val="0"/>
              <w:marTop w:val="0"/>
              <w:marBottom w:val="0"/>
              <w:divBdr>
                <w:top w:val="none" w:sz="0" w:space="0" w:color="auto"/>
                <w:left w:val="none" w:sz="0" w:space="0" w:color="auto"/>
                <w:bottom w:val="none" w:sz="0" w:space="0" w:color="auto"/>
                <w:right w:val="none" w:sz="0" w:space="0" w:color="auto"/>
              </w:divBdr>
            </w:div>
            <w:div w:id="290400414">
              <w:marLeft w:val="0"/>
              <w:marRight w:val="0"/>
              <w:marTop w:val="0"/>
              <w:marBottom w:val="0"/>
              <w:divBdr>
                <w:top w:val="none" w:sz="0" w:space="0" w:color="auto"/>
                <w:left w:val="none" w:sz="0" w:space="0" w:color="auto"/>
                <w:bottom w:val="none" w:sz="0" w:space="0" w:color="auto"/>
                <w:right w:val="none" w:sz="0" w:space="0" w:color="auto"/>
              </w:divBdr>
            </w:div>
            <w:div w:id="1114596017">
              <w:marLeft w:val="0"/>
              <w:marRight w:val="0"/>
              <w:marTop w:val="0"/>
              <w:marBottom w:val="0"/>
              <w:divBdr>
                <w:top w:val="none" w:sz="0" w:space="0" w:color="auto"/>
                <w:left w:val="none" w:sz="0" w:space="0" w:color="auto"/>
                <w:bottom w:val="none" w:sz="0" w:space="0" w:color="auto"/>
                <w:right w:val="none" w:sz="0" w:space="0" w:color="auto"/>
              </w:divBdr>
            </w:div>
            <w:div w:id="937981287">
              <w:marLeft w:val="0"/>
              <w:marRight w:val="0"/>
              <w:marTop w:val="0"/>
              <w:marBottom w:val="0"/>
              <w:divBdr>
                <w:top w:val="none" w:sz="0" w:space="0" w:color="auto"/>
                <w:left w:val="none" w:sz="0" w:space="0" w:color="auto"/>
                <w:bottom w:val="none" w:sz="0" w:space="0" w:color="auto"/>
                <w:right w:val="none" w:sz="0" w:space="0" w:color="auto"/>
              </w:divBdr>
            </w:div>
            <w:div w:id="737947043">
              <w:marLeft w:val="0"/>
              <w:marRight w:val="0"/>
              <w:marTop w:val="0"/>
              <w:marBottom w:val="0"/>
              <w:divBdr>
                <w:top w:val="none" w:sz="0" w:space="0" w:color="auto"/>
                <w:left w:val="none" w:sz="0" w:space="0" w:color="auto"/>
                <w:bottom w:val="none" w:sz="0" w:space="0" w:color="auto"/>
                <w:right w:val="none" w:sz="0" w:space="0" w:color="auto"/>
              </w:divBdr>
            </w:div>
            <w:div w:id="1722898615">
              <w:marLeft w:val="0"/>
              <w:marRight w:val="0"/>
              <w:marTop w:val="0"/>
              <w:marBottom w:val="0"/>
              <w:divBdr>
                <w:top w:val="none" w:sz="0" w:space="0" w:color="auto"/>
                <w:left w:val="none" w:sz="0" w:space="0" w:color="auto"/>
                <w:bottom w:val="none" w:sz="0" w:space="0" w:color="auto"/>
                <w:right w:val="none" w:sz="0" w:space="0" w:color="auto"/>
              </w:divBdr>
            </w:div>
            <w:div w:id="2119836868">
              <w:marLeft w:val="0"/>
              <w:marRight w:val="0"/>
              <w:marTop w:val="0"/>
              <w:marBottom w:val="0"/>
              <w:divBdr>
                <w:top w:val="none" w:sz="0" w:space="0" w:color="auto"/>
                <w:left w:val="none" w:sz="0" w:space="0" w:color="auto"/>
                <w:bottom w:val="none" w:sz="0" w:space="0" w:color="auto"/>
                <w:right w:val="none" w:sz="0" w:space="0" w:color="auto"/>
              </w:divBdr>
            </w:div>
            <w:div w:id="266933307">
              <w:marLeft w:val="0"/>
              <w:marRight w:val="0"/>
              <w:marTop w:val="0"/>
              <w:marBottom w:val="0"/>
              <w:divBdr>
                <w:top w:val="none" w:sz="0" w:space="0" w:color="auto"/>
                <w:left w:val="none" w:sz="0" w:space="0" w:color="auto"/>
                <w:bottom w:val="none" w:sz="0" w:space="0" w:color="auto"/>
                <w:right w:val="none" w:sz="0" w:space="0" w:color="auto"/>
              </w:divBdr>
            </w:div>
            <w:div w:id="625813517">
              <w:marLeft w:val="0"/>
              <w:marRight w:val="0"/>
              <w:marTop w:val="0"/>
              <w:marBottom w:val="0"/>
              <w:divBdr>
                <w:top w:val="none" w:sz="0" w:space="0" w:color="auto"/>
                <w:left w:val="none" w:sz="0" w:space="0" w:color="auto"/>
                <w:bottom w:val="none" w:sz="0" w:space="0" w:color="auto"/>
                <w:right w:val="none" w:sz="0" w:space="0" w:color="auto"/>
              </w:divBdr>
            </w:div>
            <w:div w:id="497312854">
              <w:marLeft w:val="0"/>
              <w:marRight w:val="0"/>
              <w:marTop w:val="0"/>
              <w:marBottom w:val="0"/>
              <w:divBdr>
                <w:top w:val="none" w:sz="0" w:space="0" w:color="auto"/>
                <w:left w:val="none" w:sz="0" w:space="0" w:color="auto"/>
                <w:bottom w:val="none" w:sz="0" w:space="0" w:color="auto"/>
                <w:right w:val="none" w:sz="0" w:space="0" w:color="auto"/>
              </w:divBdr>
            </w:div>
            <w:div w:id="1346439132">
              <w:marLeft w:val="0"/>
              <w:marRight w:val="0"/>
              <w:marTop w:val="0"/>
              <w:marBottom w:val="0"/>
              <w:divBdr>
                <w:top w:val="none" w:sz="0" w:space="0" w:color="auto"/>
                <w:left w:val="none" w:sz="0" w:space="0" w:color="auto"/>
                <w:bottom w:val="none" w:sz="0" w:space="0" w:color="auto"/>
                <w:right w:val="none" w:sz="0" w:space="0" w:color="auto"/>
              </w:divBdr>
            </w:div>
            <w:div w:id="135342365">
              <w:marLeft w:val="0"/>
              <w:marRight w:val="0"/>
              <w:marTop w:val="0"/>
              <w:marBottom w:val="0"/>
              <w:divBdr>
                <w:top w:val="none" w:sz="0" w:space="0" w:color="auto"/>
                <w:left w:val="none" w:sz="0" w:space="0" w:color="auto"/>
                <w:bottom w:val="none" w:sz="0" w:space="0" w:color="auto"/>
                <w:right w:val="none" w:sz="0" w:space="0" w:color="auto"/>
              </w:divBdr>
            </w:div>
            <w:div w:id="1376737456">
              <w:marLeft w:val="0"/>
              <w:marRight w:val="0"/>
              <w:marTop w:val="0"/>
              <w:marBottom w:val="0"/>
              <w:divBdr>
                <w:top w:val="none" w:sz="0" w:space="0" w:color="auto"/>
                <w:left w:val="none" w:sz="0" w:space="0" w:color="auto"/>
                <w:bottom w:val="none" w:sz="0" w:space="0" w:color="auto"/>
                <w:right w:val="none" w:sz="0" w:space="0" w:color="auto"/>
              </w:divBdr>
            </w:div>
            <w:div w:id="2027633491">
              <w:marLeft w:val="0"/>
              <w:marRight w:val="0"/>
              <w:marTop w:val="0"/>
              <w:marBottom w:val="0"/>
              <w:divBdr>
                <w:top w:val="none" w:sz="0" w:space="0" w:color="auto"/>
                <w:left w:val="none" w:sz="0" w:space="0" w:color="auto"/>
                <w:bottom w:val="none" w:sz="0" w:space="0" w:color="auto"/>
                <w:right w:val="none" w:sz="0" w:space="0" w:color="auto"/>
              </w:divBdr>
            </w:div>
            <w:div w:id="35470242">
              <w:marLeft w:val="0"/>
              <w:marRight w:val="0"/>
              <w:marTop w:val="0"/>
              <w:marBottom w:val="0"/>
              <w:divBdr>
                <w:top w:val="none" w:sz="0" w:space="0" w:color="auto"/>
                <w:left w:val="none" w:sz="0" w:space="0" w:color="auto"/>
                <w:bottom w:val="none" w:sz="0" w:space="0" w:color="auto"/>
                <w:right w:val="none" w:sz="0" w:space="0" w:color="auto"/>
              </w:divBdr>
            </w:div>
            <w:div w:id="1254584152">
              <w:marLeft w:val="0"/>
              <w:marRight w:val="0"/>
              <w:marTop w:val="0"/>
              <w:marBottom w:val="0"/>
              <w:divBdr>
                <w:top w:val="none" w:sz="0" w:space="0" w:color="auto"/>
                <w:left w:val="none" w:sz="0" w:space="0" w:color="auto"/>
                <w:bottom w:val="none" w:sz="0" w:space="0" w:color="auto"/>
                <w:right w:val="none" w:sz="0" w:space="0" w:color="auto"/>
              </w:divBdr>
            </w:div>
            <w:div w:id="744106833">
              <w:marLeft w:val="0"/>
              <w:marRight w:val="0"/>
              <w:marTop w:val="0"/>
              <w:marBottom w:val="0"/>
              <w:divBdr>
                <w:top w:val="none" w:sz="0" w:space="0" w:color="auto"/>
                <w:left w:val="none" w:sz="0" w:space="0" w:color="auto"/>
                <w:bottom w:val="none" w:sz="0" w:space="0" w:color="auto"/>
                <w:right w:val="none" w:sz="0" w:space="0" w:color="auto"/>
              </w:divBdr>
            </w:div>
            <w:div w:id="1247230263">
              <w:marLeft w:val="0"/>
              <w:marRight w:val="0"/>
              <w:marTop w:val="0"/>
              <w:marBottom w:val="0"/>
              <w:divBdr>
                <w:top w:val="none" w:sz="0" w:space="0" w:color="auto"/>
                <w:left w:val="none" w:sz="0" w:space="0" w:color="auto"/>
                <w:bottom w:val="none" w:sz="0" w:space="0" w:color="auto"/>
                <w:right w:val="none" w:sz="0" w:space="0" w:color="auto"/>
              </w:divBdr>
            </w:div>
            <w:div w:id="308874167">
              <w:marLeft w:val="0"/>
              <w:marRight w:val="0"/>
              <w:marTop w:val="0"/>
              <w:marBottom w:val="0"/>
              <w:divBdr>
                <w:top w:val="none" w:sz="0" w:space="0" w:color="auto"/>
                <w:left w:val="none" w:sz="0" w:space="0" w:color="auto"/>
                <w:bottom w:val="none" w:sz="0" w:space="0" w:color="auto"/>
                <w:right w:val="none" w:sz="0" w:space="0" w:color="auto"/>
              </w:divBdr>
            </w:div>
            <w:div w:id="2085911406">
              <w:marLeft w:val="0"/>
              <w:marRight w:val="0"/>
              <w:marTop w:val="0"/>
              <w:marBottom w:val="0"/>
              <w:divBdr>
                <w:top w:val="none" w:sz="0" w:space="0" w:color="auto"/>
                <w:left w:val="none" w:sz="0" w:space="0" w:color="auto"/>
                <w:bottom w:val="none" w:sz="0" w:space="0" w:color="auto"/>
                <w:right w:val="none" w:sz="0" w:space="0" w:color="auto"/>
              </w:divBdr>
            </w:div>
            <w:div w:id="1659964194">
              <w:marLeft w:val="0"/>
              <w:marRight w:val="0"/>
              <w:marTop w:val="0"/>
              <w:marBottom w:val="0"/>
              <w:divBdr>
                <w:top w:val="none" w:sz="0" w:space="0" w:color="auto"/>
                <w:left w:val="none" w:sz="0" w:space="0" w:color="auto"/>
                <w:bottom w:val="none" w:sz="0" w:space="0" w:color="auto"/>
                <w:right w:val="none" w:sz="0" w:space="0" w:color="auto"/>
              </w:divBdr>
            </w:div>
            <w:div w:id="587228000">
              <w:marLeft w:val="0"/>
              <w:marRight w:val="0"/>
              <w:marTop w:val="0"/>
              <w:marBottom w:val="0"/>
              <w:divBdr>
                <w:top w:val="none" w:sz="0" w:space="0" w:color="auto"/>
                <w:left w:val="none" w:sz="0" w:space="0" w:color="auto"/>
                <w:bottom w:val="none" w:sz="0" w:space="0" w:color="auto"/>
                <w:right w:val="none" w:sz="0" w:space="0" w:color="auto"/>
              </w:divBdr>
            </w:div>
            <w:div w:id="1838037793">
              <w:marLeft w:val="0"/>
              <w:marRight w:val="0"/>
              <w:marTop w:val="0"/>
              <w:marBottom w:val="0"/>
              <w:divBdr>
                <w:top w:val="none" w:sz="0" w:space="0" w:color="auto"/>
                <w:left w:val="none" w:sz="0" w:space="0" w:color="auto"/>
                <w:bottom w:val="none" w:sz="0" w:space="0" w:color="auto"/>
                <w:right w:val="none" w:sz="0" w:space="0" w:color="auto"/>
              </w:divBdr>
            </w:div>
            <w:div w:id="1974410108">
              <w:marLeft w:val="0"/>
              <w:marRight w:val="0"/>
              <w:marTop w:val="0"/>
              <w:marBottom w:val="0"/>
              <w:divBdr>
                <w:top w:val="none" w:sz="0" w:space="0" w:color="auto"/>
                <w:left w:val="none" w:sz="0" w:space="0" w:color="auto"/>
                <w:bottom w:val="none" w:sz="0" w:space="0" w:color="auto"/>
                <w:right w:val="none" w:sz="0" w:space="0" w:color="auto"/>
              </w:divBdr>
            </w:div>
            <w:div w:id="1755320062">
              <w:marLeft w:val="0"/>
              <w:marRight w:val="0"/>
              <w:marTop w:val="0"/>
              <w:marBottom w:val="0"/>
              <w:divBdr>
                <w:top w:val="none" w:sz="0" w:space="0" w:color="auto"/>
                <w:left w:val="none" w:sz="0" w:space="0" w:color="auto"/>
                <w:bottom w:val="none" w:sz="0" w:space="0" w:color="auto"/>
                <w:right w:val="none" w:sz="0" w:space="0" w:color="auto"/>
              </w:divBdr>
            </w:div>
            <w:div w:id="788743509">
              <w:marLeft w:val="0"/>
              <w:marRight w:val="0"/>
              <w:marTop w:val="0"/>
              <w:marBottom w:val="0"/>
              <w:divBdr>
                <w:top w:val="none" w:sz="0" w:space="0" w:color="auto"/>
                <w:left w:val="none" w:sz="0" w:space="0" w:color="auto"/>
                <w:bottom w:val="none" w:sz="0" w:space="0" w:color="auto"/>
                <w:right w:val="none" w:sz="0" w:space="0" w:color="auto"/>
              </w:divBdr>
            </w:div>
            <w:div w:id="15676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6</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dc:creator>
  <cp:keywords/>
  <dc:description/>
  <cp:lastModifiedBy>Idan</cp:lastModifiedBy>
  <cp:revision>11</cp:revision>
  <dcterms:created xsi:type="dcterms:W3CDTF">2023-03-30T11:37:00Z</dcterms:created>
  <dcterms:modified xsi:type="dcterms:W3CDTF">2023-04-03T19:42:00Z</dcterms:modified>
</cp:coreProperties>
</file>