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98AC" w14:textId="77777777" w:rsidR="00FE77A6" w:rsidRPr="00FE77A6" w:rsidDel="00FE77A6" w:rsidRDefault="00FE77A6" w:rsidP="00FE77A6">
      <w:pPr>
        <w:bidi/>
        <w:rPr>
          <w:del w:id="0" w:author="Idan Liberman" w:date="2023-03-29T16:06:00Z"/>
          <w:rtl/>
          <w:lang w:eastAsia="en-IL"/>
        </w:rPr>
      </w:pPr>
      <w:r w:rsidRPr="00FE77A6">
        <w:rPr>
          <w:lang w:eastAsia="en-IL"/>
        </w:rPr>
        <w:t xml:space="preserve"># </w:t>
      </w:r>
      <w:r w:rsidRPr="00FE77A6">
        <w:rPr>
          <w:rtl/>
          <w:lang w:eastAsia="en-IL"/>
        </w:rPr>
        <w:t>מבוא</w:t>
      </w:r>
    </w:p>
    <w:p w14:paraId="0CB4D794" w14:textId="77777777" w:rsidR="00FE77A6" w:rsidRPr="00FE77A6" w:rsidRDefault="00FE77A6" w:rsidP="00FE77A6">
      <w:pPr>
        <w:bidi/>
        <w:rPr>
          <w:rtl/>
          <w:lang w:eastAsia="en-IL"/>
        </w:rPr>
      </w:pPr>
    </w:p>
    <w:p w14:paraId="10BEFB1F" w14:textId="77777777" w:rsidR="00FE77A6" w:rsidRPr="00FE77A6" w:rsidRDefault="00FE77A6" w:rsidP="00FE77A6">
      <w:pPr>
        <w:bidi/>
        <w:rPr>
          <w:rtl/>
          <w:lang w:eastAsia="en-IL"/>
        </w:rPr>
      </w:pPr>
      <w:r w:rsidRPr="00FE77A6">
        <w:rPr>
          <w:lang w:eastAsia="en-IL"/>
        </w:rPr>
        <w:t xml:space="preserve">&gt; </w:t>
      </w:r>
      <w:r w:rsidRPr="00FE77A6">
        <w:rPr>
          <w:rtl/>
          <w:lang w:eastAsia="en-IL"/>
        </w:rPr>
        <w:t>הערה: זהו תרגום של ספר המקור בגרסה הזהה לספר</w:t>
      </w:r>
      <w:r w:rsidRPr="00FE77A6">
        <w:rPr>
          <w:lang w:eastAsia="en-IL"/>
        </w:rPr>
        <w:t xml:space="preserve"> [The Rust Programming </w:t>
      </w:r>
      <w:proofErr w:type="gramStart"/>
      <w:r w:rsidRPr="00FE77A6">
        <w:rPr>
          <w:lang w:eastAsia="en-IL"/>
        </w:rPr>
        <w:t>Language][</w:t>
      </w:r>
      <w:proofErr w:type="spellStart"/>
      <w:proofErr w:type="gramEnd"/>
      <w:r w:rsidRPr="00FE77A6">
        <w:rPr>
          <w:lang w:eastAsia="en-IL"/>
        </w:rPr>
        <w:t>nsprust</w:t>
      </w:r>
      <w:proofErr w:type="spellEnd"/>
      <w:r w:rsidRPr="00FE77A6">
        <w:rPr>
          <w:lang w:eastAsia="en-IL"/>
        </w:rPr>
        <w:t xml:space="preserve">] </w:t>
      </w:r>
      <w:r w:rsidRPr="00FE77A6">
        <w:rPr>
          <w:rtl/>
          <w:lang w:eastAsia="en-IL"/>
        </w:rPr>
        <w:t>הזמינה בדפוס ובפורמט</w:t>
      </w:r>
      <w:r w:rsidRPr="00FE77A6">
        <w:rPr>
          <w:lang w:eastAsia="en-IL"/>
        </w:rPr>
        <w:t xml:space="preserve"> </w:t>
      </w:r>
      <w:proofErr w:type="spellStart"/>
      <w:r w:rsidRPr="00FE77A6">
        <w:rPr>
          <w:lang w:eastAsia="en-IL"/>
        </w:rPr>
        <w:t>ebook</w:t>
      </w:r>
      <w:proofErr w:type="spellEnd"/>
      <w:r w:rsidRPr="00FE77A6">
        <w:rPr>
          <w:lang w:eastAsia="en-IL"/>
        </w:rPr>
        <w:t xml:space="preserve"> </w:t>
      </w:r>
      <w:r w:rsidRPr="00FE77A6">
        <w:rPr>
          <w:rtl/>
          <w:lang w:eastAsia="en-IL"/>
        </w:rPr>
        <w:t>בהוצאת</w:t>
      </w:r>
      <w:r w:rsidRPr="00FE77A6">
        <w:rPr>
          <w:lang w:eastAsia="en-IL"/>
        </w:rPr>
        <w:t xml:space="preserve"> [No Starch Press][</w:t>
      </w:r>
      <w:proofErr w:type="spellStart"/>
      <w:r w:rsidRPr="00FE77A6">
        <w:rPr>
          <w:lang w:eastAsia="en-IL"/>
        </w:rPr>
        <w:t>nsp</w:t>
      </w:r>
      <w:proofErr w:type="spellEnd"/>
      <w:r w:rsidRPr="00FE77A6">
        <w:rPr>
          <w:lang w:eastAsia="en-IL"/>
        </w:rPr>
        <w:t>].</w:t>
      </w:r>
    </w:p>
    <w:p w14:paraId="09B48A24" w14:textId="77777777" w:rsidR="00FE77A6" w:rsidRPr="00FE77A6" w:rsidRDefault="00FE77A6" w:rsidP="00FE77A6">
      <w:pPr>
        <w:bidi/>
        <w:rPr>
          <w:rtl/>
          <w:lang w:eastAsia="en-IL"/>
        </w:rPr>
      </w:pPr>
    </w:p>
    <w:p w14:paraId="6E242B31" w14:textId="42BF11C8" w:rsidR="00FE77A6" w:rsidRPr="00FE77A6" w:rsidRDefault="00FE77A6" w:rsidP="003A1D08">
      <w:pPr>
        <w:bidi/>
        <w:rPr>
          <w:rtl/>
          <w:lang w:eastAsia="en-IL"/>
        </w:rPr>
      </w:pPr>
      <w:r w:rsidRPr="00FE77A6">
        <w:rPr>
          <w:rtl/>
          <w:lang w:eastAsia="en-IL"/>
        </w:rPr>
        <w:t xml:space="preserve">ברוכים הבאים לספר *שפת התכנות ראסט*, שהינו ספר מבוא לראסט. שפת התכנות </w:t>
      </w:r>
      <w:commentRangeStart w:id="1"/>
      <w:r w:rsidRPr="00FE77A6">
        <w:rPr>
          <w:rtl/>
          <w:lang w:eastAsia="en-IL"/>
        </w:rPr>
        <w:t xml:space="preserve">ראסט </w:t>
      </w:r>
      <w:del w:id="2" w:author="Idan Liberman" w:date="2023-03-29T16:06:00Z">
        <w:r w:rsidRPr="00FE77A6" w:rsidDel="00FE77A6">
          <w:rPr>
            <w:rtl/>
            <w:lang w:eastAsia="en-IL"/>
          </w:rPr>
          <w:delText xml:space="preserve">מסייעת </w:delText>
        </w:r>
      </w:del>
      <w:ins w:id="3" w:author="Idan Liberman" w:date="2023-03-29T16:06:00Z">
        <w:r>
          <w:rPr>
            <w:rFonts w:hint="cs"/>
            <w:rtl/>
            <w:lang w:eastAsia="en-IL"/>
          </w:rPr>
          <w:t xml:space="preserve">מאפשרת </w:t>
        </w:r>
      </w:ins>
      <w:del w:id="4" w:author="Idan Liberman" w:date="2023-03-29T16:06:00Z">
        <w:r w:rsidRPr="00FE77A6" w:rsidDel="00FE77A6">
          <w:rPr>
            <w:rtl/>
            <w:lang w:eastAsia="en-IL"/>
          </w:rPr>
          <w:delText>ב</w:delText>
        </w:r>
      </w:del>
      <w:r w:rsidRPr="00FE77A6">
        <w:rPr>
          <w:rtl/>
          <w:lang w:eastAsia="en-IL"/>
        </w:rPr>
        <w:t xml:space="preserve">כתיבת </w:t>
      </w:r>
      <w:del w:id="5" w:author="Idan Liberman" w:date="2023-03-29T16:06:00Z">
        <w:r w:rsidRPr="00FE77A6" w:rsidDel="00FE77A6">
          <w:rPr>
            <w:rtl/>
            <w:lang w:eastAsia="en-IL"/>
          </w:rPr>
          <w:delText xml:space="preserve">תוכנה </w:delText>
        </w:r>
      </w:del>
      <w:ins w:id="6" w:author="Idan Liberman" w:date="2023-03-29T16:06:00Z">
        <w:r w:rsidRPr="00FE77A6">
          <w:rPr>
            <w:rtl/>
            <w:lang w:eastAsia="en-IL"/>
          </w:rPr>
          <w:t>תוכנ</w:t>
        </w:r>
        <w:r>
          <w:rPr>
            <w:rFonts w:hint="cs"/>
            <w:rtl/>
            <w:lang w:eastAsia="en-IL"/>
          </w:rPr>
          <w:t>ות</w:t>
        </w:r>
        <w:r w:rsidRPr="00FE77A6">
          <w:rPr>
            <w:rtl/>
            <w:lang w:eastAsia="en-IL"/>
          </w:rPr>
          <w:t xml:space="preserve"> </w:t>
        </w:r>
      </w:ins>
      <w:r w:rsidRPr="00FE77A6">
        <w:rPr>
          <w:rtl/>
          <w:lang w:eastAsia="en-IL"/>
        </w:rPr>
        <w:t>מהיר</w:t>
      </w:r>
      <w:ins w:id="7" w:author="Idan Liberman" w:date="2023-03-29T16:06:00Z">
        <w:r>
          <w:rPr>
            <w:rFonts w:hint="cs"/>
            <w:rtl/>
            <w:lang w:eastAsia="en-IL"/>
          </w:rPr>
          <w:t>ות</w:t>
        </w:r>
      </w:ins>
      <w:del w:id="8" w:author="Idan Liberman" w:date="2023-03-29T16:06:00Z">
        <w:r w:rsidRPr="00FE77A6" w:rsidDel="00FE77A6">
          <w:rPr>
            <w:rtl/>
            <w:lang w:eastAsia="en-IL"/>
          </w:rPr>
          <w:delText>ה</w:delText>
        </w:r>
      </w:del>
      <w:r w:rsidRPr="00FE77A6">
        <w:rPr>
          <w:rtl/>
          <w:lang w:eastAsia="en-IL"/>
        </w:rPr>
        <w:t xml:space="preserve"> </w:t>
      </w:r>
      <w:del w:id="9" w:author="Idan Liberman" w:date="2023-03-29T16:06:00Z">
        <w:r w:rsidRPr="00FE77A6" w:rsidDel="00FE77A6">
          <w:rPr>
            <w:rtl/>
            <w:lang w:eastAsia="en-IL"/>
          </w:rPr>
          <w:delText xml:space="preserve">ואמינה </w:delText>
        </w:r>
      </w:del>
      <w:ins w:id="10" w:author="Idan Liberman" w:date="2023-03-29T16:06:00Z">
        <w:r w:rsidRPr="00FE77A6">
          <w:rPr>
            <w:rtl/>
            <w:lang w:eastAsia="en-IL"/>
          </w:rPr>
          <w:t>ואמינ</w:t>
        </w:r>
        <w:r>
          <w:rPr>
            <w:rFonts w:hint="cs"/>
            <w:rtl/>
            <w:lang w:eastAsia="en-IL"/>
          </w:rPr>
          <w:t>ות</w:t>
        </w:r>
        <w:r w:rsidRPr="00FE77A6">
          <w:rPr>
            <w:rtl/>
            <w:lang w:eastAsia="en-IL"/>
          </w:rPr>
          <w:t xml:space="preserve"> </w:t>
        </w:r>
      </w:ins>
      <w:r w:rsidRPr="00FE77A6">
        <w:rPr>
          <w:rtl/>
          <w:lang w:eastAsia="en-IL"/>
        </w:rPr>
        <w:t>יותר</w:t>
      </w:r>
      <w:commentRangeEnd w:id="1"/>
      <w:r>
        <w:rPr>
          <w:rStyle w:val="CommentReference"/>
          <w:rtl/>
        </w:rPr>
        <w:commentReference w:id="1"/>
      </w:r>
      <w:r w:rsidRPr="00FE77A6">
        <w:rPr>
          <w:rtl/>
          <w:lang w:eastAsia="en-IL"/>
        </w:rPr>
        <w:t>.</w:t>
      </w:r>
      <w:del w:id="11" w:author="Idan Liberman" w:date="2023-03-29T16:08:00Z">
        <w:r w:rsidRPr="00FE77A6" w:rsidDel="00FE77A6">
          <w:rPr>
            <w:rtl/>
            <w:lang w:eastAsia="en-IL"/>
          </w:rPr>
          <w:delText xml:space="preserve"> </w:delText>
        </w:r>
      </w:del>
      <w:ins w:id="12" w:author="Idan Liberman" w:date="2023-03-29T16:08:00Z">
        <w:r>
          <w:rPr>
            <w:rFonts w:hint="cs"/>
            <w:rtl/>
            <w:lang w:eastAsia="en-IL"/>
          </w:rPr>
          <w:t xml:space="preserve"> כאשר מדובר ב</w:t>
        </w:r>
        <w:r w:rsidRPr="00FE77A6">
          <w:rPr>
            <w:rtl/>
            <w:lang w:eastAsia="en-IL"/>
          </w:rPr>
          <w:t>עיצוב שפות תכנות</w:t>
        </w:r>
        <w:r>
          <w:rPr>
            <w:rFonts w:hint="cs"/>
            <w:rtl/>
            <w:lang w:eastAsia="en-IL"/>
          </w:rPr>
          <w:t xml:space="preserve">, הניסיון לשלב </w:t>
        </w:r>
      </w:ins>
      <w:r w:rsidRPr="00FE77A6">
        <w:rPr>
          <w:rtl/>
          <w:lang w:eastAsia="en-IL"/>
        </w:rPr>
        <w:t xml:space="preserve">עקרונות תכנות ברמה עילית </w:t>
      </w:r>
      <w:ins w:id="13" w:author="Idan Liberman" w:date="2023-03-29T16:07:00Z">
        <w:r>
          <w:rPr>
            <w:rFonts w:hint="cs"/>
            <w:rtl/>
            <w:lang w:eastAsia="en-IL"/>
          </w:rPr>
          <w:t xml:space="preserve">מחד, </w:t>
        </w:r>
      </w:ins>
      <w:r w:rsidRPr="00FE77A6">
        <w:rPr>
          <w:rtl/>
          <w:lang w:eastAsia="en-IL"/>
        </w:rPr>
        <w:t>ושליטה ברמת סף</w:t>
      </w:r>
      <w:r w:rsidRPr="00FE77A6">
        <w:rPr>
          <w:lang w:eastAsia="en-IL"/>
        </w:rPr>
        <w:t xml:space="preserve"> (low-level control) </w:t>
      </w:r>
      <w:ins w:id="14" w:author="Idan Liberman" w:date="2023-03-29T16:07:00Z">
        <w:r>
          <w:rPr>
            <w:rFonts w:hint="cs"/>
            <w:rtl/>
            <w:lang w:eastAsia="en-IL"/>
          </w:rPr>
          <w:t xml:space="preserve">מאידך, </w:t>
        </w:r>
      </w:ins>
      <w:del w:id="15" w:author="Idan Liberman" w:date="2023-03-29T16:08:00Z">
        <w:r w:rsidRPr="00FE77A6" w:rsidDel="00FE77A6">
          <w:rPr>
            <w:rtl/>
            <w:lang w:eastAsia="en-IL"/>
          </w:rPr>
          <w:delText xml:space="preserve">בדרך כלל </w:delText>
        </w:r>
      </w:del>
      <w:r w:rsidRPr="00FE77A6">
        <w:rPr>
          <w:rtl/>
          <w:lang w:eastAsia="en-IL"/>
        </w:rPr>
        <w:t>מוביל</w:t>
      </w:r>
      <w:ins w:id="16" w:author="Idan Liberman" w:date="2023-03-29T16:08:00Z">
        <w:r>
          <w:rPr>
            <w:rFonts w:hint="cs"/>
            <w:rtl/>
            <w:lang w:eastAsia="en-IL"/>
          </w:rPr>
          <w:t xml:space="preserve"> לרוב</w:t>
        </w:r>
        <w:r w:rsidRPr="00FE77A6">
          <w:rPr>
            <w:rtl/>
            <w:lang w:eastAsia="en-IL"/>
          </w:rPr>
          <w:t xml:space="preserve"> </w:t>
        </w:r>
      </w:ins>
      <w:del w:id="17" w:author="Idan Liberman" w:date="2023-03-29T16:08:00Z">
        <w:r w:rsidRPr="00FE77A6" w:rsidDel="00FE77A6">
          <w:rPr>
            <w:rtl/>
            <w:lang w:eastAsia="en-IL"/>
          </w:rPr>
          <w:delText xml:space="preserve">ים </w:delText>
        </w:r>
      </w:del>
      <w:r w:rsidRPr="00FE77A6">
        <w:rPr>
          <w:rtl/>
          <w:lang w:eastAsia="en-IL"/>
        </w:rPr>
        <w:t>להתנגשויות בלתי</w:t>
      </w:r>
      <w:ins w:id="18" w:author="Idan Liberman" w:date="2023-03-29T16:08:00Z">
        <w:r>
          <w:rPr>
            <w:rFonts w:hint="cs"/>
            <w:rtl/>
            <w:lang w:eastAsia="en-IL"/>
          </w:rPr>
          <w:t>-פתירות</w:t>
        </w:r>
      </w:ins>
      <w:del w:id="19" w:author="Idan Liberman" w:date="2023-03-29T16:08:00Z">
        <w:r w:rsidRPr="00FE77A6" w:rsidDel="00FE77A6">
          <w:rPr>
            <w:rtl/>
            <w:lang w:eastAsia="en-IL"/>
          </w:rPr>
          <w:delText xml:space="preserve"> ניתנון לגישור בתחום של עיצוב שפות תכנות</w:delText>
        </w:r>
      </w:del>
      <w:r w:rsidRPr="00FE77A6">
        <w:rPr>
          <w:rtl/>
          <w:lang w:eastAsia="en-IL"/>
        </w:rPr>
        <w:t xml:space="preserve">. ראסט קוראת תיגר על קונפליקט זה. </w:t>
      </w:r>
      <w:ins w:id="20" w:author="Idan Liberman" w:date="2023-03-29T16:10:00Z">
        <w:r w:rsidR="003A1D08">
          <w:rPr>
            <w:rFonts w:hint="cs"/>
            <w:rtl/>
            <w:lang w:eastAsia="en-IL"/>
          </w:rPr>
          <w:t xml:space="preserve">ראסט </w:t>
        </w:r>
      </w:ins>
      <w:del w:id="21" w:author="Idan Liberman" w:date="2023-03-29T16:10:00Z">
        <w:r w:rsidRPr="00FE77A6" w:rsidDel="003A1D08">
          <w:rPr>
            <w:rtl/>
            <w:lang w:eastAsia="en-IL"/>
          </w:rPr>
          <w:delText xml:space="preserve">באמצעות </w:delText>
        </w:r>
      </w:del>
      <w:ins w:id="22" w:author="Idan Liberman" w:date="2023-03-29T16:10:00Z">
        <w:r w:rsidR="003A1D08">
          <w:rPr>
            <w:rFonts w:hint="cs"/>
            <w:rtl/>
            <w:lang w:eastAsia="en-IL"/>
          </w:rPr>
          <w:t xml:space="preserve">מאזנת </w:t>
        </w:r>
      </w:ins>
      <w:del w:id="23" w:author="Idan Liberman" w:date="2023-03-29T16:10:00Z">
        <w:r w:rsidRPr="00FE77A6" w:rsidDel="003A1D08">
          <w:rPr>
            <w:rtl/>
            <w:lang w:eastAsia="en-IL"/>
          </w:rPr>
          <w:delText xml:space="preserve">איזון של </w:delText>
        </w:r>
      </w:del>
      <w:r w:rsidRPr="00FE77A6">
        <w:rPr>
          <w:rtl/>
          <w:lang w:eastAsia="en-IL"/>
        </w:rPr>
        <w:t>יכולת טכנית עצמתית וחווית פיתוח מעולה</w:t>
      </w:r>
      <w:ins w:id="24" w:author="Idan Liberman" w:date="2023-03-29T16:10:00Z">
        <w:r w:rsidR="003A1D08">
          <w:rPr>
            <w:rFonts w:hint="cs"/>
            <w:rtl/>
            <w:lang w:eastAsia="en-IL"/>
          </w:rPr>
          <w:t xml:space="preserve">, ומאפשרת </w:t>
        </w:r>
      </w:ins>
      <w:del w:id="25" w:author="Idan Liberman" w:date="2023-03-29T16:10:00Z">
        <w:r w:rsidRPr="00FE77A6" w:rsidDel="003A1D08">
          <w:rPr>
            <w:rtl/>
            <w:lang w:eastAsia="en-IL"/>
          </w:rPr>
          <w:delText xml:space="preserve"> מספקת ראסט אפשרות של </w:delText>
        </w:r>
      </w:del>
      <w:r w:rsidRPr="00FE77A6">
        <w:rPr>
          <w:rtl/>
          <w:lang w:eastAsia="en-IL"/>
        </w:rPr>
        <w:t xml:space="preserve">שליטה בפרטי סף (כמו שימוש בזיכרון) ללא </w:t>
      </w:r>
      <w:del w:id="26" w:author="Idan Liberman" w:date="2023-03-29T16:10:00Z">
        <w:r w:rsidRPr="00FE77A6" w:rsidDel="003A1D08">
          <w:rPr>
            <w:rtl/>
            <w:lang w:eastAsia="en-IL"/>
          </w:rPr>
          <w:delText xml:space="preserve">כל </w:delText>
        </w:r>
      </w:del>
      <w:ins w:id="27" w:author="Idan Liberman" w:date="2023-03-29T16:10:00Z">
        <w:r w:rsidR="003A1D08">
          <w:rPr>
            <w:rFonts w:hint="cs"/>
            <w:rtl/>
            <w:lang w:eastAsia="en-IL"/>
          </w:rPr>
          <w:t>צורך בטר</w:t>
        </w:r>
      </w:ins>
      <w:ins w:id="28" w:author="Idan Liberman" w:date="2023-03-29T16:11:00Z">
        <w:r w:rsidR="003A1D08">
          <w:rPr>
            <w:rFonts w:hint="cs"/>
            <w:rtl/>
            <w:lang w:eastAsia="en-IL"/>
          </w:rPr>
          <w:t xml:space="preserve">חה הרבה ששליטה כזו לרוב גוררת אחריה. </w:t>
        </w:r>
      </w:ins>
      <w:del w:id="29" w:author="Idan Liberman" w:date="2023-03-29T16:10:00Z">
        <w:r w:rsidRPr="00FE77A6" w:rsidDel="003A1D08">
          <w:rPr>
            <w:rtl/>
            <w:lang w:eastAsia="en-IL"/>
          </w:rPr>
          <w:delText>הטרחה המשוייכת באופן מסורתי עם שליטה שכזו</w:delText>
        </w:r>
        <w:r w:rsidRPr="00FE77A6" w:rsidDel="003A1D08">
          <w:rPr>
            <w:lang w:eastAsia="en-IL"/>
          </w:rPr>
          <w:delText>.</w:delText>
        </w:r>
      </w:del>
    </w:p>
    <w:p w14:paraId="7C99E5C4" w14:textId="77777777" w:rsidR="00FE77A6" w:rsidRPr="00FE77A6" w:rsidRDefault="00FE77A6" w:rsidP="00FE77A6">
      <w:pPr>
        <w:bidi/>
        <w:rPr>
          <w:rtl/>
          <w:lang w:eastAsia="en-IL"/>
        </w:rPr>
      </w:pPr>
    </w:p>
    <w:p w14:paraId="371090DB" w14:textId="77777777" w:rsidR="00FE77A6" w:rsidRPr="00FE77A6" w:rsidRDefault="00FE77A6" w:rsidP="00FE77A6">
      <w:pPr>
        <w:bidi/>
        <w:rPr>
          <w:rtl/>
          <w:lang w:eastAsia="en-IL"/>
        </w:rPr>
      </w:pPr>
      <w:r w:rsidRPr="00FE77A6">
        <w:rPr>
          <w:lang w:eastAsia="en-IL"/>
        </w:rPr>
        <w:t xml:space="preserve">## </w:t>
      </w:r>
      <w:r w:rsidRPr="00FE77A6">
        <w:rPr>
          <w:rtl/>
          <w:lang w:eastAsia="en-IL"/>
        </w:rPr>
        <w:t>קהל היעד של ראסט</w:t>
      </w:r>
    </w:p>
    <w:p w14:paraId="1191F6C1" w14:textId="77777777" w:rsidR="00FE77A6" w:rsidRPr="00FE77A6" w:rsidRDefault="00FE77A6" w:rsidP="00FE77A6">
      <w:pPr>
        <w:bidi/>
        <w:rPr>
          <w:rtl/>
          <w:lang w:eastAsia="en-IL"/>
        </w:rPr>
      </w:pPr>
    </w:p>
    <w:p w14:paraId="27B411BF" w14:textId="77777777" w:rsidR="00FE77A6" w:rsidRPr="00FE77A6" w:rsidRDefault="00FE77A6" w:rsidP="00FE77A6">
      <w:pPr>
        <w:bidi/>
        <w:rPr>
          <w:rtl/>
          <w:lang w:eastAsia="en-IL"/>
        </w:rPr>
      </w:pPr>
      <w:r w:rsidRPr="00FE77A6">
        <w:rPr>
          <w:rtl/>
          <w:lang w:eastAsia="en-IL"/>
        </w:rPr>
        <w:t>ראסט היא שפה אידאלית עבור קבוצות משתשמשים שונות, ומסיבות שונות. הבה נתמקד בכמה מהקבוצות היותר חשובות</w:t>
      </w:r>
      <w:r w:rsidRPr="00FE77A6">
        <w:rPr>
          <w:lang w:eastAsia="en-IL"/>
        </w:rPr>
        <w:t>.</w:t>
      </w:r>
    </w:p>
    <w:p w14:paraId="421998BD" w14:textId="77777777" w:rsidR="00FE77A6" w:rsidRPr="00FE77A6" w:rsidRDefault="00FE77A6" w:rsidP="00FE77A6">
      <w:pPr>
        <w:bidi/>
        <w:rPr>
          <w:rtl/>
          <w:lang w:eastAsia="en-IL"/>
        </w:rPr>
      </w:pPr>
    </w:p>
    <w:p w14:paraId="6B056805" w14:textId="77777777" w:rsidR="00FE77A6" w:rsidRPr="00FE77A6" w:rsidRDefault="00FE77A6" w:rsidP="00FE77A6">
      <w:pPr>
        <w:bidi/>
        <w:rPr>
          <w:rtl/>
          <w:lang w:eastAsia="en-IL"/>
        </w:rPr>
      </w:pPr>
      <w:r w:rsidRPr="00FE77A6">
        <w:rPr>
          <w:lang w:eastAsia="en-IL"/>
        </w:rPr>
        <w:t xml:space="preserve">### </w:t>
      </w:r>
      <w:r w:rsidRPr="00FE77A6">
        <w:rPr>
          <w:rtl/>
          <w:lang w:eastAsia="en-IL"/>
        </w:rPr>
        <w:t>קבוצות מפתחים</w:t>
      </w:r>
    </w:p>
    <w:p w14:paraId="49746E18" w14:textId="77777777" w:rsidR="00FE77A6" w:rsidRPr="00FE77A6" w:rsidRDefault="00FE77A6" w:rsidP="00FE77A6">
      <w:pPr>
        <w:bidi/>
        <w:rPr>
          <w:rtl/>
          <w:lang w:eastAsia="en-IL"/>
        </w:rPr>
      </w:pPr>
    </w:p>
    <w:p w14:paraId="12B06650" w14:textId="5BFC5AF6" w:rsidR="00FE77A6" w:rsidRPr="00FE77A6" w:rsidRDefault="00FE77A6" w:rsidP="00EF48ED">
      <w:pPr>
        <w:bidi/>
        <w:rPr>
          <w:rtl/>
          <w:lang w:eastAsia="en-IL"/>
        </w:rPr>
      </w:pPr>
      <w:r w:rsidRPr="00FE77A6">
        <w:rPr>
          <w:rtl/>
          <w:lang w:eastAsia="en-IL"/>
        </w:rPr>
        <w:t xml:space="preserve">ראסט מוכיחה את עצמה ככלי </w:t>
      </w:r>
      <w:del w:id="30" w:author="Idan Liberman" w:date="2023-03-29T16:11:00Z">
        <w:r w:rsidRPr="00FE77A6" w:rsidDel="003A1D08">
          <w:rPr>
            <w:rtl/>
            <w:lang w:eastAsia="en-IL"/>
          </w:rPr>
          <w:delText xml:space="preserve">פרודוקטיבי </w:delText>
        </w:r>
      </w:del>
      <w:ins w:id="31" w:author="Idan Liberman" w:date="2023-03-29T16:11:00Z">
        <w:r w:rsidR="003A1D08">
          <w:rPr>
            <w:rFonts w:hint="cs"/>
            <w:rtl/>
            <w:lang w:eastAsia="en-IL"/>
          </w:rPr>
          <w:t xml:space="preserve">יעיל </w:t>
        </w:r>
      </w:ins>
      <w:r w:rsidRPr="00FE77A6">
        <w:rPr>
          <w:rtl/>
          <w:lang w:eastAsia="en-IL"/>
        </w:rPr>
        <w:t xml:space="preserve">לשיתוף פעולה בין קבוצות גדולות של מפתחים </w:t>
      </w:r>
      <w:del w:id="32" w:author="Idan Liberman" w:date="2023-03-29T16:11:00Z">
        <w:r w:rsidRPr="00FE77A6" w:rsidDel="003A1D08">
          <w:rPr>
            <w:rtl/>
            <w:lang w:eastAsia="en-IL"/>
          </w:rPr>
          <w:delText xml:space="preserve">המציגות </w:delText>
        </w:r>
      </w:del>
      <w:ins w:id="33" w:author="Idan Liberman" w:date="2023-03-29T16:11:00Z">
        <w:r w:rsidR="003A1D08">
          <w:rPr>
            <w:rFonts w:hint="cs"/>
            <w:rtl/>
            <w:lang w:eastAsia="en-IL"/>
          </w:rPr>
          <w:t xml:space="preserve">המביאים עימם </w:t>
        </w:r>
      </w:ins>
      <w:r w:rsidRPr="00FE77A6">
        <w:rPr>
          <w:rtl/>
          <w:lang w:eastAsia="en-IL"/>
        </w:rPr>
        <w:t xml:space="preserve">רמות שונות של ידע בפיתוח מערכות. קוד ברמת סף הינו רגיש ביותר לבאגים </w:t>
      </w:r>
      <w:del w:id="34" w:author="Idan Liberman" w:date="2023-03-29T16:11:00Z">
        <w:r w:rsidRPr="00FE77A6" w:rsidDel="003A1D08">
          <w:rPr>
            <w:rtl/>
            <w:lang w:eastAsia="en-IL"/>
          </w:rPr>
          <w:delText xml:space="preserve">עדינים </w:delText>
        </w:r>
      </w:del>
      <w:ins w:id="35" w:author="Idan Liberman" w:date="2023-03-29T16:11:00Z">
        <w:r w:rsidR="003A1D08">
          <w:rPr>
            <w:rFonts w:hint="cs"/>
            <w:rtl/>
            <w:lang w:eastAsia="en-IL"/>
          </w:rPr>
          <w:t xml:space="preserve">חמקמקים, </w:t>
        </w:r>
      </w:ins>
      <w:r w:rsidRPr="00FE77A6">
        <w:rPr>
          <w:rtl/>
          <w:lang w:eastAsia="en-IL"/>
        </w:rPr>
        <w:t xml:space="preserve">שברוב שפות התכנות מתגלים רק באמצעות בדיקות מקיפות וסקירת קוד קפדנית ע"י מפתחים מנוסים. </w:t>
      </w:r>
      <w:proofErr w:type="spellStart"/>
      <w:r w:rsidRPr="00FE77A6">
        <w:rPr>
          <w:rtl/>
          <w:lang w:eastAsia="en-IL"/>
        </w:rPr>
        <w:t>בראסט</w:t>
      </w:r>
      <w:proofErr w:type="spellEnd"/>
      <w:r w:rsidRPr="00FE77A6">
        <w:rPr>
          <w:rtl/>
          <w:lang w:eastAsia="en-IL"/>
        </w:rPr>
        <w:t>,</w:t>
      </w:r>
      <w:ins w:id="36" w:author="Idan Liberman" w:date="2023-03-29T16:11:00Z">
        <w:r w:rsidR="003A1D08">
          <w:rPr>
            <w:rFonts w:hint="cs"/>
            <w:rtl/>
            <w:lang w:eastAsia="en-IL"/>
          </w:rPr>
          <w:t xml:space="preserve"> לעומת </w:t>
        </w:r>
      </w:ins>
      <w:ins w:id="37" w:author="Idan Liberman" w:date="2023-03-29T16:12:00Z">
        <w:r w:rsidR="003A1D08">
          <w:rPr>
            <w:rFonts w:hint="cs"/>
            <w:rtl/>
            <w:lang w:eastAsia="en-IL"/>
          </w:rPr>
          <w:t>זאת,</w:t>
        </w:r>
      </w:ins>
      <w:r w:rsidRPr="00FE77A6">
        <w:rPr>
          <w:rtl/>
          <w:lang w:eastAsia="en-IL"/>
        </w:rPr>
        <w:t xml:space="preserve"> הקומפיילר </w:t>
      </w:r>
      <w:del w:id="38" w:author="Idan Liberman" w:date="2023-03-29T16:12:00Z">
        <w:r w:rsidRPr="00FE77A6" w:rsidDel="003A1D08">
          <w:rPr>
            <w:rtl/>
            <w:lang w:eastAsia="en-IL"/>
          </w:rPr>
          <w:delText xml:space="preserve">מתפקד כחומת מגן ע"י </w:delText>
        </w:r>
      </w:del>
      <w:ins w:id="39" w:author="Idan Liberman" w:date="2023-03-29T16:12:00Z">
        <w:r w:rsidR="003A1D08">
          <w:rPr>
            <w:rFonts w:hint="cs"/>
            <w:rtl/>
            <w:lang w:eastAsia="en-IL"/>
          </w:rPr>
          <w:t xml:space="preserve">מגן על הקוד מפני באגים בכך שהוא מסרב מראש </w:t>
        </w:r>
      </w:ins>
      <w:del w:id="40" w:author="Idan Liberman" w:date="2023-03-29T16:12:00Z">
        <w:r w:rsidRPr="00FE77A6" w:rsidDel="003A1D08">
          <w:rPr>
            <w:rtl/>
            <w:lang w:eastAsia="en-IL"/>
          </w:rPr>
          <w:delText xml:space="preserve">סירוב </w:delText>
        </w:r>
      </w:del>
      <w:r w:rsidRPr="00FE77A6">
        <w:rPr>
          <w:rtl/>
          <w:lang w:eastAsia="en-IL"/>
        </w:rPr>
        <w:t>לקמפ</w:t>
      </w:r>
      <w:del w:id="41" w:author="Idan Liberman" w:date="2023-03-29T16:12:00Z">
        <w:r w:rsidRPr="00FE77A6" w:rsidDel="003A1D08">
          <w:rPr>
            <w:rtl/>
            <w:lang w:eastAsia="en-IL"/>
          </w:rPr>
          <w:delText>יי</w:delText>
        </w:r>
      </w:del>
      <w:r w:rsidRPr="00FE77A6">
        <w:rPr>
          <w:rtl/>
          <w:lang w:eastAsia="en-IL"/>
        </w:rPr>
        <w:t xml:space="preserve">ל קוד </w:t>
      </w:r>
      <w:del w:id="42" w:author="Idan Liberman" w:date="2023-03-29T16:12:00Z">
        <w:r w:rsidRPr="00FE77A6" w:rsidDel="003A1D08">
          <w:rPr>
            <w:rtl/>
            <w:lang w:eastAsia="en-IL"/>
          </w:rPr>
          <w:delText xml:space="preserve">המכיל </w:delText>
        </w:r>
      </w:del>
      <w:ins w:id="43" w:author="Idan Liberman" w:date="2023-03-29T16:12:00Z">
        <w:r w:rsidR="003A1D08">
          <w:rPr>
            <w:rFonts w:hint="cs"/>
            <w:rtl/>
            <w:lang w:eastAsia="en-IL"/>
          </w:rPr>
          <w:t xml:space="preserve">העשוי להכיל </w:t>
        </w:r>
      </w:ins>
      <w:r w:rsidRPr="00FE77A6">
        <w:rPr>
          <w:rtl/>
          <w:lang w:eastAsia="en-IL"/>
        </w:rPr>
        <w:t xml:space="preserve">באגים </w:t>
      </w:r>
      <w:del w:id="44" w:author="Idan Liberman" w:date="2023-03-29T16:12:00Z">
        <w:r w:rsidRPr="00FE77A6" w:rsidDel="003A1D08">
          <w:rPr>
            <w:rtl/>
            <w:lang w:eastAsia="en-IL"/>
          </w:rPr>
          <w:delText>חמקמקים ש</w:delText>
        </w:r>
      </w:del>
      <w:r w:rsidRPr="00FE77A6">
        <w:rPr>
          <w:rtl/>
          <w:lang w:eastAsia="en-IL"/>
        </w:rPr>
        <w:t xml:space="preserve">כאלה, כולל באגים </w:t>
      </w:r>
      <w:del w:id="45" w:author="Idan Liberman" w:date="2023-03-29T16:13:00Z">
        <w:r w:rsidRPr="00FE77A6" w:rsidDel="003A1D08">
          <w:rPr>
            <w:rtl/>
            <w:lang w:eastAsia="en-IL"/>
          </w:rPr>
          <w:delText xml:space="preserve">הקשורים </w:delText>
        </w:r>
      </w:del>
      <w:ins w:id="46" w:author="Idan Liberman" w:date="2023-03-29T16:13:00Z">
        <w:r w:rsidR="003A1D08">
          <w:rPr>
            <w:rFonts w:hint="cs"/>
            <w:rtl/>
            <w:lang w:eastAsia="en-IL"/>
          </w:rPr>
          <w:t>ה</w:t>
        </w:r>
      </w:ins>
      <w:ins w:id="47" w:author="Idan Liberman" w:date="2023-03-29T16:16:00Z">
        <w:r w:rsidR="00EF48ED">
          <w:rPr>
            <w:rFonts w:hint="cs"/>
            <w:rtl/>
            <w:lang w:eastAsia="en-IL"/>
          </w:rPr>
          <w:t xml:space="preserve">נובעים לרוב מתכנות מקבילי. </w:t>
        </w:r>
      </w:ins>
      <w:del w:id="48" w:author="Idan Liberman" w:date="2023-03-29T16:16:00Z">
        <w:r w:rsidRPr="00FE77A6" w:rsidDel="00EF48ED">
          <w:rPr>
            <w:rtl/>
            <w:lang w:eastAsia="en-IL"/>
          </w:rPr>
          <w:delText xml:space="preserve">למקביליות. דרך </w:delText>
        </w:r>
      </w:del>
      <w:ins w:id="49" w:author="Idan Liberman" w:date="2023-03-29T16:16:00Z">
        <w:r w:rsidR="00EF48ED">
          <w:rPr>
            <w:rFonts w:hint="cs"/>
            <w:rtl/>
            <w:lang w:eastAsia="en-IL"/>
          </w:rPr>
          <w:t xml:space="preserve">באמצעות </w:t>
        </w:r>
      </w:ins>
      <w:r w:rsidRPr="00FE77A6">
        <w:rPr>
          <w:rtl/>
          <w:lang w:eastAsia="en-IL"/>
        </w:rPr>
        <w:t>עבודה יחד עם הקומפיילר, יכול הצוות לבלות את זמנו בהתמקדות בלוגיקה התפעולית של התוכנית במקום בלרדוף אחר באגים</w:t>
      </w:r>
      <w:r w:rsidRPr="00FE77A6">
        <w:rPr>
          <w:lang w:eastAsia="en-IL"/>
        </w:rPr>
        <w:t>.</w:t>
      </w:r>
    </w:p>
    <w:p w14:paraId="1451CB81" w14:textId="77777777" w:rsidR="00FE77A6" w:rsidRPr="00FE77A6" w:rsidRDefault="00FE77A6" w:rsidP="00FE77A6">
      <w:pPr>
        <w:bidi/>
        <w:rPr>
          <w:rtl/>
          <w:lang w:eastAsia="en-IL"/>
        </w:rPr>
      </w:pPr>
    </w:p>
    <w:p w14:paraId="20F8CF6F" w14:textId="77777777" w:rsidR="00FE77A6" w:rsidRPr="00FE77A6" w:rsidRDefault="00FE77A6" w:rsidP="00FE77A6">
      <w:pPr>
        <w:bidi/>
        <w:rPr>
          <w:rtl/>
          <w:lang w:eastAsia="en-IL"/>
        </w:rPr>
      </w:pPr>
      <w:r w:rsidRPr="00FE77A6">
        <w:rPr>
          <w:rtl/>
          <w:lang w:eastAsia="en-IL"/>
        </w:rPr>
        <w:t>ראסט גם מביא איתו כלי פיתוח עכשוויים לעולם פיתוח המערכות</w:t>
      </w:r>
      <w:r w:rsidRPr="00FE77A6">
        <w:rPr>
          <w:lang w:eastAsia="en-IL"/>
        </w:rPr>
        <w:t>:</w:t>
      </w:r>
    </w:p>
    <w:p w14:paraId="043A9850" w14:textId="77777777" w:rsidR="00FE77A6" w:rsidRPr="00FE77A6" w:rsidRDefault="00FE77A6" w:rsidP="00FE77A6">
      <w:pPr>
        <w:bidi/>
        <w:rPr>
          <w:rtl/>
          <w:lang w:eastAsia="en-IL"/>
        </w:rPr>
      </w:pPr>
    </w:p>
    <w:p w14:paraId="56F1F75F" w14:textId="4E77435C" w:rsidR="00FE77A6" w:rsidRPr="00FE77A6" w:rsidRDefault="00FE77A6" w:rsidP="00FE77A6">
      <w:pPr>
        <w:bidi/>
        <w:rPr>
          <w:rtl/>
          <w:lang w:eastAsia="en-IL"/>
        </w:rPr>
      </w:pPr>
      <w:r w:rsidRPr="00FE77A6">
        <w:rPr>
          <w:lang w:eastAsia="en-IL"/>
        </w:rPr>
        <w:t xml:space="preserve">* </w:t>
      </w:r>
      <w:r w:rsidRPr="00FE77A6">
        <w:rPr>
          <w:rtl/>
          <w:lang w:eastAsia="en-IL"/>
        </w:rPr>
        <w:t>קארגו</w:t>
      </w:r>
      <w:r w:rsidRPr="00FE77A6">
        <w:rPr>
          <w:lang w:eastAsia="en-IL"/>
        </w:rPr>
        <w:t xml:space="preserve"> (Cargo), </w:t>
      </w:r>
      <w:r w:rsidRPr="00FE77A6">
        <w:rPr>
          <w:rtl/>
          <w:lang w:eastAsia="en-IL"/>
        </w:rPr>
        <w:t>מנהל התלותות</w:t>
      </w:r>
      <w:r w:rsidRPr="00FE77A6">
        <w:rPr>
          <w:lang w:eastAsia="en-IL"/>
        </w:rPr>
        <w:t xml:space="preserve"> (dependency manager) </w:t>
      </w:r>
      <w:r w:rsidRPr="00FE77A6">
        <w:rPr>
          <w:rtl/>
          <w:lang w:eastAsia="en-IL"/>
        </w:rPr>
        <w:t>וכלי הבניה</w:t>
      </w:r>
      <w:r w:rsidRPr="00FE77A6">
        <w:rPr>
          <w:lang w:eastAsia="en-IL"/>
        </w:rPr>
        <w:t xml:space="preserve"> (build tool) </w:t>
      </w:r>
      <w:r w:rsidRPr="00FE77A6">
        <w:rPr>
          <w:rtl/>
          <w:lang w:eastAsia="en-IL"/>
        </w:rPr>
        <w:t xml:space="preserve">המופץ כחלק מראסט, הופך את פעולות ההוספה, קימפול, וניהול </w:t>
      </w:r>
      <w:proofErr w:type="spellStart"/>
      <w:r w:rsidRPr="00FE77A6">
        <w:rPr>
          <w:rtl/>
          <w:lang w:eastAsia="en-IL"/>
        </w:rPr>
        <w:t>תלותות</w:t>
      </w:r>
      <w:proofErr w:type="spellEnd"/>
      <w:r w:rsidRPr="00FE77A6">
        <w:rPr>
          <w:rtl/>
          <w:lang w:eastAsia="en-IL"/>
        </w:rPr>
        <w:t xml:space="preserve"> לתהליך פשוט </w:t>
      </w:r>
      <w:del w:id="50" w:author="Idan Liberman" w:date="2023-03-29T16:16:00Z">
        <w:r w:rsidRPr="00FE77A6" w:rsidDel="00EF48ED">
          <w:rPr>
            <w:rtl/>
            <w:lang w:eastAsia="en-IL"/>
          </w:rPr>
          <w:delText xml:space="preserve">וקונסיסטנטי </w:delText>
        </w:r>
      </w:del>
      <w:ins w:id="51" w:author="Idan Liberman" w:date="2023-03-29T16:16:00Z">
        <w:r w:rsidR="00EF48ED">
          <w:rPr>
            <w:rFonts w:hint="cs"/>
            <w:rtl/>
            <w:lang w:eastAsia="en-IL"/>
          </w:rPr>
          <w:t>ועקבי</w:t>
        </w:r>
      </w:ins>
      <w:ins w:id="52" w:author="Idan Liberman" w:date="2023-03-29T16:17:00Z">
        <w:r w:rsidR="00EF48ED">
          <w:rPr>
            <w:rFonts w:hint="cs"/>
            <w:rtl/>
            <w:lang w:eastAsia="en-IL"/>
          </w:rPr>
          <w:t xml:space="preserve"> עבור כל משתמשי </w:t>
        </w:r>
        <w:proofErr w:type="spellStart"/>
        <w:r w:rsidR="00EF48ED">
          <w:rPr>
            <w:rFonts w:hint="cs"/>
            <w:rtl/>
            <w:lang w:eastAsia="en-IL"/>
          </w:rPr>
          <w:t>האקוסיסטם</w:t>
        </w:r>
        <w:proofErr w:type="spellEnd"/>
        <w:r w:rsidR="00EF48ED">
          <w:rPr>
            <w:rFonts w:hint="cs"/>
            <w:rtl/>
            <w:lang w:eastAsia="en-IL"/>
          </w:rPr>
          <w:t xml:space="preserve"> של </w:t>
        </w:r>
        <w:proofErr w:type="spellStart"/>
        <w:r w:rsidR="00EF48ED">
          <w:rPr>
            <w:rFonts w:hint="cs"/>
            <w:rtl/>
            <w:lang w:eastAsia="en-IL"/>
          </w:rPr>
          <w:t>ראסט</w:t>
        </w:r>
        <w:proofErr w:type="spellEnd"/>
        <w:r w:rsidR="00EF48ED">
          <w:rPr>
            <w:rFonts w:hint="cs"/>
            <w:rtl/>
            <w:lang w:eastAsia="en-IL"/>
          </w:rPr>
          <w:t>.</w:t>
        </w:r>
      </w:ins>
      <w:del w:id="53" w:author="Idan Liberman" w:date="2023-03-29T16:16:00Z">
        <w:r w:rsidRPr="00FE77A6" w:rsidDel="00EF48ED">
          <w:rPr>
            <w:rtl/>
            <w:lang w:eastAsia="en-IL"/>
          </w:rPr>
          <w:delText xml:space="preserve">על פני </w:delText>
        </w:r>
      </w:del>
      <w:del w:id="54" w:author="Idan Liberman" w:date="2023-03-29T16:17:00Z">
        <w:r w:rsidRPr="00FE77A6" w:rsidDel="00EF48ED">
          <w:rPr>
            <w:rtl/>
            <w:lang w:eastAsia="en-IL"/>
          </w:rPr>
          <w:delText xml:space="preserve">ראסט </w:delText>
        </w:r>
      </w:del>
      <w:del w:id="55" w:author="Idan Liberman" w:date="2023-03-29T16:16:00Z">
        <w:r w:rsidRPr="00FE77A6" w:rsidDel="00EF48ED">
          <w:rPr>
            <w:rtl/>
            <w:lang w:eastAsia="en-IL"/>
          </w:rPr>
          <w:delText xml:space="preserve">כמערכת </w:delText>
        </w:r>
      </w:del>
      <w:del w:id="56" w:author="Idan Liberman" w:date="2023-03-29T16:17:00Z">
        <w:r w:rsidRPr="00FE77A6" w:rsidDel="00EF48ED">
          <w:rPr>
            <w:rtl/>
            <w:lang w:eastAsia="en-IL"/>
          </w:rPr>
          <w:delText>אקולוגית שלמה</w:delText>
        </w:r>
        <w:r w:rsidRPr="00FE77A6" w:rsidDel="00EF48ED">
          <w:rPr>
            <w:lang w:eastAsia="en-IL"/>
          </w:rPr>
          <w:delText>.</w:delText>
        </w:r>
      </w:del>
    </w:p>
    <w:p w14:paraId="1BABEE33" w14:textId="06364FC5" w:rsidR="00FE77A6" w:rsidRPr="00FE77A6" w:rsidRDefault="00FE77A6" w:rsidP="00FE77A6">
      <w:pPr>
        <w:bidi/>
        <w:rPr>
          <w:rtl/>
          <w:lang w:eastAsia="en-IL"/>
        </w:rPr>
      </w:pPr>
      <w:r w:rsidRPr="00FE77A6">
        <w:rPr>
          <w:lang w:eastAsia="en-IL"/>
        </w:rPr>
        <w:t xml:space="preserve">* </w:t>
      </w:r>
      <w:r w:rsidRPr="00FE77A6">
        <w:rPr>
          <w:rtl/>
          <w:lang w:eastAsia="en-IL"/>
        </w:rPr>
        <w:t>כלי הפירמוט</w:t>
      </w:r>
      <w:r w:rsidRPr="00FE77A6">
        <w:rPr>
          <w:lang w:eastAsia="en-IL"/>
        </w:rPr>
        <w:t xml:space="preserve"> </w:t>
      </w:r>
      <w:proofErr w:type="spellStart"/>
      <w:r w:rsidRPr="00FE77A6">
        <w:rPr>
          <w:lang w:eastAsia="en-IL"/>
        </w:rPr>
        <w:t>Rustfmt</w:t>
      </w:r>
      <w:proofErr w:type="spellEnd"/>
      <w:r w:rsidRPr="00FE77A6">
        <w:rPr>
          <w:lang w:eastAsia="en-IL"/>
        </w:rPr>
        <w:t xml:space="preserve"> </w:t>
      </w:r>
      <w:r w:rsidRPr="00FE77A6">
        <w:rPr>
          <w:rtl/>
          <w:lang w:eastAsia="en-IL"/>
        </w:rPr>
        <w:t xml:space="preserve">מוודא </w:t>
      </w:r>
      <w:del w:id="57" w:author="Idan Liberman" w:date="2023-03-29T16:17:00Z">
        <w:r w:rsidRPr="00FE77A6" w:rsidDel="00EF48ED">
          <w:rPr>
            <w:rtl/>
            <w:lang w:eastAsia="en-IL"/>
          </w:rPr>
          <w:delText xml:space="preserve">שיש </w:delText>
        </w:r>
      </w:del>
      <w:r w:rsidRPr="00FE77A6">
        <w:rPr>
          <w:rtl/>
          <w:lang w:eastAsia="en-IL"/>
        </w:rPr>
        <w:t>אחידות בסגנון הכתיבה של כל המפתחים</w:t>
      </w:r>
      <w:r w:rsidRPr="00FE77A6">
        <w:rPr>
          <w:lang w:eastAsia="en-IL"/>
        </w:rPr>
        <w:t>.</w:t>
      </w:r>
    </w:p>
    <w:p w14:paraId="2DDDE994" w14:textId="77777777" w:rsidR="00FE77A6" w:rsidRPr="00FE77A6" w:rsidRDefault="00FE77A6" w:rsidP="00FE77A6">
      <w:pPr>
        <w:bidi/>
        <w:rPr>
          <w:rtl/>
          <w:lang w:eastAsia="en-IL"/>
        </w:rPr>
      </w:pPr>
      <w:r w:rsidRPr="00FE77A6">
        <w:rPr>
          <w:lang w:eastAsia="en-IL"/>
        </w:rPr>
        <w:t xml:space="preserve">* </w:t>
      </w:r>
      <w:r w:rsidRPr="00FE77A6">
        <w:rPr>
          <w:rtl/>
          <w:lang w:eastAsia="en-IL"/>
        </w:rPr>
        <w:t>שרת הראסט</w:t>
      </w:r>
      <w:r w:rsidRPr="00FE77A6">
        <w:rPr>
          <w:lang w:eastAsia="en-IL"/>
        </w:rPr>
        <w:t xml:space="preserve"> (The Rust Server) </w:t>
      </w:r>
      <w:r w:rsidRPr="00FE77A6">
        <w:rPr>
          <w:rtl/>
          <w:lang w:eastAsia="en-IL"/>
        </w:rPr>
        <w:t>מפעיל סביבת פיתוח אינטגרטיבית</w:t>
      </w:r>
      <w:r w:rsidRPr="00FE77A6">
        <w:rPr>
          <w:lang w:eastAsia="en-IL"/>
        </w:rPr>
        <w:t xml:space="preserve"> (IDE) </w:t>
      </w:r>
      <w:r w:rsidRPr="00FE77A6">
        <w:rPr>
          <w:rtl/>
          <w:lang w:eastAsia="en-IL"/>
        </w:rPr>
        <w:t>ליישום השלמת קוד</w:t>
      </w:r>
      <w:r w:rsidRPr="00FE77A6">
        <w:rPr>
          <w:lang w:eastAsia="en-IL"/>
        </w:rPr>
        <w:t xml:space="preserve"> (code completion) </w:t>
      </w:r>
      <w:r w:rsidRPr="00FE77A6">
        <w:rPr>
          <w:rtl/>
          <w:lang w:eastAsia="en-IL"/>
        </w:rPr>
        <w:t>והודעות שגיאה תלויות שורה</w:t>
      </w:r>
      <w:r w:rsidRPr="00FE77A6">
        <w:rPr>
          <w:lang w:eastAsia="en-IL"/>
        </w:rPr>
        <w:t xml:space="preserve"> (inline error messages).</w:t>
      </w:r>
    </w:p>
    <w:p w14:paraId="35569E72" w14:textId="77777777" w:rsidR="00FE77A6" w:rsidRPr="00FE77A6" w:rsidRDefault="00FE77A6" w:rsidP="00FE77A6">
      <w:pPr>
        <w:bidi/>
        <w:rPr>
          <w:rtl/>
          <w:lang w:eastAsia="en-IL"/>
        </w:rPr>
      </w:pPr>
    </w:p>
    <w:p w14:paraId="5709406C" w14:textId="31782DD6" w:rsidR="00FE77A6" w:rsidRPr="00FE77A6" w:rsidRDefault="00FE77A6" w:rsidP="00FE77A6">
      <w:pPr>
        <w:bidi/>
        <w:rPr>
          <w:rtl/>
          <w:lang w:eastAsia="en-IL"/>
        </w:rPr>
      </w:pPr>
      <w:r w:rsidRPr="00FE77A6">
        <w:rPr>
          <w:rtl/>
          <w:lang w:eastAsia="en-IL"/>
        </w:rPr>
        <w:t xml:space="preserve">ע"י שימוש בכלים אלו, ובכלים אחרים ממערכת ראסט בכללותה, יכולים מפתחים להיות פרודוקטיביים בעודם כותבים קוד </w:t>
      </w:r>
      <w:del w:id="58" w:author="Idan Liberman" w:date="2023-03-29T16:17:00Z">
        <w:r w:rsidRPr="00FE77A6" w:rsidDel="00EF48ED">
          <w:rPr>
            <w:rtl/>
            <w:lang w:eastAsia="en-IL"/>
          </w:rPr>
          <w:delText xml:space="preserve">ברמת </w:delText>
        </w:r>
      </w:del>
      <w:r w:rsidRPr="00FE77A6">
        <w:rPr>
          <w:rtl/>
          <w:lang w:eastAsia="en-IL"/>
        </w:rPr>
        <w:t>מערכות</w:t>
      </w:r>
      <w:r w:rsidRPr="00FE77A6">
        <w:rPr>
          <w:lang w:eastAsia="en-IL"/>
        </w:rPr>
        <w:t>.</w:t>
      </w:r>
    </w:p>
    <w:p w14:paraId="18F9543E" w14:textId="77777777" w:rsidR="00FE77A6" w:rsidRPr="00FE77A6" w:rsidRDefault="00FE77A6" w:rsidP="00FE77A6">
      <w:pPr>
        <w:bidi/>
        <w:rPr>
          <w:rtl/>
          <w:lang w:eastAsia="en-IL"/>
        </w:rPr>
      </w:pPr>
    </w:p>
    <w:p w14:paraId="30217C4E" w14:textId="77777777" w:rsidR="00FE77A6" w:rsidRPr="00FE77A6" w:rsidRDefault="00FE77A6" w:rsidP="00FE77A6">
      <w:pPr>
        <w:bidi/>
        <w:rPr>
          <w:rtl/>
          <w:lang w:eastAsia="en-IL"/>
        </w:rPr>
      </w:pPr>
      <w:r w:rsidRPr="00FE77A6">
        <w:rPr>
          <w:lang w:eastAsia="en-IL"/>
        </w:rPr>
        <w:t xml:space="preserve">### </w:t>
      </w:r>
      <w:r w:rsidRPr="00FE77A6">
        <w:rPr>
          <w:rtl/>
          <w:lang w:eastAsia="en-IL"/>
        </w:rPr>
        <w:t>סטודנטים</w:t>
      </w:r>
    </w:p>
    <w:p w14:paraId="0FAA9581" w14:textId="77777777" w:rsidR="00FE77A6" w:rsidRPr="00FE77A6" w:rsidRDefault="00FE77A6" w:rsidP="00FE77A6">
      <w:pPr>
        <w:bidi/>
        <w:rPr>
          <w:rtl/>
          <w:lang w:eastAsia="en-IL"/>
        </w:rPr>
      </w:pPr>
    </w:p>
    <w:p w14:paraId="1E362F30" w14:textId="1FF12EE0" w:rsidR="00FE77A6" w:rsidRPr="00FE77A6" w:rsidRDefault="00FE77A6" w:rsidP="00FE77A6">
      <w:pPr>
        <w:bidi/>
        <w:rPr>
          <w:rtl/>
          <w:lang w:eastAsia="en-IL"/>
        </w:rPr>
      </w:pPr>
      <w:r w:rsidRPr="00FE77A6">
        <w:rPr>
          <w:rtl/>
          <w:lang w:eastAsia="en-IL"/>
        </w:rPr>
        <w:t xml:space="preserve">ראסט מתאימה לסטודנטים המעוניינים ללמוד אודות רעיונות הקשורים למערכות. </w:t>
      </w:r>
      <w:del w:id="59" w:author="Idan Liberman" w:date="2023-03-29T16:18:00Z">
        <w:r w:rsidRPr="00FE77A6" w:rsidDel="00EF48ED">
          <w:rPr>
            <w:rtl/>
            <w:lang w:eastAsia="en-IL"/>
          </w:rPr>
          <w:delText xml:space="preserve">תוך שימוש בראסט, </w:delText>
        </w:r>
      </w:del>
      <w:r w:rsidRPr="00FE77A6">
        <w:rPr>
          <w:rtl/>
          <w:lang w:eastAsia="en-IL"/>
        </w:rPr>
        <w:t>משתמשים רבים למדו על נושאים כמו פיתוח מערכות הפעלה</w:t>
      </w:r>
      <w:ins w:id="60" w:author="Idan Liberman" w:date="2023-03-29T16:18:00Z">
        <w:r w:rsidR="00EF48ED">
          <w:rPr>
            <w:rFonts w:hint="cs"/>
            <w:rtl/>
            <w:lang w:eastAsia="en-IL"/>
          </w:rPr>
          <w:t xml:space="preserve"> בזכות </w:t>
        </w:r>
        <w:proofErr w:type="spellStart"/>
        <w:r w:rsidR="00EF48ED">
          <w:rPr>
            <w:rFonts w:hint="cs"/>
            <w:rtl/>
            <w:lang w:eastAsia="en-IL"/>
          </w:rPr>
          <w:t>ראסט</w:t>
        </w:r>
      </w:ins>
      <w:proofErr w:type="spellEnd"/>
      <w:r w:rsidRPr="00FE77A6">
        <w:rPr>
          <w:rtl/>
          <w:lang w:eastAsia="en-IL"/>
        </w:rPr>
        <w:t xml:space="preserve">. הקהילה סביב </w:t>
      </w:r>
      <w:proofErr w:type="spellStart"/>
      <w:r w:rsidRPr="00FE77A6">
        <w:rPr>
          <w:rtl/>
          <w:lang w:eastAsia="en-IL"/>
        </w:rPr>
        <w:t>ראסט</w:t>
      </w:r>
      <w:proofErr w:type="spellEnd"/>
      <w:r w:rsidRPr="00FE77A6">
        <w:rPr>
          <w:rtl/>
          <w:lang w:eastAsia="en-IL"/>
        </w:rPr>
        <w:t xml:space="preserve"> </w:t>
      </w:r>
      <w:del w:id="61" w:author="Idan Liberman" w:date="2023-03-29T16:18:00Z">
        <w:r w:rsidRPr="00FE77A6" w:rsidDel="00EF48ED">
          <w:rPr>
            <w:rtl/>
            <w:lang w:eastAsia="en-IL"/>
          </w:rPr>
          <w:delText xml:space="preserve">מאוד </w:delText>
        </w:r>
      </w:del>
      <w:r w:rsidRPr="00FE77A6">
        <w:rPr>
          <w:rtl/>
          <w:lang w:eastAsia="en-IL"/>
        </w:rPr>
        <w:t xml:space="preserve">מסבירת פנים </w:t>
      </w:r>
      <w:ins w:id="62" w:author="Idan Liberman" w:date="2023-03-29T16:18:00Z">
        <w:r w:rsidR="00EF48ED">
          <w:rPr>
            <w:rFonts w:hint="cs"/>
            <w:rtl/>
            <w:lang w:eastAsia="en-IL"/>
          </w:rPr>
          <w:t xml:space="preserve">עד מאוד, </w:t>
        </w:r>
      </w:ins>
      <w:r w:rsidRPr="00FE77A6">
        <w:rPr>
          <w:rtl/>
          <w:lang w:eastAsia="en-IL"/>
        </w:rPr>
        <w:t xml:space="preserve">ושמחה לענות על שאלות של תלמידים. דרך יוזמות כמו </w:t>
      </w:r>
      <w:del w:id="63" w:author="Idan Liberman" w:date="2023-03-29T16:18:00Z">
        <w:r w:rsidRPr="00FE77A6" w:rsidDel="00EF48ED">
          <w:rPr>
            <w:rtl/>
            <w:lang w:eastAsia="en-IL"/>
          </w:rPr>
          <w:delText>ה</w:delText>
        </w:r>
      </w:del>
      <w:r w:rsidRPr="00FE77A6">
        <w:rPr>
          <w:rtl/>
          <w:lang w:eastAsia="en-IL"/>
        </w:rPr>
        <w:t xml:space="preserve">ספר הזה, צוותי ראסט מעוניינים להפוך נושאים הקשורים </w:t>
      </w:r>
      <w:ins w:id="64" w:author="Idan Liberman" w:date="2023-03-29T16:18:00Z">
        <w:r w:rsidR="00EF48ED">
          <w:rPr>
            <w:rFonts w:hint="cs"/>
            <w:rtl/>
            <w:lang w:eastAsia="en-IL"/>
          </w:rPr>
          <w:t xml:space="preserve">לתכנות </w:t>
        </w:r>
      </w:ins>
      <w:del w:id="65" w:author="Idan Liberman" w:date="2023-03-29T16:18:00Z">
        <w:r w:rsidRPr="00FE77A6" w:rsidDel="00EF48ED">
          <w:rPr>
            <w:rtl/>
            <w:lang w:eastAsia="en-IL"/>
          </w:rPr>
          <w:delText>ל</w:delText>
        </w:r>
      </w:del>
      <w:r w:rsidRPr="00FE77A6">
        <w:rPr>
          <w:rtl/>
          <w:lang w:eastAsia="en-IL"/>
        </w:rPr>
        <w:t xml:space="preserve">מערכות לנגישים יותר עבור מספר גדול יותר של אנשים, ובמיוחד עבור אלו </w:t>
      </w:r>
      <w:del w:id="66" w:author="Idan Liberman" w:date="2023-03-29T16:18:00Z">
        <w:r w:rsidRPr="00FE77A6" w:rsidDel="00EF48ED">
          <w:rPr>
            <w:rtl/>
            <w:lang w:eastAsia="en-IL"/>
          </w:rPr>
          <w:delText>עבורם תכנות היא יכולת חדשה</w:delText>
        </w:r>
      </w:del>
      <w:ins w:id="67" w:author="Idan Liberman" w:date="2023-03-29T16:18:00Z">
        <w:r w:rsidR="00EF48ED">
          <w:rPr>
            <w:rFonts w:hint="cs"/>
            <w:rtl/>
            <w:lang w:eastAsia="en-IL"/>
          </w:rPr>
          <w:t>העושים את דרכם לראשונה בעולמות התכנ</w:t>
        </w:r>
      </w:ins>
      <w:ins w:id="68" w:author="Idan Liberman" w:date="2023-03-29T16:19:00Z">
        <w:r w:rsidR="00EF48ED">
          <w:rPr>
            <w:rFonts w:hint="cs"/>
            <w:rtl/>
            <w:lang w:eastAsia="en-IL"/>
          </w:rPr>
          <w:t>ות</w:t>
        </w:r>
      </w:ins>
      <w:r w:rsidRPr="00FE77A6">
        <w:rPr>
          <w:lang w:eastAsia="en-IL"/>
        </w:rPr>
        <w:t>.</w:t>
      </w:r>
    </w:p>
    <w:p w14:paraId="1FBCF631" w14:textId="77777777" w:rsidR="00FE77A6" w:rsidRPr="00FE77A6" w:rsidRDefault="00FE77A6" w:rsidP="00FE77A6">
      <w:pPr>
        <w:bidi/>
        <w:rPr>
          <w:rtl/>
          <w:lang w:eastAsia="en-IL"/>
        </w:rPr>
      </w:pPr>
    </w:p>
    <w:p w14:paraId="2F3D80A8" w14:textId="77777777" w:rsidR="00FE77A6" w:rsidRPr="00FE77A6" w:rsidRDefault="00FE77A6" w:rsidP="00FE77A6">
      <w:pPr>
        <w:bidi/>
        <w:rPr>
          <w:rtl/>
          <w:lang w:eastAsia="en-IL"/>
        </w:rPr>
      </w:pPr>
      <w:r w:rsidRPr="00FE77A6">
        <w:rPr>
          <w:lang w:eastAsia="en-IL"/>
        </w:rPr>
        <w:t xml:space="preserve">### </w:t>
      </w:r>
      <w:r w:rsidRPr="00FE77A6">
        <w:rPr>
          <w:rtl/>
          <w:lang w:eastAsia="en-IL"/>
        </w:rPr>
        <w:t>חברות</w:t>
      </w:r>
    </w:p>
    <w:p w14:paraId="657D721D" w14:textId="77777777" w:rsidR="00FE77A6" w:rsidRPr="00FE77A6" w:rsidRDefault="00FE77A6" w:rsidP="00FE77A6">
      <w:pPr>
        <w:bidi/>
        <w:rPr>
          <w:rtl/>
          <w:lang w:eastAsia="en-IL"/>
        </w:rPr>
      </w:pPr>
    </w:p>
    <w:p w14:paraId="188FAE82" w14:textId="145F9D5A" w:rsidR="00FE77A6" w:rsidRPr="00FE77A6" w:rsidRDefault="00FE77A6" w:rsidP="00FE77A6">
      <w:pPr>
        <w:bidi/>
        <w:rPr>
          <w:rtl/>
          <w:lang w:eastAsia="en-IL"/>
        </w:rPr>
      </w:pPr>
      <w:r w:rsidRPr="00FE77A6">
        <w:rPr>
          <w:rtl/>
          <w:lang w:eastAsia="en-IL"/>
        </w:rPr>
        <w:t xml:space="preserve">מאות חברות, גדולות כקטנות, משתמשות </w:t>
      </w:r>
      <w:proofErr w:type="spellStart"/>
      <w:r w:rsidRPr="00FE77A6">
        <w:rPr>
          <w:rtl/>
          <w:lang w:eastAsia="en-IL"/>
        </w:rPr>
        <w:t>בראסט</w:t>
      </w:r>
      <w:proofErr w:type="spellEnd"/>
      <w:r w:rsidRPr="00FE77A6">
        <w:rPr>
          <w:rtl/>
          <w:lang w:eastAsia="en-IL"/>
        </w:rPr>
        <w:t xml:space="preserve"> בפיתוח במגוון מטלות, כולל כלי פקודת שורה</w:t>
      </w:r>
      <w:r w:rsidRPr="00FE77A6">
        <w:rPr>
          <w:lang w:eastAsia="en-IL"/>
        </w:rPr>
        <w:t xml:space="preserve"> (CLI), </w:t>
      </w:r>
      <w:r w:rsidRPr="00FE77A6">
        <w:rPr>
          <w:rtl/>
          <w:lang w:eastAsia="en-IL"/>
        </w:rPr>
        <w:t>שרותי רשת, כלי</w:t>
      </w:r>
      <w:r w:rsidRPr="00FE77A6">
        <w:rPr>
          <w:lang w:eastAsia="en-IL"/>
        </w:rPr>
        <w:t xml:space="preserve"> DevOps, </w:t>
      </w:r>
      <w:r w:rsidRPr="00FE77A6">
        <w:rPr>
          <w:rtl/>
          <w:lang w:eastAsia="en-IL"/>
        </w:rPr>
        <w:t xml:space="preserve">מכשירים </w:t>
      </w:r>
      <w:commentRangeStart w:id="69"/>
      <w:r w:rsidRPr="00FE77A6">
        <w:rPr>
          <w:rtl/>
          <w:lang w:eastAsia="en-IL"/>
        </w:rPr>
        <w:t>משובצים</w:t>
      </w:r>
      <w:r w:rsidRPr="00FE77A6">
        <w:rPr>
          <w:lang w:eastAsia="en-IL"/>
        </w:rPr>
        <w:t xml:space="preserve"> </w:t>
      </w:r>
      <w:commentRangeEnd w:id="69"/>
      <w:r w:rsidR="00EF48ED">
        <w:rPr>
          <w:rStyle w:val="CommentReference"/>
          <w:rtl/>
        </w:rPr>
        <w:commentReference w:id="69"/>
      </w:r>
      <w:r w:rsidRPr="00FE77A6">
        <w:rPr>
          <w:lang w:eastAsia="en-IL"/>
        </w:rPr>
        <w:t xml:space="preserve">(embedded devices), </w:t>
      </w:r>
      <w:r w:rsidRPr="00FE77A6">
        <w:rPr>
          <w:rtl/>
          <w:lang w:eastAsia="en-IL"/>
        </w:rPr>
        <w:t xml:space="preserve">ניתוח והמרה של </w:t>
      </w:r>
      <w:del w:id="70" w:author="Idan Liberman" w:date="2023-03-29T16:19:00Z">
        <w:r w:rsidRPr="00FE77A6" w:rsidDel="00EF48ED">
          <w:rPr>
            <w:rtl/>
            <w:lang w:eastAsia="en-IL"/>
          </w:rPr>
          <w:delText xml:space="preserve">אודיאו </w:delText>
        </w:r>
      </w:del>
      <w:ins w:id="71" w:author="Idan Liberman" w:date="2023-03-29T16:19:00Z">
        <w:r w:rsidR="00EF48ED">
          <w:rPr>
            <w:rFonts w:hint="cs"/>
            <w:rtl/>
            <w:lang w:eastAsia="en-IL"/>
          </w:rPr>
          <w:t>קול</w:t>
        </w:r>
        <w:r w:rsidR="00EF48ED" w:rsidRPr="00FE77A6">
          <w:rPr>
            <w:rtl/>
            <w:lang w:eastAsia="en-IL"/>
          </w:rPr>
          <w:t xml:space="preserve"> </w:t>
        </w:r>
      </w:ins>
      <w:r w:rsidRPr="00FE77A6">
        <w:rPr>
          <w:rtl/>
          <w:lang w:eastAsia="en-IL"/>
        </w:rPr>
        <w:t>ו</w:t>
      </w:r>
      <w:ins w:id="72" w:author="Idan Liberman" w:date="2023-03-29T16:19:00Z">
        <w:r w:rsidR="00EF48ED">
          <w:rPr>
            <w:rFonts w:hint="cs"/>
            <w:rtl/>
            <w:lang w:eastAsia="en-IL"/>
          </w:rPr>
          <w:t>-</w:t>
        </w:r>
      </w:ins>
      <w:r w:rsidRPr="00FE77A6">
        <w:rPr>
          <w:rtl/>
          <w:lang w:eastAsia="en-IL"/>
        </w:rPr>
        <w:t>וידאו, מטבעות מבוזרים, ביו-אינפורמטיקה, מנועי חיפוש, שימושי מרשתת הדברים</w:t>
      </w:r>
      <w:r w:rsidRPr="00FE77A6">
        <w:rPr>
          <w:lang w:eastAsia="en-IL"/>
        </w:rPr>
        <w:t xml:space="preserve"> (Internet of Things), </w:t>
      </w:r>
      <w:r w:rsidRPr="00FE77A6">
        <w:rPr>
          <w:rtl/>
          <w:lang w:eastAsia="en-IL"/>
        </w:rPr>
        <w:t xml:space="preserve">לימוד מכונה, ואפילו חלקים נכבדים של </w:t>
      </w:r>
      <w:del w:id="73" w:author="Idan Liberman" w:date="2023-03-29T16:19:00Z">
        <w:r w:rsidRPr="00FE77A6" w:rsidDel="00EF48ED">
          <w:rPr>
            <w:rtl/>
            <w:lang w:eastAsia="en-IL"/>
          </w:rPr>
          <w:delText>הגלשן</w:delText>
        </w:r>
        <w:r w:rsidRPr="00FE77A6" w:rsidDel="00EF48ED">
          <w:rPr>
            <w:lang w:eastAsia="en-IL"/>
          </w:rPr>
          <w:delText xml:space="preserve"> </w:delText>
        </w:r>
      </w:del>
      <w:ins w:id="74" w:author="Idan Liberman" w:date="2023-03-29T16:19:00Z">
        <w:r w:rsidR="00EF48ED">
          <w:rPr>
            <w:rFonts w:hint="cs"/>
            <w:rtl/>
            <w:lang w:eastAsia="en-IL"/>
          </w:rPr>
          <w:t xml:space="preserve">הדפדפן </w:t>
        </w:r>
        <w:r w:rsidR="00EF48ED" w:rsidRPr="00FE77A6">
          <w:rPr>
            <w:lang w:eastAsia="en-IL"/>
          </w:rPr>
          <w:t xml:space="preserve"> </w:t>
        </w:r>
      </w:ins>
      <w:r w:rsidRPr="00FE77A6">
        <w:rPr>
          <w:lang w:eastAsia="en-IL"/>
        </w:rPr>
        <w:t>Firefox.</w:t>
      </w:r>
    </w:p>
    <w:p w14:paraId="5B268140" w14:textId="77777777" w:rsidR="00FE77A6" w:rsidRPr="00FE77A6" w:rsidRDefault="00FE77A6" w:rsidP="00FE77A6">
      <w:pPr>
        <w:bidi/>
        <w:rPr>
          <w:rtl/>
          <w:lang w:eastAsia="en-IL"/>
        </w:rPr>
      </w:pPr>
    </w:p>
    <w:p w14:paraId="6F394DC9" w14:textId="77777777" w:rsidR="00FE77A6" w:rsidRPr="00FE77A6" w:rsidRDefault="00FE77A6" w:rsidP="00FE77A6">
      <w:pPr>
        <w:bidi/>
        <w:rPr>
          <w:rtl/>
          <w:lang w:eastAsia="en-IL"/>
        </w:rPr>
      </w:pPr>
      <w:r w:rsidRPr="00FE77A6">
        <w:rPr>
          <w:lang w:eastAsia="en-IL"/>
        </w:rPr>
        <w:t xml:space="preserve">### </w:t>
      </w:r>
      <w:r w:rsidRPr="00FE77A6">
        <w:rPr>
          <w:rtl/>
          <w:lang w:eastAsia="en-IL"/>
        </w:rPr>
        <w:t>מפתחי קוד פתוח</w:t>
      </w:r>
    </w:p>
    <w:p w14:paraId="046A1A8C" w14:textId="77777777" w:rsidR="00FE77A6" w:rsidRPr="00FE77A6" w:rsidRDefault="00FE77A6" w:rsidP="00FE77A6">
      <w:pPr>
        <w:bidi/>
        <w:rPr>
          <w:rtl/>
          <w:lang w:eastAsia="en-IL"/>
        </w:rPr>
      </w:pPr>
    </w:p>
    <w:p w14:paraId="75893084" w14:textId="46239CF3" w:rsidR="00FE77A6" w:rsidRPr="00FE77A6" w:rsidRDefault="00FE77A6" w:rsidP="00FE77A6">
      <w:pPr>
        <w:bidi/>
        <w:rPr>
          <w:rtl/>
          <w:lang w:eastAsia="en-IL"/>
        </w:rPr>
      </w:pPr>
      <w:r w:rsidRPr="00FE77A6">
        <w:rPr>
          <w:rtl/>
          <w:lang w:eastAsia="en-IL"/>
        </w:rPr>
        <w:t xml:space="preserve">ראסט מיועדת למי שמעוניינים לפתח את שפת התכנות </w:t>
      </w:r>
      <w:proofErr w:type="spellStart"/>
      <w:r w:rsidRPr="00FE77A6">
        <w:rPr>
          <w:rtl/>
          <w:lang w:eastAsia="en-IL"/>
        </w:rPr>
        <w:t>ראסט</w:t>
      </w:r>
      <w:proofErr w:type="spellEnd"/>
      <w:r w:rsidRPr="00FE77A6">
        <w:rPr>
          <w:rtl/>
          <w:lang w:eastAsia="en-IL"/>
        </w:rPr>
        <w:t xml:space="preserve">, </w:t>
      </w:r>
      <w:ins w:id="75" w:author="Idan Liberman" w:date="2023-03-29T16:19:00Z">
        <w:r w:rsidR="00EF48ED">
          <w:rPr>
            <w:rFonts w:hint="cs"/>
            <w:rtl/>
            <w:lang w:eastAsia="en-IL"/>
          </w:rPr>
          <w:t xml:space="preserve">להכיר את </w:t>
        </w:r>
      </w:ins>
      <w:r w:rsidRPr="00FE77A6">
        <w:rPr>
          <w:rtl/>
          <w:lang w:eastAsia="en-IL"/>
        </w:rPr>
        <w:t>הקהילה סביבה, כלי מפתחים, וספריות. נשמח מאוד אם גם אתם תתרמו לפרוייקט שפת ראסט</w:t>
      </w:r>
      <w:r w:rsidRPr="00FE77A6">
        <w:rPr>
          <w:lang w:eastAsia="en-IL"/>
        </w:rPr>
        <w:t>.</w:t>
      </w:r>
    </w:p>
    <w:p w14:paraId="2B1738FB" w14:textId="77777777" w:rsidR="00FE77A6" w:rsidRPr="00FE77A6" w:rsidRDefault="00FE77A6" w:rsidP="00FE77A6">
      <w:pPr>
        <w:bidi/>
        <w:rPr>
          <w:rtl/>
          <w:lang w:eastAsia="en-IL"/>
        </w:rPr>
      </w:pPr>
    </w:p>
    <w:p w14:paraId="34F1C6EE" w14:textId="77777777" w:rsidR="00FE77A6" w:rsidRPr="00FE77A6" w:rsidRDefault="00FE77A6" w:rsidP="00FE77A6">
      <w:pPr>
        <w:bidi/>
        <w:rPr>
          <w:rtl/>
          <w:lang w:eastAsia="en-IL"/>
        </w:rPr>
      </w:pPr>
      <w:r w:rsidRPr="00FE77A6">
        <w:rPr>
          <w:lang w:eastAsia="en-IL"/>
        </w:rPr>
        <w:t xml:space="preserve">### </w:t>
      </w:r>
      <w:r w:rsidRPr="00FE77A6">
        <w:rPr>
          <w:rtl/>
          <w:lang w:eastAsia="en-IL"/>
        </w:rPr>
        <w:t>משתמשים המעריכים מהירות ויציבות</w:t>
      </w:r>
    </w:p>
    <w:p w14:paraId="3A6978D2" w14:textId="77777777" w:rsidR="00FE77A6" w:rsidRPr="00FE77A6" w:rsidRDefault="00FE77A6" w:rsidP="00FE77A6">
      <w:pPr>
        <w:bidi/>
        <w:rPr>
          <w:rtl/>
          <w:lang w:eastAsia="en-IL"/>
        </w:rPr>
      </w:pPr>
    </w:p>
    <w:p w14:paraId="7B4CDA64" w14:textId="0BBA9443" w:rsidR="00FE77A6" w:rsidRPr="00FE77A6" w:rsidRDefault="00FE77A6" w:rsidP="00FE77A6">
      <w:pPr>
        <w:bidi/>
        <w:rPr>
          <w:rtl/>
          <w:lang w:eastAsia="en-IL"/>
        </w:rPr>
      </w:pPr>
      <w:r w:rsidRPr="00FE77A6">
        <w:rPr>
          <w:rtl/>
          <w:lang w:eastAsia="en-IL"/>
        </w:rPr>
        <w:t xml:space="preserve">ראסט מיועדת למי שמשתוקקים למהירות ויציבות בשפת התכנות שלהם. </w:t>
      </w:r>
      <w:ins w:id="76" w:author="Idan Liberman" w:date="2023-03-29T16:19:00Z">
        <w:r w:rsidR="00EF48ED">
          <w:rPr>
            <w:rFonts w:hint="cs"/>
            <w:rtl/>
            <w:lang w:eastAsia="en-IL"/>
          </w:rPr>
          <w:t xml:space="preserve">כשאנחנו אומרים </w:t>
        </w:r>
      </w:ins>
      <w:del w:id="77" w:author="Idan Liberman" w:date="2023-03-29T16:19:00Z">
        <w:r w:rsidRPr="00FE77A6" w:rsidDel="00EF48ED">
          <w:rPr>
            <w:rtl/>
            <w:lang w:eastAsia="en-IL"/>
          </w:rPr>
          <w:delText>ה</w:delText>
        </w:r>
      </w:del>
      <w:ins w:id="78" w:author="Idan Liberman" w:date="2023-03-29T16:20:00Z">
        <w:r w:rsidR="00EF48ED">
          <w:rPr>
            <w:rFonts w:hint="cs"/>
            <w:rtl/>
            <w:lang w:eastAsia="en-IL"/>
          </w:rPr>
          <w:t>"</w:t>
        </w:r>
      </w:ins>
      <w:r w:rsidRPr="00FE77A6">
        <w:rPr>
          <w:rtl/>
          <w:lang w:eastAsia="en-IL"/>
        </w:rPr>
        <w:t>מהירות</w:t>
      </w:r>
      <w:ins w:id="79" w:author="Idan Liberman" w:date="2023-03-29T16:20:00Z">
        <w:r w:rsidR="00EF48ED">
          <w:rPr>
            <w:rFonts w:hint="cs"/>
            <w:rtl/>
            <w:lang w:eastAsia="en-IL"/>
          </w:rPr>
          <w:t xml:space="preserve">", אנו </w:t>
        </w:r>
      </w:ins>
      <w:del w:id="80" w:author="Idan Liberman" w:date="2023-03-29T16:20:00Z">
        <w:r w:rsidRPr="00FE77A6" w:rsidDel="00EF48ED">
          <w:rPr>
            <w:rtl/>
            <w:lang w:eastAsia="en-IL"/>
          </w:rPr>
          <w:delText xml:space="preserve"> עליה אנו מדברים </w:delText>
        </w:r>
      </w:del>
      <w:ins w:id="81" w:author="Idan Liberman" w:date="2023-03-29T16:20:00Z">
        <w:r w:rsidR="00EF48ED">
          <w:rPr>
            <w:rFonts w:hint="cs"/>
            <w:rtl/>
            <w:lang w:eastAsia="en-IL"/>
          </w:rPr>
          <w:t xml:space="preserve">מתייחסים </w:t>
        </w:r>
      </w:ins>
      <w:del w:id="82" w:author="Idan Liberman" w:date="2023-03-29T16:20:00Z">
        <w:r w:rsidRPr="00FE77A6" w:rsidDel="00EF48ED">
          <w:rPr>
            <w:rtl/>
            <w:lang w:eastAsia="en-IL"/>
          </w:rPr>
          <w:delText>מתייחסת גם</w:delText>
        </w:r>
      </w:del>
      <w:ins w:id="83" w:author="Idan Liberman" w:date="2023-03-29T16:20:00Z">
        <w:r w:rsidR="00EF48ED">
          <w:rPr>
            <w:rFonts w:hint="cs"/>
            <w:rtl/>
            <w:lang w:eastAsia="en-IL"/>
          </w:rPr>
          <w:t>הן</w:t>
        </w:r>
      </w:ins>
      <w:r w:rsidRPr="00FE77A6">
        <w:rPr>
          <w:rtl/>
          <w:lang w:eastAsia="en-IL"/>
        </w:rPr>
        <w:t xml:space="preserve"> למהירות הריצה של קוד הכתוב </w:t>
      </w:r>
      <w:proofErr w:type="spellStart"/>
      <w:r w:rsidRPr="00FE77A6">
        <w:rPr>
          <w:rtl/>
          <w:lang w:eastAsia="en-IL"/>
        </w:rPr>
        <w:t>בראסט</w:t>
      </w:r>
      <w:proofErr w:type="spellEnd"/>
      <w:ins w:id="84" w:author="Idan Liberman" w:date="2023-03-29T16:20:00Z">
        <w:r w:rsidR="00EF48ED">
          <w:rPr>
            <w:rFonts w:hint="cs"/>
            <w:rtl/>
            <w:lang w:eastAsia="en-IL"/>
          </w:rPr>
          <w:t>, והן</w:t>
        </w:r>
      </w:ins>
      <w:r w:rsidRPr="00FE77A6">
        <w:rPr>
          <w:rtl/>
          <w:lang w:eastAsia="en-IL"/>
        </w:rPr>
        <w:t xml:space="preserve"> </w:t>
      </w:r>
      <w:del w:id="85" w:author="Idan Liberman" w:date="2023-03-29T16:20:00Z">
        <w:r w:rsidRPr="00FE77A6" w:rsidDel="00EF48ED">
          <w:rPr>
            <w:rtl/>
            <w:lang w:eastAsia="en-IL"/>
          </w:rPr>
          <w:delText xml:space="preserve">וגם </w:delText>
        </w:r>
      </w:del>
      <w:r w:rsidRPr="00FE77A6">
        <w:rPr>
          <w:rtl/>
          <w:lang w:eastAsia="en-IL"/>
        </w:rPr>
        <w:t xml:space="preserve">למהירות כתיבת הקוד עצמו. </w:t>
      </w:r>
      <w:del w:id="86" w:author="Idan Liberman" w:date="2023-03-29T16:20:00Z">
        <w:r w:rsidRPr="00FE77A6" w:rsidDel="00EF48ED">
          <w:rPr>
            <w:rtl/>
            <w:lang w:eastAsia="en-IL"/>
          </w:rPr>
          <w:delText xml:space="preserve">הבדיקות של </w:delText>
        </w:r>
      </w:del>
      <w:r w:rsidRPr="00FE77A6">
        <w:rPr>
          <w:rtl/>
          <w:lang w:eastAsia="en-IL"/>
        </w:rPr>
        <w:t>הקומפיילר של ראסט מבטיח</w:t>
      </w:r>
      <w:del w:id="87" w:author="Idan Liberman" w:date="2023-03-29T16:20:00Z">
        <w:r w:rsidRPr="00FE77A6" w:rsidDel="00EF48ED">
          <w:rPr>
            <w:rtl/>
            <w:lang w:eastAsia="en-IL"/>
          </w:rPr>
          <w:delText>ות</w:delText>
        </w:r>
      </w:del>
      <w:r w:rsidRPr="00FE77A6">
        <w:rPr>
          <w:rtl/>
          <w:lang w:eastAsia="en-IL"/>
        </w:rPr>
        <w:t xml:space="preserve"> יציבות באמצעות הוספת יכולות וארגון מחדש של הקוד</w:t>
      </w:r>
      <w:r w:rsidRPr="00FE77A6">
        <w:rPr>
          <w:lang w:eastAsia="en-IL"/>
        </w:rPr>
        <w:t xml:space="preserve"> (refactoring). </w:t>
      </w:r>
      <w:r w:rsidRPr="00FE77A6">
        <w:rPr>
          <w:rtl/>
          <w:lang w:eastAsia="en-IL"/>
        </w:rPr>
        <w:t>זאת בניגוד לקוד קדמון</w:t>
      </w:r>
      <w:r w:rsidRPr="00FE77A6">
        <w:rPr>
          <w:lang w:eastAsia="en-IL"/>
        </w:rPr>
        <w:t xml:space="preserve"> (legacy code) </w:t>
      </w:r>
      <w:r w:rsidRPr="00FE77A6">
        <w:rPr>
          <w:rtl/>
          <w:lang w:eastAsia="en-IL"/>
        </w:rPr>
        <w:t xml:space="preserve">שנוטה להיות שברירי למדי בשפות </w:t>
      </w:r>
      <w:del w:id="88" w:author="Idan Liberman" w:date="2023-03-29T16:20:00Z">
        <w:r w:rsidRPr="00FE77A6" w:rsidDel="00EF48ED">
          <w:rPr>
            <w:rtl/>
            <w:lang w:eastAsia="en-IL"/>
          </w:rPr>
          <w:delText xml:space="preserve">ללא </w:delText>
        </w:r>
      </w:del>
      <w:ins w:id="89" w:author="Idan Liberman" w:date="2023-03-29T16:20:00Z">
        <w:r w:rsidR="00EF48ED">
          <w:rPr>
            <w:rFonts w:hint="cs"/>
            <w:rtl/>
            <w:lang w:eastAsia="en-IL"/>
          </w:rPr>
          <w:t>נטולות-</w:t>
        </w:r>
      </w:ins>
      <w:del w:id="90" w:author="Idan Liberman" w:date="2023-03-29T16:20:00Z">
        <w:r w:rsidRPr="00FE77A6" w:rsidDel="00EF48ED">
          <w:rPr>
            <w:rtl/>
            <w:lang w:eastAsia="en-IL"/>
          </w:rPr>
          <w:delText xml:space="preserve">בדיקות </w:delText>
        </w:r>
      </w:del>
      <w:ins w:id="91" w:author="Idan Liberman" w:date="2023-03-29T16:20:00Z">
        <w:r w:rsidR="00EF48ED">
          <w:rPr>
            <w:rFonts w:hint="cs"/>
            <w:rtl/>
            <w:lang w:eastAsia="en-IL"/>
          </w:rPr>
          <w:t xml:space="preserve">קומפיילר מעין זה, </w:t>
        </w:r>
      </w:ins>
      <w:del w:id="92" w:author="Idan Liberman" w:date="2023-03-29T16:20:00Z">
        <w:r w:rsidRPr="00FE77A6" w:rsidDel="00EF48ED">
          <w:rPr>
            <w:rtl/>
            <w:lang w:eastAsia="en-IL"/>
          </w:rPr>
          <w:delText xml:space="preserve">אלה, </w:delText>
        </w:r>
      </w:del>
      <w:ins w:id="93" w:author="Idan Liberman" w:date="2023-03-29T16:20:00Z">
        <w:r w:rsidR="00EF48ED">
          <w:rPr>
            <w:rFonts w:hint="cs"/>
            <w:rtl/>
            <w:lang w:eastAsia="en-IL"/>
          </w:rPr>
          <w:t xml:space="preserve">מצב </w:t>
        </w:r>
      </w:ins>
      <w:del w:id="94" w:author="Idan Liberman" w:date="2023-03-29T16:20:00Z">
        <w:r w:rsidRPr="00FE77A6" w:rsidDel="00EF48ED">
          <w:rPr>
            <w:rtl/>
            <w:lang w:eastAsia="en-IL"/>
          </w:rPr>
          <w:delText>מה ש</w:delText>
        </w:r>
      </w:del>
      <w:ins w:id="95" w:author="Idan Liberman" w:date="2023-03-29T16:20:00Z">
        <w:r w:rsidR="00EF48ED">
          <w:rPr>
            <w:rFonts w:hint="cs"/>
            <w:rtl/>
            <w:lang w:eastAsia="en-IL"/>
          </w:rPr>
          <w:t xml:space="preserve">הגורם </w:t>
        </w:r>
      </w:ins>
      <w:del w:id="96" w:author="Idan Liberman" w:date="2023-03-29T16:21:00Z">
        <w:r w:rsidRPr="00FE77A6" w:rsidDel="00EF48ED">
          <w:rPr>
            <w:rtl/>
            <w:lang w:eastAsia="en-IL"/>
          </w:rPr>
          <w:delText xml:space="preserve">מוביל </w:delText>
        </w:r>
      </w:del>
      <w:ins w:id="97" w:author="Idan Liberman" w:date="2023-03-29T16:21:00Z">
        <w:r w:rsidR="00EF48ED">
          <w:rPr>
            <w:rFonts w:hint="cs"/>
            <w:rtl/>
            <w:lang w:eastAsia="en-IL"/>
          </w:rPr>
          <w:t>ל</w:t>
        </w:r>
      </w:ins>
      <w:r w:rsidRPr="00FE77A6">
        <w:rPr>
          <w:rtl/>
          <w:lang w:eastAsia="en-IL"/>
        </w:rPr>
        <w:t>מפתחים רבים לחשוש מביצוע שינויים</w:t>
      </w:r>
      <w:ins w:id="98" w:author="Idan Liberman" w:date="2023-03-29T16:21:00Z">
        <w:r w:rsidR="00EF48ED">
          <w:rPr>
            <w:rFonts w:hint="cs"/>
            <w:rtl/>
            <w:lang w:eastAsia="en-IL"/>
          </w:rPr>
          <w:t xml:space="preserve"> בקוד קיים</w:t>
        </w:r>
      </w:ins>
      <w:r w:rsidRPr="00FE77A6">
        <w:rPr>
          <w:rtl/>
          <w:lang w:eastAsia="en-IL"/>
        </w:rPr>
        <w:t xml:space="preserve">. </w:t>
      </w:r>
      <w:proofErr w:type="spellStart"/>
      <w:ins w:id="99" w:author="Idan Liberman" w:date="2023-03-29T16:21:00Z">
        <w:r w:rsidR="00EF48ED" w:rsidRPr="00FE77A6">
          <w:rPr>
            <w:rtl/>
            <w:lang w:eastAsia="en-IL"/>
          </w:rPr>
          <w:t>ראסט</w:t>
        </w:r>
        <w:proofErr w:type="spellEnd"/>
        <w:r w:rsidR="00EF48ED" w:rsidRPr="00FE77A6">
          <w:rPr>
            <w:rtl/>
            <w:lang w:eastAsia="en-IL"/>
          </w:rPr>
          <w:t xml:space="preserve"> שואפת להפוך קוד בטוח לקוד </w:t>
        </w:r>
      </w:ins>
      <w:ins w:id="100" w:author="Idan Liberman" w:date="2023-03-29T16:22:00Z">
        <w:r w:rsidR="00EF48ED">
          <w:rPr>
            <w:rFonts w:hint="cs"/>
            <w:rtl/>
            <w:lang w:eastAsia="en-IL"/>
          </w:rPr>
          <w:t xml:space="preserve">שהוא גם </w:t>
        </w:r>
      </w:ins>
      <w:ins w:id="101" w:author="Idan Liberman" w:date="2023-03-29T16:21:00Z">
        <w:r w:rsidR="00EF48ED">
          <w:rPr>
            <w:rFonts w:hint="cs"/>
            <w:rtl/>
            <w:lang w:eastAsia="en-IL"/>
          </w:rPr>
          <w:t xml:space="preserve">בטוח וגם </w:t>
        </w:r>
        <w:r w:rsidR="00EF48ED" w:rsidRPr="00FE77A6">
          <w:rPr>
            <w:rtl/>
            <w:lang w:eastAsia="en-IL"/>
          </w:rPr>
          <w:t>מהיר</w:t>
        </w:r>
      </w:ins>
      <w:ins w:id="102" w:author="Idan Liberman" w:date="2023-03-29T16:22:00Z">
        <w:r w:rsidR="00EF48ED">
          <w:rPr>
            <w:rFonts w:hint="cs"/>
            <w:rtl/>
            <w:lang w:eastAsia="en-IL"/>
          </w:rPr>
          <w:t xml:space="preserve">. זאת, </w:t>
        </w:r>
      </w:ins>
      <w:r w:rsidRPr="00FE77A6">
        <w:rPr>
          <w:rtl/>
          <w:lang w:eastAsia="en-IL"/>
        </w:rPr>
        <w:t>ע</w:t>
      </w:r>
      <w:ins w:id="103" w:author="Idan Liberman" w:date="2023-03-29T16:21:00Z">
        <w:r w:rsidR="00EF48ED">
          <w:rPr>
            <w:rFonts w:hint="cs"/>
            <w:rtl/>
            <w:lang w:eastAsia="en-IL"/>
          </w:rPr>
          <w:t xml:space="preserve">ל-ידי </w:t>
        </w:r>
      </w:ins>
      <w:del w:id="104" w:author="Idan Liberman" w:date="2023-03-29T16:21:00Z">
        <w:r w:rsidRPr="00FE77A6" w:rsidDel="00EF48ED">
          <w:rPr>
            <w:rtl/>
            <w:lang w:eastAsia="en-IL"/>
          </w:rPr>
          <w:delText xml:space="preserve">"י </w:delText>
        </w:r>
      </w:del>
      <w:del w:id="105" w:author="Idan Liberman" w:date="2023-03-29T16:22:00Z">
        <w:r w:rsidRPr="00FE77A6" w:rsidDel="00EF48ED">
          <w:rPr>
            <w:rtl/>
            <w:lang w:eastAsia="en-IL"/>
          </w:rPr>
          <w:delText xml:space="preserve">שאיפה </w:delText>
        </w:r>
      </w:del>
      <w:ins w:id="106" w:author="Idan Liberman" w:date="2023-03-29T16:22:00Z">
        <w:r w:rsidR="00EF48ED">
          <w:rPr>
            <w:rFonts w:hint="cs"/>
            <w:rtl/>
            <w:lang w:eastAsia="en-IL"/>
          </w:rPr>
          <w:t xml:space="preserve">שאיפה </w:t>
        </w:r>
      </w:ins>
      <w:del w:id="107" w:author="Idan Liberman" w:date="2023-03-29T16:22:00Z">
        <w:r w:rsidRPr="00FE77A6" w:rsidDel="00EF48ED">
          <w:rPr>
            <w:rtl/>
            <w:lang w:eastAsia="en-IL"/>
          </w:rPr>
          <w:delText xml:space="preserve">לאבסטרקציות </w:delText>
        </w:r>
      </w:del>
      <w:ins w:id="108" w:author="Idan Liberman" w:date="2023-03-29T16:22:00Z">
        <w:r w:rsidR="00EF48ED" w:rsidRPr="00FE77A6">
          <w:rPr>
            <w:rtl/>
            <w:lang w:eastAsia="en-IL"/>
          </w:rPr>
          <w:t>ל</w:t>
        </w:r>
        <w:r w:rsidR="00EF48ED">
          <w:rPr>
            <w:rFonts w:hint="cs"/>
            <w:rtl/>
            <w:lang w:eastAsia="en-IL"/>
          </w:rPr>
          <w:t xml:space="preserve">הפשטות (קרי, </w:t>
        </w:r>
        <w:proofErr w:type="spellStart"/>
        <w:r w:rsidR="00EF48ED">
          <w:rPr>
            <w:rFonts w:hint="cs"/>
            <w:rtl/>
            <w:lang w:eastAsia="en-IL"/>
          </w:rPr>
          <w:t>אסטרקציות</w:t>
        </w:r>
        <w:proofErr w:type="spellEnd"/>
        <w:r w:rsidR="00EF48ED">
          <w:rPr>
            <w:rFonts w:hint="cs"/>
            <w:rtl/>
            <w:lang w:eastAsia="en-IL"/>
          </w:rPr>
          <w:t>)</w:t>
        </w:r>
        <w:r w:rsidR="00EF48ED">
          <w:rPr>
            <w:rFonts w:hint="cs"/>
            <w:lang w:eastAsia="en-IL"/>
          </w:rPr>
          <w:t xml:space="preserve"> </w:t>
        </w:r>
      </w:ins>
      <w:del w:id="109" w:author="Idan Liberman" w:date="2023-03-29T16:22:00Z">
        <w:r w:rsidRPr="00FE77A6" w:rsidDel="00EF48ED">
          <w:rPr>
            <w:rtl/>
            <w:lang w:eastAsia="en-IL"/>
          </w:rPr>
          <w:delText xml:space="preserve">נטולות </w:delText>
        </w:r>
      </w:del>
      <w:ins w:id="110" w:author="Idan Liberman" w:date="2023-03-29T16:22:00Z">
        <w:r w:rsidR="00EF48ED">
          <w:rPr>
            <w:rFonts w:hint="cs"/>
            <w:rtl/>
            <w:lang w:eastAsia="en-IL"/>
          </w:rPr>
          <w:t>ללא-</w:t>
        </w:r>
      </w:ins>
      <w:r w:rsidRPr="00FE77A6">
        <w:rPr>
          <w:rtl/>
          <w:lang w:eastAsia="en-IL"/>
        </w:rPr>
        <w:t>עלות</w:t>
      </w:r>
      <w:ins w:id="111" w:author="Idan Liberman" w:date="2023-03-29T16:22:00Z">
        <w:r w:rsidR="00EF48ED">
          <w:rPr>
            <w:rFonts w:hint="cs"/>
            <w:rtl/>
            <w:lang w:eastAsia="en-IL"/>
          </w:rPr>
          <w:t xml:space="preserve">, </w:t>
        </w:r>
      </w:ins>
      <w:del w:id="112" w:author="Idan Liberman" w:date="2023-03-29T16:22:00Z">
        <w:r w:rsidRPr="00FE77A6" w:rsidDel="00EF48ED">
          <w:rPr>
            <w:rtl/>
            <w:lang w:eastAsia="en-IL"/>
          </w:rPr>
          <w:delText xml:space="preserve"> </w:delText>
        </w:r>
      </w:del>
      <w:r w:rsidRPr="00FE77A6">
        <w:rPr>
          <w:rtl/>
          <w:lang w:eastAsia="en-IL"/>
        </w:rPr>
        <w:t xml:space="preserve">ויכולות עיליות </w:t>
      </w:r>
      <w:del w:id="113" w:author="Idan Liberman" w:date="2023-03-29T16:22:00Z">
        <w:r w:rsidRPr="00FE77A6" w:rsidDel="00EF48ED">
          <w:rPr>
            <w:rtl/>
            <w:lang w:eastAsia="en-IL"/>
          </w:rPr>
          <w:delText xml:space="preserve">שעוברות קימפול </w:delText>
        </w:r>
      </w:del>
      <w:ins w:id="114" w:author="Idan Liberman" w:date="2023-03-29T16:22:00Z">
        <w:r w:rsidR="00EF48ED">
          <w:rPr>
            <w:rFonts w:hint="cs"/>
            <w:rtl/>
            <w:lang w:eastAsia="en-IL"/>
          </w:rPr>
          <w:t xml:space="preserve">המתקמפלות </w:t>
        </w:r>
      </w:ins>
      <w:r w:rsidRPr="00FE77A6">
        <w:rPr>
          <w:rtl/>
          <w:lang w:eastAsia="en-IL"/>
        </w:rPr>
        <w:t>לקוד סף במהירות המשתווה לקוד שנכתב ידנית</w:t>
      </w:r>
      <w:del w:id="115" w:author="Idan Liberman" w:date="2023-03-29T16:22:00Z">
        <w:r w:rsidRPr="00FE77A6" w:rsidDel="00EF48ED">
          <w:rPr>
            <w:rtl/>
            <w:lang w:eastAsia="en-IL"/>
          </w:rPr>
          <w:delText>,</w:delText>
        </w:r>
      </w:del>
      <w:del w:id="116" w:author="Idan Liberman" w:date="2023-03-29T16:21:00Z">
        <w:r w:rsidRPr="00FE77A6" w:rsidDel="00EF48ED">
          <w:rPr>
            <w:rtl/>
            <w:lang w:eastAsia="en-IL"/>
          </w:rPr>
          <w:delText xml:space="preserve"> שואפת ראסט להפוך קוד בטוח לקוד שהוא גם קוד מהיר</w:delText>
        </w:r>
      </w:del>
      <w:r w:rsidRPr="00FE77A6">
        <w:rPr>
          <w:lang w:eastAsia="en-IL"/>
        </w:rPr>
        <w:t>.</w:t>
      </w:r>
    </w:p>
    <w:p w14:paraId="4E6320D1" w14:textId="77777777" w:rsidR="00FE77A6" w:rsidRPr="00FE77A6" w:rsidRDefault="00FE77A6" w:rsidP="00FE77A6">
      <w:pPr>
        <w:bidi/>
        <w:rPr>
          <w:rtl/>
          <w:lang w:eastAsia="en-IL"/>
        </w:rPr>
      </w:pPr>
    </w:p>
    <w:p w14:paraId="4BEEE0BF" w14:textId="3FD93ED7" w:rsidR="00FE77A6" w:rsidRPr="00FE77A6" w:rsidRDefault="00FE77A6" w:rsidP="00EF48ED">
      <w:pPr>
        <w:bidi/>
        <w:rPr>
          <w:rtl/>
          <w:lang w:eastAsia="en-IL"/>
        </w:rPr>
      </w:pPr>
      <w:r w:rsidRPr="00FE77A6">
        <w:rPr>
          <w:rtl/>
          <w:lang w:eastAsia="en-IL"/>
        </w:rPr>
        <w:t xml:space="preserve">השפה ראסט מקווה לתמוך במשתמשים רבים אחרים; אלה המוזכרים כאן מהווים </w:t>
      </w:r>
      <w:del w:id="117" w:author="Idan Liberman" w:date="2023-03-29T16:23:00Z">
        <w:r w:rsidRPr="00FE77A6" w:rsidDel="00EF48ED">
          <w:rPr>
            <w:rtl/>
            <w:lang w:eastAsia="en-IL"/>
          </w:rPr>
          <w:delText xml:space="preserve">כמה </w:delText>
        </w:r>
      </w:del>
      <w:ins w:id="118" w:author="Idan Liberman" w:date="2023-03-29T16:23:00Z">
        <w:r w:rsidR="00EF48ED">
          <w:rPr>
            <w:rFonts w:hint="cs"/>
            <w:rtl/>
            <w:lang w:eastAsia="en-IL"/>
          </w:rPr>
          <w:t xml:space="preserve">הם </w:t>
        </w:r>
      </w:ins>
      <w:r w:rsidRPr="00FE77A6">
        <w:rPr>
          <w:rtl/>
          <w:lang w:eastAsia="en-IL"/>
        </w:rPr>
        <w:t xml:space="preserve">אחדים מהקבוצות </w:t>
      </w:r>
      <w:del w:id="119" w:author="Idan Liberman" w:date="2023-03-29T16:23:00Z">
        <w:r w:rsidRPr="00FE77A6" w:rsidDel="00EF48ED">
          <w:rPr>
            <w:rtl/>
            <w:lang w:eastAsia="en-IL"/>
          </w:rPr>
          <w:delText xml:space="preserve">היותר </w:delText>
        </w:r>
      </w:del>
      <w:ins w:id="120" w:author="Idan Liberman" w:date="2023-03-29T16:23:00Z">
        <w:r w:rsidR="00EF48ED">
          <w:rPr>
            <w:rFonts w:hint="cs"/>
            <w:rtl/>
            <w:lang w:eastAsia="en-IL"/>
          </w:rPr>
          <w:t>ה</w:t>
        </w:r>
      </w:ins>
      <w:r w:rsidRPr="00FE77A6">
        <w:rPr>
          <w:rtl/>
          <w:lang w:eastAsia="en-IL"/>
        </w:rPr>
        <w:t xml:space="preserve">מושקעות </w:t>
      </w:r>
      <w:proofErr w:type="spellStart"/>
      <w:r w:rsidRPr="00FE77A6">
        <w:rPr>
          <w:rtl/>
          <w:lang w:eastAsia="en-IL"/>
        </w:rPr>
        <w:t>בפרוייקט</w:t>
      </w:r>
      <w:proofErr w:type="spellEnd"/>
      <w:r w:rsidRPr="00FE77A6">
        <w:rPr>
          <w:rtl/>
          <w:lang w:eastAsia="en-IL"/>
        </w:rPr>
        <w:t xml:space="preserve">. </w:t>
      </w:r>
      <w:del w:id="121" w:author="Idan Liberman" w:date="2023-03-29T16:23:00Z">
        <w:r w:rsidRPr="00FE77A6" w:rsidDel="00EF48ED">
          <w:rPr>
            <w:rtl/>
            <w:lang w:eastAsia="en-IL"/>
          </w:rPr>
          <w:delText>באופן יותר רחב</w:delText>
        </w:r>
      </w:del>
      <w:ins w:id="122" w:author="Idan Liberman" w:date="2023-03-29T16:23:00Z">
        <w:r w:rsidR="00EF48ED">
          <w:rPr>
            <w:rFonts w:hint="cs"/>
            <w:rtl/>
            <w:lang w:eastAsia="en-IL"/>
          </w:rPr>
          <w:t>במונחים רחבים יותר</w:t>
        </w:r>
      </w:ins>
      <w:r w:rsidRPr="00FE77A6">
        <w:rPr>
          <w:rtl/>
          <w:lang w:eastAsia="en-IL"/>
        </w:rPr>
        <w:t xml:space="preserve">, השאיפה המרכזית של </w:t>
      </w:r>
      <w:proofErr w:type="spellStart"/>
      <w:r w:rsidRPr="00FE77A6">
        <w:rPr>
          <w:rtl/>
          <w:lang w:eastAsia="en-IL"/>
        </w:rPr>
        <w:t>ראסט</w:t>
      </w:r>
      <w:proofErr w:type="spellEnd"/>
      <w:r w:rsidRPr="00FE77A6">
        <w:rPr>
          <w:rtl/>
          <w:lang w:eastAsia="en-IL"/>
        </w:rPr>
        <w:t xml:space="preserve"> היא </w:t>
      </w:r>
      <w:ins w:id="123" w:author="Idan Liberman" w:date="2023-03-29T16:23:00Z">
        <w:r w:rsidR="00EF48ED">
          <w:rPr>
            <w:rFonts w:hint="cs"/>
            <w:rtl/>
            <w:lang w:eastAsia="en-IL"/>
          </w:rPr>
          <w:t xml:space="preserve">לקרוא תיגר ואף </w:t>
        </w:r>
      </w:ins>
      <w:r w:rsidRPr="00FE77A6">
        <w:rPr>
          <w:rtl/>
          <w:lang w:eastAsia="en-IL"/>
        </w:rPr>
        <w:t xml:space="preserve">למגר את יחסי הגומלין השליליים </w:t>
      </w:r>
      <w:ins w:id="124" w:author="Idan Liberman" w:date="2023-03-29T16:23:00Z">
        <w:r w:rsidR="00EF48ED">
          <w:rPr>
            <w:rFonts w:hint="cs"/>
            <w:rtl/>
            <w:lang w:eastAsia="en-IL"/>
          </w:rPr>
          <w:t xml:space="preserve">בהם נאלצו </w:t>
        </w:r>
      </w:ins>
      <w:del w:id="125" w:author="Idan Liberman" w:date="2023-03-29T16:23:00Z">
        <w:r w:rsidRPr="00FE77A6" w:rsidDel="00EF48ED">
          <w:rPr>
            <w:rtl/>
            <w:lang w:eastAsia="en-IL"/>
          </w:rPr>
          <w:delText>ש</w:delText>
        </w:r>
      </w:del>
      <w:r w:rsidRPr="00FE77A6">
        <w:rPr>
          <w:rtl/>
          <w:lang w:eastAsia="en-IL"/>
        </w:rPr>
        <w:t xml:space="preserve">מתכנתים </w:t>
      </w:r>
      <w:ins w:id="126" w:author="Idan Liberman" w:date="2023-03-29T16:23:00Z">
        <w:r w:rsidR="00EF48ED">
          <w:rPr>
            <w:rFonts w:hint="cs"/>
            <w:rtl/>
            <w:lang w:eastAsia="en-IL"/>
          </w:rPr>
          <w:t>לעבוד זה שנים רבות, המתח שבין תכנון עילי ותכנות ס</w:t>
        </w:r>
      </w:ins>
      <w:ins w:id="127" w:author="Idan Liberman" w:date="2023-03-29T16:24:00Z">
        <w:r w:rsidR="00EF48ED">
          <w:rPr>
            <w:rFonts w:hint="cs"/>
            <w:rtl/>
            <w:lang w:eastAsia="en-IL"/>
          </w:rPr>
          <w:t xml:space="preserve">ף. </w:t>
        </w:r>
      </w:ins>
      <w:del w:id="128" w:author="Idan Liberman" w:date="2023-03-29T16:23:00Z">
        <w:r w:rsidRPr="00FE77A6" w:rsidDel="00EF48ED">
          <w:rPr>
            <w:rtl/>
            <w:lang w:eastAsia="en-IL"/>
          </w:rPr>
          <w:delText xml:space="preserve">נאלצים </w:delText>
        </w:r>
      </w:del>
      <w:proofErr w:type="spellStart"/>
      <w:ins w:id="129" w:author="Idan Liberman" w:date="2023-03-29T16:24:00Z">
        <w:r w:rsidR="00EF48ED">
          <w:rPr>
            <w:rFonts w:hint="cs"/>
            <w:rtl/>
            <w:lang w:eastAsia="en-IL"/>
          </w:rPr>
          <w:t>ראסט</w:t>
        </w:r>
        <w:proofErr w:type="spellEnd"/>
        <w:r w:rsidR="00EF48ED">
          <w:rPr>
            <w:rFonts w:hint="cs"/>
            <w:rtl/>
            <w:lang w:eastAsia="en-IL"/>
          </w:rPr>
          <w:t xml:space="preserve"> עושה זאת </w:t>
        </w:r>
      </w:ins>
      <w:del w:id="130" w:author="Idan Liberman" w:date="2023-03-29T16:24:00Z">
        <w:r w:rsidRPr="00FE77A6" w:rsidDel="00EF48ED">
          <w:rPr>
            <w:rtl/>
            <w:lang w:eastAsia="en-IL"/>
          </w:rPr>
          <w:delText xml:space="preserve">לקבל מזה שנים בקו המתח שבין תכנון עילי לתכנות סף, וזאת </w:delText>
        </w:r>
      </w:del>
      <w:r w:rsidRPr="00FE77A6">
        <w:rPr>
          <w:rtl/>
          <w:lang w:eastAsia="en-IL"/>
        </w:rPr>
        <w:t>ע</w:t>
      </w:r>
      <w:ins w:id="131" w:author="Idan Liberman" w:date="2023-03-29T16:24:00Z">
        <w:r w:rsidR="00EF48ED">
          <w:rPr>
            <w:rFonts w:hint="cs"/>
            <w:rtl/>
            <w:lang w:eastAsia="en-IL"/>
          </w:rPr>
          <w:t xml:space="preserve">ל-ידי </w:t>
        </w:r>
      </w:ins>
      <w:del w:id="132" w:author="Idan Liberman" w:date="2023-03-29T16:24:00Z">
        <w:r w:rsidRPr="00FE77A6" w:rsidDel="00EF48ED">
          <w:rPr>
            <w:rtl/>
            <w:lang w:eastAsia="en-IL"/>
          </w:rPr>
          <w:delText xml:space="preserve">"י </w:delText>
        </w:r>
      </w:del>
      <w:r w:rsidRPr="00FE77A6">
        <w:rPr>
          <w:rtl/>
          <w:lang w:eastAsia="en-IL"/>
        </w:rPr>
        <w:t>יצירת סביבת פיתוח שמספקת בטיחות *בנוסף* לפרודוקטיביות, וכן מהירות *בנוסף* על נוחות ארגונומית. אתם מוזמנים להתנסות בראסט ולראות אם הבחירות של ראסט מתאימים לכם</w:t>
      </w:r>
      <w:r w:rsidRPr="00FE77A6">
        <w:rPr>
          <w:lang w:eastAsia="en-IL"/>
        </w:rPr>
        <w:t>.</w:t>
      </w:r>
    </w:p>
    <w:p w14:paraId="2630CBAA" w14:textId="77777777" w:rsidR="00FE77A6" w:rsidRPr="00FE77A6" w:rsidRDefault="00FE77A6" w:rsidP="00FE77A6">
      <w:pPr>
        <w:bidi/>
        <w:rPr>
          <w:rtl/>
          <w:lang w:eastAsia="en-IL"/>
        </w:rPr>
      </w:pPr>
    </w:p>
    <w:p w14:paraId="39020F27" w14:textId="77777777" w:rsidR="00FE77A6" w:rsidRPr="00FE77A6" w:rsidRDefault="00FE77A6" w:rsidP="00FE77A6">
      <w:pPr>
        <w:bidi/>
        <w:rPr>
          <w:rtl/>
          <w:lang w:eastAsia="en-IL"/>
        </w:rPr>
      </w:pPr>
      <w:r w:rsidRPr="00FE77A6">
        <w:rPr>
          <w:lang w:eastAsia="en-IL"/>
        </w:rPr>
        <w:t xml:space="preserve">## </w:t>
      </w:r>
      <w:r w:rsidRPr="00FE77A6">
        <w:rPr>
          <w:rtl/>
          <w:lang w:eastAsia="en-IL"/>
        </w:rPr>
        <w:t>למי מיועד ספר זה</w:t>
      </w:r>
    </w:p>
    <w:p w14:paraId="1F0C0F35" w14:textId="77777777" w:rsidR="00FE77A6" w:rsidRPr="00FE77A6" w:rsidRDefault="00FE77A6" w:rsidP="00FE77A6">
      <w:pPr>
        <w:bidi/>
        <w:rPr>
          <w:rtl/>
          <w:lang w:eastAsia="en-IL"/>
        </w:rPr>
      </w:pPr>
    </w:p>
    <w:p w14:paraId="2CB01509" w14:textId="4CFC61D6" w:rsidR="00FE77A6" w:rsidDel="00EF48ED" w:rsidRDefault="00FE77A6" w:rsidP="00EF48ED">
      <w:pPr>
        <w:bidi/>
        <w:rPr>
          <w:del w:id="133" w:author="Idan Liberman" w:date="2023-03-29T16:25:00Z"/>
          <w:rtl/>
          <w:lang w:eastAsia="en-IL"/>
        </w:rPr>
      </w:pPr>
      <w:r w:rsidRPr="00FE77A6">
        <w:rPr>
          <w:rtl/>
          <w:lang w:eastAsia="en-IL"/>
        </w:rPr>
        <w:lastRenderedPageBreak/>
        <w:t xml:space="preserve">ספר זה מניח שכבר כתבתם קוד בשפת תכנות </w:t>
      </w:r>
      <w:del w:id="134" w:author="Idan Liberman" w:date="2023-03-29T16:24:00Z">
        <w:r w:rsidRPr="00FE77A6" w:rsidDel="00EF48ED">
          <w:rPr>
            <w:rtl/>
            <w:lang w:eastAsia="en-IL"/>
          </w:rPr>
          <w:delText xml:space="preserve">אחרת </w:delText>
        </w:r>
      </w:del>
      <w:ins w:id="135" w:author="Idan Liberman" w:date="2023-03-29T16:24:00Z">
        <w:r w:rsidR="00EF48ED">
          <w:rPr>
            <w:rFonts w:hint="cs"/>
            <w:rtl/>
            <w:lang w:eastAsia="en-IL"/>
          </w:rPr>
          <w:t>כזו או אחרת,</w:t>
        </w:r>
        <w:r w:rsidR="00EF48ED" w:rsidRPr="00FE77A6">
          <w:rPr>
            <w:rtl/>
            <w:lang w:eastAsia="en-IL"/>
          </w:rPr>
          <w:t xml:space="preserve"> </w:t>
        </w:r>
      </w:ins>
      <w:r w:rsidRPr="00FE77A6">
        <w:rPr>
          <w:rtl/>
          <w:lang w:eastAsia="en-IL"/>
        </w:rPr>
        <w:t xml:space="preserve">אבל אינו עושה הנחות לגבי איזו שפת תכנות זו. עשינו ניסיון להציג את החומר בצורה שתהיה נגישה לקהל קוראים בעל רקע </w:t>
      </w:r>
      <w:del w:id="136" w:author="Idan Liberman" w:date="2023-03-29T16:24:00Z">
        <w:r w:rsidRPr="00FE77A6" w:rsidDel="00EF48ED">
          <w:rPr>
            <w:rtl/>
            <w:lang w:eastAsia="en-IL"/>
          </w:rPr>
          <w:delText xml:space="preserve">משתנה </w:delText>
        </w:r>
      </w:del>
      <w:ins w:id="137" w:author="Idan Liberman" w:date="2023-03-29T16:24:00Z">
        <w:r w:rsidR="00EF48ED">
          <w:rPr>
            <w:rFonts w:hint="cs"/>
            <w:rtl/>
            <w:lang w:eastAsia="en-IL"/>
          </w:rPr>
          <w:t xml:space="preserve">מגוון </w:t>
        </w:r>
      </w:ins>
      <w:r w:rsidRPr="00FE77A6">
        <w:rPr>
          <w:rtl/>
          <w:lang w:eastAsia="en-IL"/>
        </w:rPr>
        <w:t>ב</w:t>
      </w:r>
      <w:ins w:id="138" w:author="Idan Liberman" w:date="2023-03-29T16:24:00Z">
        <w:r w:rsidR="00EF48ED">
          <w:rPr>
            <w:rFonts w:hint="cs"/>
            <w:rtl/>
            <w:lang w:eastAsia="en-IL"/>
          </w:rPr>
          <w:t>עולם ה</w:t>
        </w:r>
      </w:ins>
      <w:r w:rsidRPr="00FE77A6">
        <w:rPr>
          <w:rtl/>
          <w:lang w:eastAsia="en-IL"/>
        </w:rPr>
        <w:t xml:space="preserve">תכנות. אנחנו לא נשקיע זמן רב </w:t>
      </w:r>
      <w:del w:id="139" w:author="Idan Liberman" w:date="2023-03-29T16:24:00Z">
        <w:r w:rsidRPr="00FE77A6" w:rsidDel="00EF48ED">
          <w:rPr>
            <w:rtl/>
            <w:lang w:eastAsia="en-IL"/>
          </w:rPr>
          <w:delText xml:space="preserve">בלדסקס </w:delText>
        </w:r>
      </w:del>
      <w:ins w:id="140" w:author="Idan Liberman" w:date="2023-03-29T16:24:00Z">
        <w:r w:rsidR="00EF48ED">
          <w:rPr>
            <w:rFonts w:hint="cs"/>
            <w:rtl/>
            <w:lang w:eastAsia="en-IL"/>
          </w:rPr>
          <w:t xml:space="preserve">בלדון </w:t>
        </w:r>
      </w:ins>
      <w:r w:rsidRPr="00FE77A6">
        <w:rPr>
          <w:rtl/>
          <w:lang w:eastAsia="en-IL"/>
        </w:rPr>
        <w:t xml:space="preserve">*מהו* תכנות או כיצד לחשוב על תכנות. אם אתם </w:t>
      </w:r>
      <w:del w:id="141" w:author="Idan Liberman" w:date="2023-03-29T16:25:00Z">
        <w:r w:rsidRPr="00FE77A6" w:rsidDel="00EF48ED">
          <w:rPr>
            <w:rtl/>
            <w:lang w:eastAsia="en-IL"/>
          </w:rPr>
          <w:delText xml:space="preserve">מבקרים </w:delText>
        </w:r>
      </w:del>
      <w:ins w:id="142" w:author="Idan Liberman" w:date="2023-03-29T16:25:00Z">
        <w:r w:rsidR="00EF48ED">
          <w:rPr>
            <w:rFonts w:hint="cs"/>
            <w:rtl/>
            <w:lang w:eastAsia="en-IL"/>
          </w:rPr>
          <w:t xml:space="preserve">חדשים לחלוטין </w:t>
        </w:r>
      </w:ins>
      <w:del w:id="143" w:author="Idan Liberman" w:date="2023-03-29T16:25:00Z">
        <w:r w:rsidRPr="00FE77A6" w:rsidDel="00EF48ED">
          <w:rPr>
            <w:rtl/>
            <w:lang w:eastAsia="en-IL"/>
          </w:rPr>
          <w:delText xml:space="preserve">טריים לחלוטין </w:delText>
        </w:r>
      </w:del>
      <w:r w:rsidRPr="00FE77A6">
        <w:rPr>
          <w:rtl/>
          <w:lang w:eastAsia="en-IL"/>
        </w:rPr>
        <w:t xml:space="preserve">בעולם התכנות, </w:t>
      </w:r>
      <w:ins w:id="144" w:author="Idan Liberman" w:date="2023-03-29T16:25:00Z">
        <w:r w:rsidR="00EF48ED">
          <w:rPr>
            <w:rFonts w:hint="cs"/>
            <w:rtl/>
            <w:lang w:eastAsia="en-IL"/>
          </w:rPr>
          <w:t xml:space="preserve">היינו ממליצים על </w:t>
        </w:r>
      </w:ins>
      <w:del w:id="145" w:author="Idan Liberman" w:date="2023-03-29T16:25:00Z">
        <w:r w:rsidRPr="00FE77A6" w:rsidDel="00EF48ED">
          <w:rPr>
            <w:rtl/>
            <w:lang w:eastAsia="en-IL"/>
          </w:rPr>
          <w:delText xml:space="preserve">קריאת </w:delText>
        </w:r>
      </w:del>
      <w:ins w:id="146" w:author="Idan Liberman" w:date="2023-03-29T16:25:00Z">
        <w:r w:rsidR="00EF48ED">
          <w:rPr>
            <w:rFonts w:hint="cs"/>
            <w:rtl/>
            <w:lang w:eastAsia="en-IL"/>
          </w:rPr>
          <w:t xml:space="preserve">בחירת </w:t>
        </w:r>
      </w:ins>
      <w:r w:rsidRPr="00FE77A6">
        <w:rPr>
          <w:rtl/>
          <w:lang w:eastAsia="en-IL"/>
        </w:rPr>
        <w:t xml:space="preserve">ספר המכיל הקדמה </w:t>
      </w:r>
      <w:del w:id="147" w:author="Idan Liberman" w:date="2023-03-29T16:25:00Z">
        <w:r w:rsidRPr="00FE77A6" w:rsidDel="00EF48ED">
          <w:rPr>
            <w:rtl/>
            <w:lang w:eastAsia="en-IL"/>
          </w:rPr>
          <w:delText xml:space="preserve">ספציפית </w:delText>
        </w:r>
      </w:del>
      <w:ins w:id="148" w:author="Idan Liberman" w:date="2023-03-29T16:25:00Z">
        <w:r w:rsidR="00EF48ED">
          <w:rPr>
            <w:rFonts w:hint="cs"/>
            <w:rtl/>
            <w:lang w:eastAsia="en-IL"/>
          </w:rPr>
          <w:t xml:space="preserve">כללית לעולם </w:t>
        </w:r>
      </w:ins>
      <w:del w:id="149" w:author="Idan Liberman" w:date="2023-03-29T16:25:00Z">
        <w:r w:rsidRPr="00FE77A6" w:rsidDel="00EF48ED">
          <w:rPr>
            <w:rtl/>
            <w:lang w:eastAsia="en-IL"/>
          </w:rPr>
          <w:delText xml:space="preserve">לתכנות </w:delText>
        </w:r>
      </w:del>
      <w:ins w:id="150" w:author="Idan Liberman" w:date="2023-03-29T16:25:00Z">
        <w:r w:rsidR="00EF48ED">
          <w:rPr>
            <w:rFonts w:hint="cs"/>
            <w:rtl/>
            <w:lang w:eastAsia="en-IL"/>
          </w:rPr>
          <w:t>ה</w:t>
        </w:r>
        <w:r w:rsidR="00EF48ED" w:rsidRPr="00FE77A6">
          <w:rPr>
            <w:rtl/>
            <w:lang w:eastAsia="en-IL"/>
          </w:rPr>
          <w:t>תכנות</w:t>
        </w:r>
      </w:ins>
      <w:del w:id="151" w:author="Idan Liberman" w:date="2023-03-29T16:25:00Z">
        <w:r w:rsidRPr="00FE77A6" w:rsidDel="00EF48ED">
          <w:rPr>
            <w:rtl/>
            <w:lang w:eastAsia="en-IL"/>
          </w:rPr>
          <w:delText>תשרת אתכם טוב יותר מספר זה</w:delText>
        </w:r>
      </w:del>
      <w:ins w:id="152" w:author="Idan Liberman" w:date="2023-03-29T16:25:00Z">
        <w:r w:rsidR="00EF48ED">
          <w:rPr>
            <w:rFonts w:hint="cs"/>
            <w:rtl/>
            <w:lang w:eastAsia="en-IL"/>
          </w:rPr>
          <w:t xml:space="preserve">. </w:t>
        </w:r>
      </w:ins>
      <w:del w:id="153" w:author="Idan Liberman" w:date="2023-03-29T16:25:00Z">
        <w:r w:rsidRPr="00FE77A6" w:rsidDel="00EF48ED">
          <w:rPr>
            <w:lang w:eastAsia="en-IL"/>
          </w:rPr>
          <w:delText>.</w:delText>
        </w:r>
      </w:del>
    </w:p>
    <w:p w14:paraId="57C02548" w14:textId="77777777" w:rsidR="00EF48ED" w:rsidRPr="00FE77A6" w:rsidRDefault="00EF48ED" w:rsidP="00EF48ED">
      <w:pPr>
        <w:bidi/>
        <w:rPr>
          <w:ins w:id="154" w:author="Idan Liberman" w:date="2023-03-29T16:25:00Z"/>
          <w:rtl/>
          <w:lang w:eastAsia="en-IL"/>
        </w:rPr>
      </w:pPr>
    </w:p>
    <w:p w14:paraId="7A23B742" w14:textId="77777777" w:rsidR="00FE77A6" w:rsidRPr="00FE77A6" w:rsidRDefault="00FE77A6" w:rsidP="00EF48ED">
      <w:pPr>
        <w:bidi/>
        <w:rPr>
          <w:rtl/>
          <w:lang w:eastAsia="en-IL"/>
        </w:rPr>
      </w:pPr>
    </w:p>
    <w:p w14:paraId="473A59A2" w14:textId="77777777" w:rsidR="00FE77A6" w:rsidRPr="00FE77A6" w:rsidRDefault="00FE77A6" w:rsidP="00FE77A6">
      <w:pPr>
        <w:bidi/>
        <w:rPr>
          <w:rtl/>
          <w:lang w:eastAsia="en-IL"/>
        </w:rPr>
      </w:pPr>
      <w:r w:rsidRPr="00FE77A6">
        <w:rPr>
          <w:lang w:eastAsia="en-IL"/>
        </w:rPr>
        <w:t xml:space="preserve">## </w:t>
      </w:r>
      <w:r w:rsidRPr="00FE77A6">
        <w:rPr>
          <w:rtl/>
          <w:lang w:eastAsia="en-IL"/>
        </w:rPr>
        <w:t>כיצד להשתמש בספר זה</w:t>
      </w:r>
    </w:p>
    <w:p w14:paraId="248D8308" w14:textId="77777777" w:rsidR="00FE77A6" w:rsidRPr="00FE77A6" w:rsidRDefault="00FE77A6" w:rsidP="00FE77A6">
      <w:pPr>
        <w:bidi/>
        <w:rPr>
          <w:rtl/>
          <w:lang w:eastAsia="en-IL"/>
        </w:rPr>
      </w:pPr>
    </w:p>
    <w:p w14:paraId="63E881F3" w14:textId="67400686" w:rsidR="00FE77A6" w:rsidRPr="00FE77A6" w:rsidRDefault="00FE77A6" w:rsidP="00FE77A6">
      <w:pPr>
        <w:bidi/>
        <w:rPr>
          <w:rtl/>
          <w:lang w:eastAsia="en-IL"/>
        </w:rPr>
      </w:pPr>
      <w:r w:rsidRPr="00FE77A6">
        <w:rPr>
          <w:rtl/>
          <w:lang w:eastAsia="en-IL"/>
        </w:rPr>
        <w:t xml:space="preserve">באופן כללי, ספר זה מניח שאתם מתעתדים לקרוא אותו בסדר בו הוא כתוב, מתחילתו ועד סופו. פרקים מאוחרים יותר מסתמכים על מושגים מפרקים מוקדמים יותר, ופרקים מוקדמים עשויים לא לנבור לעומק הפרטים של נושא זה או אחר, </w:t>
      </w:r>
      <w:del w:id="155" w:author="Idan Liberman" w:date="2023-03-29T16:26:00Z">
        <w:r w:rsidRPr="00FE77A6" w:rsidDel="00A93751">
          <w:rPr>
            <w:rtl/>
            <w:lang w:eastAsia="en-IL"/>
          </w:rPr>
          <w:delText xml:space="preserve">ונושאים </w:delText>
        </w:r>
      </w:del>
      <w:ins w:id="156" w:author="Idan Liberman" w:date="2023-03-29T16:26:00Z">
        <w:r w:rsidR="00A93751">
          <w:rPr>
            <w:rFonts w:hint="cs"/>
            <w:rtl/>
            <w:lang w:eastAsia="en-IL"/>
          </w:rPr>
          <w:t xml:space="preserve">כיוון שאלו </w:t>
        </w:r>
      </w:ins>
      <w:del w:id="157" w:author="Idan Liberman" w:date="2023-03-29T16:26:00Z">
        <w:r w:rsidRPr="00FE77A6" w:rsidDel="00A93751">
          <w:rPr>
            <w:rtl/>
            <w:lang w:eastAsia="en-IL"/>
          </w:rPr>
          <w:delText xml:space="preserve">אלה ייבחנו </w:delText>
        </w:r>
      </w:del>
      <w:ins w:id="158" w:author="Idan Liberman" w:date="2023-03-29T16:26:00Z">
        <w:r w:rsidR="00A93751">
          <w:rPr>
            <w:rFonts w:hint="cs"/>
            <w:rtl/>
            <w:lang w:eastAsia="en-IL"/>
          </w:rPr>
          <w:t xml:space="preserve">יידונו </w:t>
        </w:r>
      </w:ins>
      <w:r w:rsidRPr="00FE77A6">
        <w:rPr>
          <w:rtl/>
          <w:lang w:eastAsia="en-IL"/>
        </w:rPr>
        <w:t>מחדש בפרק מאוחר יותר</w:t>
      </w:r>
      <w:r w:rsidRPr="00FE77A6">
        <w:rPr>
          <w:lang w:eastAsia="en-IL"/>
        </w:rPr>
        <w:t>.</w:t>
      </w:r>
    </w:p>
    <w:p w14:paraId="69CE4262" w14:textId="77777777" w:rsidR="00FE77A6" w:rsidRPr="00FE77A6" w:rsidRDefault="00FE77A6" w:rsidP="00FE77A6">
      <w:pPr>
        <w:bidi/>
        <w:rPr>
          <w:rtl/>
          <w:lang w:eastAsia="en-IL"/>
        </w:rPr>
      </w:pPr>
    </w:p>
    <w:p w14:paraId="28D59427" w14:textId="36086B52" w:rsidR="00FE77A6" w:rsidRPr="00FE77A6" w:rsidRDefault="00FE77A6" w:rsidP="00FE77A6">
      <w:pPr>
        <w:bidi/>
        <w:rPr>
          <w:rtl/>
          <w:lang w:eastAsia="en-IL"/>
        </w:rPr>
      </w:pPr>
      <w:r w:rsidRPr="00FE77A6">
        <w:rPr>
          <w:rtl/>
          <w:lang w:eastAsia="en-IL"/>
        </w:rPr>
        <w:t xml:space="preserve">בספר זה תמצאו שני סוגי פרקים: פרקי מושגים ופרקי פרוייקטים. בפרקי מושגים תלמדו </w:t>
      </w:r>
      <w:del w:id="159" w:author="Idan Liberman" w:date="2023-03-29T16:26:00Z">
        <w:r w:rsidRPr="00FE77A6" w:rsidDel="00A93751">
          <w:rPr>
            <w:rtl/>
            <w:lang w:eastAsia="en-IL"/>
          </w:rPr>
          <w:delText xml:space="preserve">אספקטים </w:delText>
        </w:r>
      </w:del>
      <w:ins w:id="160" w:author="Idan Liberman" w:date="2023-03-29T16:26:00Z">
        <w:r w:rsidR="00A93751">
          <w:rPr>
            <w:rFonts w:hint="cs"/>
            <w:rtl/>
            <w:lang w:eastAsia="en-IL"/>
          </w:rPr>
          <w:t xml:space="preserve">היבטים שונים </w:t>
        </w:r>
      </w:ins>
      <w:r w:rsidRPr="00FE77A6">
        <w:rPr>
          <w:rtl/>
          <w:lang w:eastAsia="en-IL"/>
        </w:rPr>
        <w:t xml:space="preserve">של </w:t>
      </w:r>
      <w:proofErr w:type="spellStart"/>
      <w:r w:rsidRPr="00FE77A6">
        <w:rPr>
          <w:rtl/>
          <w:lang w:eastAsia="en-IL"/>
        </w:rPr>
        <w:t>ראסט</w:t>
      </w:r>
      <w:proofErr w:type="spellEnd"/>
      <w:ins w:id="161" w:author="Idan Liberman" w:date="2023-03-29T16:26:00Z">
        <w:r w:rsidR="00A93751">
          <w:rPr>
            <w:rFonts w:hint="cs"/>
            <w:rtl/>
            <w:lang w:eastAsia="en-IL"/>
          </w:rPr>
          <w:t xml:space="preserve"> כשפה</w:t>
        </w:r>
      </w:ins>
      <w:r w:rsidRPr="00FE77A6">
        <w:rPr>
          <w:rtl/>
          <w:lang w:eastAsia="en-IL"/>
        </w:rPr>
        <w:t xml:space="preserve">. בפרקי פרוייקטים תבנו ותקבצו תכניות קטנות יחדיו, ותיישמו את שלמדתם עד </w:t>
      </w:r>
      <w:ins w:id="162" w:author="Idan Liberman" w:date="2023-03-29T16:26:00Z">
        <w:r w:rsidR="00A93751">
          <w:rPr>
            <w:rFonts w:hint="cs"/>
            <w:rtl/>
            <w:lang w:eastAsia="en-IL"/>
          </w:rPr>
          <w:t xml:space="preserve">אותו </w:t>
        </w:r>
      </w:ins>
      <w:r w:rsidRPr="00FE77A6">
        <w:rPr>
          <w:rtl/>
          <w:lang w:eastAsia="en-IL"/>
        </w:rPr>
        <w:t>הפרק</w:t>
      </w:r>
      <w:del w:id="163" w:author="Idan Liberman" w:date="2023-03-29T16:26:00Z">
        <w:r w:rsidRPr="00FE77A6" w:rsidDel="00A93751">
          <w:rPr>
            <w:rtl/>
            <w:lang w:eastAsia="en-IL"/>
          </w:rPr>
          <w:delText xml:space="preserve"> הרלוונטי</w:delText>
        </w:r>
      </w:del>
      <w:r w:rsidRPr="00FE77A6">
        <w:rPr>
          <w:rtl/>
          <w:lang w:eastAsia="en-IL"/>
        </w:rPr>
        <w:t>. פרקים 2, 12, ו-20 הם פרקי פרוייקטים; שאר הפרקים הם פרקי מושגים</w:t>
      </w:r>
      <w:r w:rsidRPr="00FE77A6">
        <w:rPr>
          <w:lang w:eastAsia="en-IL"/>
        </w:rPr>
        <w:t>.</w:t>
      </w:r>
    </w:p>
    <w:p w14:paraId="24A15AE3" w14:textId="77777777" w:rsidR="00FE77A6" w:rsidRPr="00FE77A6" w:rsidRDefault="00FE77A6" w:rsidP="00FE77A6">
      <w:pPr>
        <w:bidi/>
        <w:rPr>
          <w:rtl/>
          <w:lang w:eastAsia="en-IL"/>
        </w:rPr>
      </w:pPr>
    </w:p>
    <w:p w14:paraId="1D076584" w14:textId="77777777" w:rsidR="00A93751" w:rsidRDefault="00FE77A6" w:rsidP="00FE77A6">
      <w:pPr>
        <w:bidi/>
        <w:rPr>
          <w:ins w:id="164" w:author="Idan Liberman" w:date="2023-03-29T16:27:00Z"/>
          <w:rtl/>
          <w:lang w:eastAsia="en-IL"/>
        </w:rPr>
      </w:pPr>
      <w:r w:rsidRPr="00FE77A6">
        <w:rPr>
          <w:rtl/>
          <w:lang w:eastAsia="en-IL"/>
        </w:rPr>
        <w:t>פרק 1 מסביר כיצד להתקין את ראסט, איך לכתוב תוכנית</w:t>
      </w:r>
      <w:r w:rsidRPr="00FE77A6">
        <w:rPr>
          <w:lang w:eastAsia="en-IL"/>
        </w:rPr>
        <w:t xml:space="preserve"> "!Hello, world", </w:t>
      </w:r>
      <w:r w:rsidRPr="00FE77A6">
        <w:rPr>
          <w:rtl/>
          <w:lang w:eastAsia="en-IL"/>
        </w:rPr>
        <w:t xml:space="preserve">ואיך להשתמש בקארגו, מנהל החבילות וכלי הבניה של ראסט. פרק 2 מהווה הקדמה פרקטית לכתיבת תוכנית בראסט, בו תבנו משחק ניחוש מספר. בפרק הזה </w:t>
      </w:r>
      <w:del w:id="165" w:author="Idan Liberman" w:date="2023-03-29T16:26:00Z">
        <w:r w:rsidRPr="00FE77A6" w:rsidDel="00A93751">
          <w:rPr>
            <w:rtl/>
            <w:lang w:eastAsia="en-IL"/>
          </w:rPr>
          <w:delText xml:space="preserve">נחסה </w:delText>
        </w:r>
      </w:del>
      <w:ins w:id="166" w:author="Idan Liberman" w:date="2023-03-29T16:26:00Z">
        <w:r w:rsidR="00A93751">
          <w:rPr>
            <w:rFonts w:hint="cs"/>
            <w:rtl/>
            <w:lang w:eastAsia="en-IL"/>
          </w:rPr>
          <w:t xml:space="preserve">נסקור </w:t>
        </w:r>
      </w:ins>
      <w:r w:rsidRPr="00FE77A6">
        <w:rPr>
          <w:rtl/>
          <w:lang w:eastAsia="en-IL"/>
        </w:rPr>
        <w:t xml:space="preserve">מושגים ברמה עילית, ובפרקים מאוחרים יותר נספק פרטים </w:t>
      </w:r>
      <w:ins w:id="167" w:author="Idan Liberman" w:date="2023-03-29T16:27:00Z">
        <w:r w:rsidR="00A93751">
          <w:rPr>
            <w:rFonts w:hint="cs"/>
            <w:rtl/>
            <w:lang w:eastAsia="en-IL"/>
          </w:rPr>
          <w:t>רלוונטיי</w:t>
        </w:r>
        <w:r w:rsidR="00A93751">
          <w:rPr>
            <w:rFonts w:hint="eastAsia"/>
            <w:rtl/>
            <w:lang w:eastAsia="en-IL"/>
          </w:rPr>
          <w:t>ם</w:t>
        </w:r>
        <w:r w:rsidR="00A93751">
          <w:rPr>
            <w:rFonts w:hint="cs"/>
            <w:rtl/>
            <w:lang w:eastAsia="en-IL"/>
          </w:rPr>
          <w:t xml:space="preserve"> </w:t>
        </w:r>
      </w:ins>
      <w:r w:rsidRPr="00FE77A6">
        <w:rPr>
          <w:rtl/>
          <w:lang w:eastAsia="en-IL"/>
        </w:rPr>
        <w:t xml:space="preserve">נוספים. אם אתם מעוניינים </w:t>
      </w:r>
      <w:del w:id="168" w:author="Idan Liberman" w:date="2023-03-29T16:27:00Z">
        <w:r w:rsidRPr="00FE77A6" w:rsidDel="00A93751">
          <w:rPr>
            <w:rtl/>
            <w:lang w:eastAsia="en-IL"/>
          </w:rPr>
          <w:delText xml:space="preserve">ללכלך את </w:delText>
        </w:r>
      </w:del>
      <w:ins w:id="169" w:author="Idan Liberman" w:date="2023-03-29T16:27:00Z">
        <w:r w:rsidR="00A93751">
          <w:rPr>
            <w:rFonts w:hint="cs"/>
            <w:rtl/>
            <w:lang w:eastAsia="en-IL"/>
          </w:rPr>
          <w:t>להפשיל שרוולים ולקפוץ ישר למים</w:t>
        </w:r>
      </w:ins>
      <w:del w:id="170" w:author="Idan Liberman" w:date="2023-03-29T16:27:00Z">
        <w:r w:rsidRPr="00FE77A6" w:rsidDel="00A93751">
          <w:rPr>
            <w:rtl/>
            <w:lang w:eastAsia="en-IL"/>
          </w:rPr>
          <w:delText>הידיים מייד</w:delText>
        </w:r>
      </w:del>
      <w:r w:rsidRPr="00FE77A6">
        <w:rPr>
          <w:rtl/>
          <w:lang w:eastAsia="en-IL"/>
        </w:rPr>
        <w:t xml:space="preserve">, פרק 2 הוא המקום לפנות אליו. </w:t>
      </w:r>
    </w:p>
    <w:p w14:paraId="5D286B37" w14:textId="29D225C0" w:rsidR="00FE77A6" w:rsidRPr="00FE77A6" w:rsidRDefault="00FE77A6" w:rsidP="00A93751">
      <w:pPr>
        <w:bidi/>
        <w:rPr>
          <w:rtl/>
          <w:lang w:eastAsia="en-IL"/>
        </w:rPr>
      </w:pPr>
      <w:r w:rsidRPr="00FE77A6">
        <w:rPr>
          <w:rtl/>
          <w:lang w:eastAsia="en-IL"/>
        </w:rPr>
        <w:t xml:space="preserve">פרק </w:t>
      </w:r>
      <w:del w:id="171" w:author="Idan Liberman" w:date="2023-03-29T16:27:00Z">
        <w:r w:rsidRPr="00FE77A6" w:rsidDel="00A93751">
          <w:rPr>
            <w:rtl/>
            <w:lang w:eastAsia="en-IL"/>
          </w:rPr>
          <w:delText xml:space="preserve">3 </w:delText>
        </w:r>
      </w:del>
      <w:ins w:id="172" w:author="Idan Liberman" w:date="2023-03-29T16:27:00Z">
        <w:r w:rsidR="00A93751">
          <w:rPr>
            <w:rFonts w:hint="cs"/>
            <w:rtl/>
            <w:lang w:eastAsia="en-IL"/>
          </w:rPr>
          <w:t xml:space="preserve">סוקר </w:t>
        </w:r>
      </w:ins>
      <w:r w:rsidRPr="00FE77A6">
        <w:rPr>
          <w:rtl/>
          <w:lang w:eastAsia="en-IL"/>
        </w:rPr>
        <w:t xml:space="preserve">מכסה תכונות של </w:t>
      </w:r>
      <w:proofErr w:type="spellStart"/>
      <w:r w:rsidRPr="00FE77A6">
        <w:rPr>
          <w:rtl/>
          <w:lang w:eastAsia="en-IL"/>
        </w:rPr>
        <w:t>ראסט</w:t>
      </w:r>
      <w:proofErr w:type="spellEnd"/>
      <w:r w:rsidRPr="00FE77A6">
        <w:rPr>
          <w:rtl/>
          <w:lang w:eastAsia="en-IL"/>
        </w:rPr>
        <w:t xml:space="preserve"> </w:t>
      </w:r>
      <w:del w:id="173" w:author="Idan Liberman" w:date="2023-03-29T16:27:00Z">
        <w:r w:rsidRPr="00FE77A6" w:rsidDel="00A93751">
          <w:rPr>
            <w:rtl/>
            <w:lang w:eastAsia="en-IL"/>
          </w:rPr>
          <w:delText xml:space="preserve">שדומות </w:delText>
        </w:r>
      </w:del>
      <w:ins w:id="174" w:author="Idan Liberman" w:date="2023-03-29T16:27:00Z">
        <w:r w:rsidR="00A93751">
          <w:rPr>
            <w:rFonts w:hint="cs"/>
            <w:rtl/>
            <w:lang w:eastAsia="en-IL"/>
          </w:rPr>
          <w:t>ה</w:t>
        </w:r>
        <w:r w:rsidR="00A93751" w:rsidRPr="00FE77A6">
          <w:rPr>
            <w:rtl/>
            <w:lang w:eastAsia="en-IL"/>
          </w:rPr>
          <w:t xml:space="preserve">דומות </w:t>
        </w:r>
      </w:ins>
      <w:r w:rsidRPr="00FE77A6">
        <w:rPr>
          <w:rtl/>
          <w:lang w:eastAsia="en-IL"/>
        </w:rPr>
        <w:t>לאלו של שפות תכנות אחרות, ובפרק 4 תלמדו על מערכת הבעלות של ראסט. אם אתם למדנים קפדניים במיוחד ומעדיפים ללמוד כל פרט לפני שאתם עוברים הלאה, אתם מוזמנים לדלק על פרק 2 ולפנות ישר לפרק 3, ולחזור לפרק 2 כאשר אתם מוכנים לעבוד על פרוייקט המיישם את הפרטים שתלמדו</w:t>
      </w:r>
      <w:r w:rsidRPr="00FE77A6">
        <w:rPr>
          <w:lang w:eastAsia="en-IL"/>
        </w:rPr>
        <w:t>.</w:t>
      </w:r>
    </w:p>
    <w:p w14:paraId="72A5F205" w14:textId="77777777" w:rsidR="00FE77A6" w:rsidRPr="00FE77A6" w:rsidRDefault="00FE77A6" w:rsidP="00FE77A6">
      <w:pPr>
        <w:bidi/>
        <w:rPr>
          <w:rtl/>
          <w:lang w:eastAsia="en-IL"/>
        </w:rPr>
      </w:pPr>
    </w:p>
    <w:p w14:paraId="6342B03C" w14:textId="77777777" w:rsidR="00FE77A6" w:rsidRPr="00FE77A6" w:rsidRDefault="00FE77A6" w:rsidP="00FE77A6">
      <w:pPr>
        <w:bidi/>
        <w:rPr>
          <w:rtl/>
          <w:lang w:eastAsia="en-IL"/>
        </w:rPr>
      </w:pPr>
      <w:r w:rsidRPr="00FE77A6">
        <w:rPr>
          <w:rtl/>
          <w:lang w:eastAsia="en-IL"/>
        </w:rPr>
        <w:t>פרק 5 נסוב סביב מבנים ומתודות, ופרק 6 מכסה מבחרים</w:t>
      </w:r>
      <w:r w:rsidRPr="00FE77A6">
        <w:rPr>
          <w:lang w:eastAsia="en-IL"/>
        </w:rPr>
        <w:t xml:space="preserve"> (</w:t>
      </w:r>
      <w:proofErr w:type="spellStart"/>
      <w:r w:rsidRPr="00FE77A6">
        <w:rPr>
          <w:lang w:eastAsia="en-IL"/>
        </w:rPr>
        <w:t>enums</w:t>
      </w:r>
      <w:proofErr w:type="spellEnd"/>
      <w:r w:rsidRPr="00FE77A6">
        <w:rPr>
          <w:lang w:eastAsia="en-IL"/>
        </w:rPr>
        <w:t xml:space="preserve">), </w:t>
      </w:r>
      <w:r w:rsidRPr="00FE77A6">
        <w:rPr>
          <w:rtl/>
          <w:lang w:eastAsia="en-IL"/>
        </w:rPr>
        <w:t>תבניות `התאמה</w:t>
      </w:r>
      <w:r w:rsidRPr="00FE77A6">
        <w:rPr>
          <w:lang w:eastAsia="en-IL"/>
        </w:rPr>
        <w:t xml:space="preserve">` (match expressions), </w:t>
      </w:r>
      <w:r w:rsidRPr="00FE77A6">
        <w:rPr>
          <w:rtl/>
          <w:lang w:eastAsia="en-IL"/>
        </w:rPr>
        <w:t>ותבנית שליטת הזרימה</w:t>
      </w:r>
      <w:r w:rsidRPr="00FE77A6">
        <w:rPr>
          <w:lang w:eastAsia="en-IL"/>
        </w:rPr>
        <w:t xml:space="preserve"> `if let`. </w:t>
      </w:r>
      <w:r w:rsidRPr="00FE77A6">
        <w:rPr>
          <w:rtl/>
          <w:lang w:eastAsia="en-IL"/>
        </w:rPr>
        <w:t>אתם תשתמשו במבנים ומבחרים בבניית טיפוסים משלכם בראסט</w:t>
      </w:r>
      <w:r w:rsidRPr="00FE77A6">
        <w:rPr>
          <w:lang w:eastAsia="en-IL"/>
        </w:rPr>
        <w:t>.</w:t>
      </w:r>
    </w:p>
    <w:p w14:paraId="106FE8E8" w14:textId="77777777" w:rsidR="00FE77A6" w:rsidRPr="00FE77A6" w:rsidRDefault="00FE77A6" w:rsidP="00FE77A6">
      <w:pPr>
        <w:bidi/>
        <w:rPr>
          <w:rtl/>
          <w:lang w:eastAsia="en-IL"/>
        </w:rPr>
      </w:pPr>
    </w:p>
    <w:p w14:paraId="3046D078" w14:textId="3314126E" w:rsidR="00FE77A6" w:rsidRPr="00FE77A6" w:rsidRDefault="00FE77A6" w:rsidP="00FE77A6">
      <w:pPr>
        <w:bidi/>
        <w:rPr>
          <w:rtl/>
          <w:lang w:eastAsia="en-IL"/>
        </w:rPr>
      </w:pPr>
      <w:r w:rsidRPr="00FE77A6">
        <w:rPr>
          <w:rtl/>
          <w:lang w:eastAsia="en-IL"/>
        </w:rPr>
        <w:t>בפרק 7 תלמדו על מערכת המודולים של ראסט ואודות חוקי הפרטיות לארגון קוד, וה</w:t>
      </w:r>
      <w:r w:rsidRPr="00FE77A6">
        <w:rPr>
          <w:lang w:eastAsia="en-IL"/>
        </w:rPr>
        <w:t xml:space="preserve">-API </w:t>
      </w:r>
      <w:r w:rsidRPr="00FE77A6">
        <w:rPr>
          <w:rtl/>
          <w:lang w:eastAsia="en-IL"/>
        </w:rPr>
        <w:t xml:space="preserve">הפומבי שלה. פרק 8 דן בכמה מבני נתונים </w:t>
      </w:r>
      <w:del w:id="175" w:author="Idan Liberman" w:date="2023-03-29T16:28:00Z">
        <w:r w:rsidRPr="00FE77A6" w:rsidDel="00A93751">
          <w:rPr>
            <w:rtl/>
            <w:lang w:eastAsia="en-IL"/>
          </w:rPr>
          <w:delText xml:space="preserve">של </w:delText>
        </w:r>
      </w:del>
      <w:ins w:id="176" w:author="Idan Liberman" w:date="2023-03-29T16:28:00Z">
        <w:r w:rsidR="00A93751">
          <w:rPr>
            <w:rFonts w:hint="cs"/>
            <w:rtl/>
            <w:lang w:eastAsia="en-IL"/>
          </w:rPr>
          <w:t xml:space="preserve">מסוג </w:t>
        </w:r>
      </w:ins>
      <w:r w:rsidRPr="00FE77A6">
        <w:rPr>
          <w:rtl/>
          <w:lang w:eastAsia="en-IL"/>
        </w:rPr>
        <w:t>אוספים</w:t>
      </w:r>
      <w:r w:rsidRPr="00FE77A6">
        <w:rPr>
          <w:lang w:eastAsia="en-IL"/>
        </w:rPr>
        <w:t xml:space="preserve"> (collection data structures) </w:t>
      </w:r>
      <w:r w:rsidRPr="00FE77A6">
        <w:rPr>
          <w:rtl/>
          <w:lang w:eastAsia="en-IL"/>
        </w:rPr>
        <w:t xml:space="preserve">נפוצים המסופקים ע"י </w:t>
      </w:r>
      <w:proofErr w:type="spellStart"/>
      <w:r w:rsidRPr="00FE77A6">
        <w:rPr>
          <w:rtl/>
          <w:lang w:eastAsia="en-IL"/>
        </w:rPr>
        <w:t>הספריה</w:t>
      </w:r>
      <w:proofErr w:type="spellEnd"/>
      <w:r w:rsidRPr="00FE77A6">
        <w:rPr>
          <w:rtl/>
          <w:lang w:eastAsia="en-IL"/>
        </w:rPr>
        <w:t xml:space="preserve"> הסטנדרטית, </w:t>
      </w:r>
      <w:del w:id="177" w:author="Idan Liberman" w:date="2023-03-29T16:28:00Z">
        <w:r w:rsidRPr="00FE77A6" w:rsidDel="00A93751">
          <w:rPr>
            <w:rtl/>
            <w:lang w:eastAsia="en-IL"/>
          </w:rPr>
          <w:delText xml:space="preserve">כמו </w:delText>
        </w:r>
      </w:del>
      <w:ins w:id="178" w:author="Idan Liberman" w:date="2023-03-29T16:28:00Z">
        <w:r w:rsidR="00A93751">
          <w:rPr>
            <w:rFonts w:hint="cs"/>
            <w:rtl/>
            <w:lang w:eastAsia="en-IL"/>
          </w:rPr>
          <w:t xml:space="preserve">בכללם </w:t>
        </w:r>
      </w:ins>
      <w:r w:rsidRPr="00FE77A6">
        <w:rPr>
          <w:rtl/>
          <w:lang w:eastAsia="en-IL"/>
        </w:rPr>
        <w:t xml:space="preserve">ווקטורים, מחרוזות, </w:t>
      </w:r>
      <w:del w:id="179" w:author="Idan Liberman" w:date="2023-03-29T16:28:00Z">
        <w:r w:rsidRPr="00FE77A6" w:rsidDel="00A93751">
          <w:rPr>
            <w:rtl/>
            <w:lang w:eastAsia="en-IL"/>
          </w:rPr>
          <w:delText xml:space="preserve">ומיפויי </w:delText>
        </w:r>
      </w:del>
      <w:ins w:id="180" w:author="Idan Liberman" w:date="2023-03-29T16:28:00Z">
        <w:r w:rsidR="00A93751" w:rsidRPr="00FE77A6">
          <w:rPr>
            <w:rtl/>
            <w:lang w:eastAsia="en-IL"/>
          </w:rPr>
          <w:t>ו</w:t>
        </w:r>
        <w:r w:rsidR="00A93751">
          <w:rPr>
            <w:rFonts w:hint="cs"/>
            <w:rtl/>
            <w:lang w:eastAsia="en-IL"/>
          </w:rPr>
          <w:t xml:space="preserve">מפות </w:t>
        </w:r>
      </w:ins>
      <w:r w:rsidRPr="00FE77A6">
        <w:rPr>
          <w:rtl/>
          <w:lang w:eastAsia="en-IL"/>
        </w:rPr>
        <w:t>גיבוב</w:t>
      </w:r>
      <w:r w:rsidRPr="00FE77A6">
        <w:rPr>
          <w:lang w:eastAsia="en-IL"/>
        </w:rPr>
        <w:t xml:space="preserve"> (hash maps). </w:t>
      </w:r>
      <w:r w:rsidRPr="00FE77A6">
        <w:rPr>
          <w:rtl/>
          <w:lang w:eastAsia="en-IL"/>
        </w:rPr>
        <w:t>פרק 9 מציג את הפילוסופיה והטכניקה של ראסט לטיפול בשגיאות</w:t>
      </w:r>
      <w:r w:rsidRPr="00FE77A6">
        <w:rPr>
          <w:lang w:eastAsia="en-IL"/>
        </w:rPr>
        <w:t>.</w:t>
      </w:r>
    </w:p>
    <w:p w14:paraId="27B84A4F" w14:textId="77777777" w:rsidR="00FE77A6" w:rsidRPr="00FE77A6" w:rsidRDefault="00FE77A6" w:rsidP="00FE77A6">
      <w:pPr>
        <w:bidi/>
        <w:rPr>
          <w:rtl/>
          <w:lang w:eastAsia="en-IL"/>
        </w:rPr>
      </w:pPr>
    </w:p>
    <w:p w14:paraId="640793CF" w14:textId="1148228D" w:rsidR="00FE77A6" w:rsidRPr="00FE77A6" w:rsidRDefault="00FE77A6" w:rsidP="00FE77A6">
      <w:pPr>
        <w:bidi/>
        <w:rPr>
          <w:rtl/>
          <w:lang w:eastAsia="en-IL"/>
        </w:rPr>
      </w:pPr>
      <w:r w:rsidRPr="00FE77A6">
        <w:rPr>
          <w:rtl/>
          <w:lang w:eastAsia="en-IL"/>
        </w:rPr>
        <w:t>פרק 10 נובר לעומק</w:t>
      </w:r>
      <w:ins w:id="181" w:author="Idan Liberman" w:date="2023-03-29T16:28:00Z">
        <w:r w:rsidR="00A93751">
          <w:rPr>
            <w:rFonts w:hint="cs"/>
            <w:rtl/>
            <w:lang w:eastAsia="en-IL"/>
          </w:rPr>
          <w:t xml:space="preserve">ם </w:t>
        </w:r>
      </w:ins>
      <w:del w:id="182" w:author="Idan Liberman" w:date="2023-03-29T16:28:00Z">
        <w:r w:rsidRPr="00FE77A6" w:rsidDel="00A93751">
          <w:rPr>
            <w:rtl/>
            <w:lang w:eastAsia="en-IL"/>
          </w:rPr>
          <w:delText xml:space="preserve"> </w:delText>
        </w:r>
      </w:del>
      <w:r w:rsidRPr="00FE77A6">
        <w:rPr>
          <w:rtl/>
          <w:lang w:eastAsia="en-IL"/>
        </w:rPr>
        <w:t xml:space="preserve">של </w:t>
      </w:r>
      <w:del w:id="183" w:author="Idan Liberman" w:date="2023-03-29T16:28:00Z">
        <w:r w:rsidRPr="00FE77A6" w:rsidDel="00A93751">
          <w:rPr>
            <w:rtl/>
            <w:lang w:eastAsia="en-IL"/>
          </w:rPr>
          <w:delText>ג'נריקס</w:delText>
        </w:r>
        <w:r w:rsidRPr="00FE77A6" w:rsidDel="00A93751">
          <w:rPr>
            <w:lang w:eastAsia="en-IL"/>
          </w:rPr>
          <w:delText xml:space="preserve"> </w:delText>
        </w:r>
      </w:del>
      <w:ins w:id="184" w:author="Idan Liberman" w:date="2023-03-29T16:28:00Z">
        <w:r w:rsidR="00A93751">
          <w:rPr>
            <w:rFonts w:hint="cs"/>
            <w:rtl/>
            <w:lang w:eastAsia="en-IL"/>
          </w:rPr>
          <w:t xml:space="preserve">טיפוסים גנריים </w:t>
        </w:r>
      </w:ins>
      <w:r w:rsidRPr="00FE77A6">
        <w:rPr>
          <w:lang w:eastAsia="en-IL"/>
        </w:rPr>
        <w:t xml:space="preserve">(generics), </w:t>
      </w:r>
      <w:r w:rsidRPr="00FE77A6">
        <w:rPr>
          <w:rtl/>
          <w:lang w:eastAsia="en-IL"/>
        </w:rPr>
        <w:t>תכונות</w:t>
      </w:r>
      <w:r w:rsidRPr="00FE77A6">
        <w:rPr>
          <w:lang w:eastAsia="en-IL"/>
        </w:rPr>
        <w:t xml:space="preserve"> (traits), </w:t>
      </w:r>
      <w:r w:rsidRPr="00FE77A6">
        <w:rPr>
          <w:rtl/>
          <w:lang w:eastAsia="en-IL"/>
        </w:rPr>
        <w:t>ו</w:t>
      </w:r>
      <w:del w:id="185" w:author="Idan Liberman" w:date="2023-03-29T16:28:00Z">
        <w:r w:rsidRPr="00FE77A6" w:rsidDel="00A93751">
          <w:rPr>
            <w:rtl/>
            <w:lang w:eastAsia="en-IL"/>
          </w:rPr>
          <w:delText>פז"ם</w:delText>
        </w:r>
      </w:del>
      <w:ins w:id="186" w:author="Idan Liberman" w:date="2023-03-29T16:28:00Z">
        <w:r w:rsidR="00A93751">
          <w:rPr>
            <w:rFonts w:hint="cs"/>
            <w:rtl/>
            <w:lang w:eastAsia="en-IL"/>
          </w:rPr>
          <w:t>אורכי-חיים</w:t>
        </w:r>
      </w:ins>
      <w:r w:rsidRPr="00FE77A6">
        <w:rPr>
          <w:lang w:eastAsia="en-IL"/>
        </w:rPr>
        <w:t xml:space="preserve"> (lifetime), </w:t>
      </w:r>
      <w:r w:rsidRPr="00FE77A6">
        <w:rPr>
          <w:rtl/>
          <w:lang w:eastAsia="en-IL"/>
        </w:rPr>
        <w:t>אשר נותנים לכם את הכ</w:t>
      </w:r>
      <w:ins w:id="187" w:author="Idan Liberman" w:date="2023-03-29T16:28:00Z">
        <w:r w:rsidR="00A93751">
          <w:rPr>
            <w:rFonts w:hint="cs"/>
            <w:rtl/>
            <w:lang w:eastAsia="en-IL"/>
          </w:rPr>
          <w:t>ו</w:t>
        </w:r>
      </w:ins>
      <w:r w:rsidRPr="00FE77A6">
        <w:rPr>
          <w:rtl/>
          <w:lang w:eastAsia="en-IL"/>
        </w:rPr>
        <w:t xml:space="preserve">ח להגדיר קוד </w:t>
      </w:r>
      <w:ins w:id="188" w:author="Idan Liberman" w:date="2023-03-29T16:28:00Z">
        <w:r w:rsidR="00A93751">
          <w:rPr>
            <w:rFonts w:hint="cs"/>
            <w:rtl/>
            <w:lang w:eastAsia="en-IL"/>
          </w:rPr>
          <w:t>ה</w:t>
        </w:r>
      </w:ins>
      <w:r w:rsidRPr="00FE77A6">
        <w:rPr>
          <w:rtl/>
          <w:lang w:eastAsia="en-IL"/>
        </w:rPr>
        <w:t xml:space="preserve">מותאם </w:t>
      </w:r>
      <w:ins w:id="189" w:author="Idan Liberman" w:date="2023-03-29T16:28:00Z">
        <w:r w:rsidR="00A93751">
          <w:rPr>
            <w:rFonts w:hint="cs"/>
            <w:rtl/>
            <w:lang w:eastAsia="en-IL"/>
          </w:rPr>
          <w:t>ל</w:t>
        </w:r>
      </w:ins>
      <w:r w:rsidRPr="00FE77A6">
        <w:rPr>
          <w:rtl/>
          <w:lang w:eastAsia="en-IL"/>
        </w:rPr>
        <w:t>ריבוי טיפוסים. פרק 11 נוגע לבדיקות</w:t>
      </w:r>
      <w:r w:rsidRPr="00FE77A6">
        <w:rPr>
          <w:lang w:eastAsia="en-IL"/>
        </w:rPr>
        <w:t xml:space="preserve"> (testing), </w:t>
      </w:r>
      <w:r w:rsidRPr="00FE77A6">
        <w:rPr>
          <w:rtl/>
          <w:lang w:eastAsia="en-IL"/>
        </w:rPr>
        <w:t>נושא שאפילו בנוכחות מנגנוני הבטיחות של ראסט הוא הכרחי על מנת להבטיח את נכונות הלוגיקה התפעולית של תוכניותכם. בפרק 12 נבנה יישום משלנו לתת-קבוצה של היכולות של</w:t>
      </w:r>
      <w:r w:rsidRPr="00FE77A6">
        <w:rPr>
          <w:lang w:eastAsia="en-IL"/>
        </w:rPr>
        <w:t xml:space="preserve"> `grep`, </w:t>
      </w:r>
      <w:r w:rsidRPr="00FE77A6">
        <w:rPr>
          <w:rtl/>
          <w:lang w:eastAsia="en-IL"/>
        </w:rPr>
        <w:t>כלי שורת הפקודה לחיפוש בטקסט בתוך קבצים. לשם כך, נשתמש במושגים רבים מאלו שנדונו בפרקים הקודמים</w:t>
      </w:r>
      <w:r w:rsidRPr="00FE77A6">
        <w:rPr>
          <w:lang w:eastAsia="en-IL"/>
        </w:rPr>
        <w:t>.</w:t>
      </w:r>
    </w:p>
    <w:p w14:paraId="11BE679C" w14:textId="77777777" w:rsidR="00FE77A6" w:rsidRPr="00FE77A6" w:rsidRDefault="00FE77A6" w:rsidP="00FE77A6">
      <w:pPr>
        <w:bidi/>
        <w:rPr>
          <w:rtl/>
          <w:lang w:eastAsia="en-IL"/>
        </w:rPr>
      </w:pPr>
    </w:p>
    <w:p w14:paraId="5099855E" w14:textId="77777777" w:rsidR="00FE77A6" w:rsidRPr="00FE77A6" w:rsidRDefault="00FE77A6" w:rsidP="00FE77A6">
      <w:pPr>
        <w:bidi/>
        <w:rPr>
          <w:rtl/>
          <w:lang w:eastAsia="en-IL"/>
        </w:rPr>
      </w:pPr>
      <w:r w:rsidRPr="00FE77A6">
        <w:rPr>
          <w:rtl/>
          <w:lang w:eastAsia="en-IL"/>
        </w:rPr>
        <w:lastRenderedPageBreak/>
        <w:t>פרק 13 עוסק בסגורים</w:t>
      </w:r>
      <w:r w:rsidRPr="00FE77A6">
        <w:rPr>
          <w:lang w:eastAsia="en-IL"/>
        </w:rPr>
        <w:t xml:space="preserve"> (closures) </w:t>
      </w:r>
      <w:r w:rsidRPr="00FE77A6">
        <w:rPr>
          <w:rtl/>
          <w:lang w:eastAsia="en-IL"/>
        </w:rPr>
        <w:t>ובעוקבים</w:t>
      </w:r>
      <w:r w:rsidRPr="00FE77A6">
        <w:rPr>
          <w:lang w:eastAsia="en-IL"/>
        </w:rPr>
        <w:t xml:space="preserve"> (iterators): </w:t>
      </w:r>
      <w:r w:rsidRPr="00FE77A6">
        <w:rPr>
          <w:rtl/>
          <w:lang w:eastAsia="en-IL"/>
        </w:rPr>
        <w:t>תכונות של ראסט המגיעות מעולם שפות התכנות הפונקציונאליות. בפרק 14 נתבונן יותר לעומק בקארגו וניגע בעקרונות המומלצים לשיתוף ספריות עם מפתחים אחרים. פרק 15 מדבר על מצביעים חכמים</w:t>
      </w:r>
      <w:r w:rsidRPr="00FE77A6">
        <w:rPr>
          <w:lang w:eastAsia="en-IL"/>
        </w:rPr>
        <w:t xml:space="preserve"> (smart pointers) </w:t>
      </w:r>
      <w:r w:rsidRPr="00FE77A6">
        <w:rPr>
          <w:rtl/>
          <w:lang w:eastAsia="en-IL"/>
        </w:rPr>
        <w:t>שהספריה הסטנדרטית מספקת ובתכונות שמאפשרות את תפקודם</w:t>
      </w:r>
      <w:r w:rsidRPr="00FE77A6">
        <w:rPr>
          <w:lang w:eastAsia="en-IL"/>
        </w:rPr>
        <w:t>.</w:t>
      </w:r>
    </w:p>
    <w:p w14:paraId="2C9E3BBE" w14:textId="77777777" w:rsidR="00FE77A6" w:rsidRPr="00FE77A6" w:rsidRDefault="00FE77A6" w:rsidP="00FE77A6">
      <w:pPr>
        <w:bidi/>
        <w:rPr>
          <w:rtl/>
          <w:lang w:eastAsia="en-IL"/>
        </w:rPr>
      </w:pPr>
    </w:p>
    <w:p w14:paraId="4D66C4A2" w14:textId="3089A410" w:rsidR="00FE77A6" w:rsidRPr="00FE77A6" w:rsidRDefault="00FE77A6" w:rsidP="00FE77A6">
      <w:pPr>
        <w:bidi/>
        <w:rPr>
          <w:rtl/>
          <w:lang w:eastAsia="en-IL"/>
        </w:rPr>
      </w:pPr>
      <w:r w:rsidRPr="00FE77A6">
        <w:rPr>
          <w:rtl/>
          <w:lang w:eastAsia="en-IL"/>
        </w:rPr>
        <w:t xml:space="preserve">בפרק 16 נעבור על כמה מודלים של תכנות מקבילי ונדבר על כיצד </w:t>
      </w:r>
      <w:proofErr w:type="spellStart"/>
      <w:r w:rsidRPr="00FE77A6">
        <w:rPr>
          <w:rtl/>
          <w:lang w:eastAsia="en-IL"/>
        </w:rPr>
        <w:t>ראסט</w:t>
      </w:r>
      <w:proofErr w:type="spellEnd"/>
      <w:r w:rsidRPr="00FE77A6">
        <w:rPr>
          <w:rtl/>
          <w:lang w:eastAsia="en-IL"/>
        </w:rPr>
        <w:t xml:space="preserve"> מאפשרת תכנות מרובה </w:t>
      </w:r>
      <w:commentRangeStart w:id="190"/>
      <w:r w:rsidRPr="00FE77A6">
        <w:rPr>
          <w:rtl/>
          <w:lang w:eastAsia="en-IL"/>
        </w:rPr>
        <w:t>פתילים</w:t>
      </w:r>
      <w:r w:rsidRPr="00FE77A6">
        <w:rPr>
          <w:lang w:eastAsia="en-IL"/>
        </w:rPr>
        <w:t xml:space="preserve"> </w:t>
      </w:r>
      <w:commentRangeEnd w:id="190"/>
      <w:r w:rsidR="00A93751">
        <w:rPr>
          <w:rStyle w:val="CommentReference"/>
          <w:rtl/>
        </w:rPr>
        <w:commentReference w:id="190"/>
      </w:r>
      <w:r w:rsidRPr="00FE77A6">
        <w:rPr>
          <w:lang w:eastAsia="en-IL"/>
        </w:rPr>
        <w:t xml:space="preserve">(multiple threads) </w:t>
      </w:r>
      <w:del w:id="191" w:author="Idan Liberman" w:date="2023-03-29T16:29:00Z">
        <w:r w:rsidRPr="00FE77A6" w:rsidDel="00A93751">
          <w:rPr>
            <w:rtl/>
            <w:lang w:eastAsia="en-IL"/>
          </w:rPr>
          <w:delText xml:space="preserve">ללא </w:delText>
        </w:r>
      </w:del>
      <w:ins w:id="192" w:author="Idan Liberman" w:date="2023-03-29T16:29:00Z">
        <w:r w:rsidR="00A93751">
          <w:rPr>
            <w:rFonts w:hint="cs"/>
            <w:rtl/>
            <w:lang w:eastAsia="en-IL"/>
          </w:rPr>
          <w:t>חסר-</w:t>
        </w:r>
      </w:ins>
      <w:r w:rsidRPr="00FE77A6">
        <w:rPr>
          <w:rtl/>
          <w:lang w:eastAsia="en-IL"/>
        </w:rPr>
        <w:t xml:space="preserve">פחד. פרק 17 </w:t>
      </w:r>
      <w:del w:id="193" w:author="Idan Liberman" w:date="2023-03-29T16:29:00Z">
        <w:r w:rsidRPr="00FE77A6" w:rsidDel="00A93751">
          <w:rPr>
            <w:rtl/>
            <w:lang w:eastAsia="en-IL"/>
          </w:rPr>
          <w:delText xml:space="preserve">מתבונן </w:delText>
        </w:r>
      </w:del>
      <w:ins w:id="194" w:author="Idan Liberman" w:date="2023-03-29T16:29:00Z">
        <w:r w:rsidR="00A93751">
          <w:rPr>
            <w:rFonts w:hint="cs"/>
            <w:rtl/>
            <w:lang w:eastAsia="en-IL"/>
          </w:rPr>
          <w:t xml:space="preserve">סוקר </w:t>
        </w:r>
      </w:ins>
      <w:del w:id="195" w:author="Idan Liberman" w:date="2023-03-29T16:29:00Z">
        <w:r w:rsidRPr="00FE77A6" w:rsidDel="00A93751">
          <w:rPr>
            <w:rtl/>
            <w:lang w:eastAsia="en-IL"/>
          </w:rPr>
          <w:delText xml:space="preserve">על </w:delText>
        </w:r>
      </w:del>
      <w:ins w:id="196" w:author="Idan Liberman" w:date="2023-03-29T16:29:00Z">
        <w:r w:rsidR="00A93751">
          <w:rPr>
            <w:rFonts w:hint="cs"/>
            <w:rtl/>
            <w:lang w:eastAsia="en-IL"/>
          </w:rPr>
          <w:t xml:space="preserve">את </w:t>
        </w:r>
      </w:ins>
      <w:r w:rsidRPr="00FE77A6">
        <w:rPr>
          <w:rtl/>
          <w:lang w:eastAsia="en-IL"/>
        </w:rPr>
        <w:t xml:space="preserve">הדומה והשונה שבין </w:t>
      </w:r>
      <w:proofErr w:type="spellStart"/>
      <w:r w:rsidRPr="00FE77A6">
        <w:rPr>
          <w:rtl/>
          <w:lang w:eastAsia="en-IL"/>
        </w:rPr>
        <w:t>אידיאומות</w:t>
      </w:r>
      <w:proofErr w:type="spellEnd"/>
      <w:r w:rsidRPr="00FE77A6">
        <w:rPr>
          <w:rtl/>
          <w:lang w:eastAsia="en-IL"/>
        </w:rPr>
        <w:t xml:space="preserve"> ראסט</w:t>
      </w:r>
      <w:r w:rsidRPr="00FE77A6">
        <w:rPr>
          <w:lang w:eastAsia="en-IL"/>
        </w:rPr>
        <w:t xml:space="preserve"> (Rust idioms) </w:t>
      </w:r>
      <w:r w:rsidRPr="00FE77A6">
        <w:rPr>
          <w:rtl/>
          <w:lang w:eastAsia="en-IL"/>
        </w:rPr>
        <w:t>לעקרונות תכנות מוכוון אובייקטים</w:t>
      </w:r>
      <w:r w:rsidRPr="00FE77A6">
        <w:rPr>
          <w:lang w:eastAsia="en-IL"/>
        </w:rPr>
        <w:t xml:space="preserve"> (object-oriented programming) </w:t>
      </w:r>
      <w:r w:rsidRPr="00FE77A6">
        <w:rPr>
          <w:rtl/>
          <w:lang w:eastAsia="en-IL"/>
        </w:rPr>
        <w:t>שעשויים להיות מוכרים לכם</w:t>
      </w:r>
      <w:ins w:id="197" w:author="Idan Liberman" w:date="2023-03-29T16:30:00Z">
        <w:r w:rsidR="00A93751">
          <w:rPr>
            <w:rFonts w:hint="cs"/>
            <w:rtl/>
            <w:lang w:eastAsia="en-IL"/>
          </w:rPr>
          <w:t xml:space="preserve"> משפות תכנות אחרות</w:t>
        </w:r>
      </w:ins>
      <w:r w:rsidRPr="00FE77A6">
        <w:rPr>
          <w:lang w:eastAsia="en-IL"/>
        </w:rPr>
        <w:t>.</w:t>
      </w:r>
    </w:p>
    <w:p w14:paraId="7A92682B" w14:textId="77777777" w:rsidR="00FE77A6" w:rsidRPr="00FE77A6" w:rsidRDefault="00FE77A6" w:rsidP="00FE77A6">
      <w:pPr>
        <w:bidi/>
        <w:rPr>
          <w:rtl/>
          <w:lang w:eastAsia="en-IL"/>
        </w:rPr>
      </w:pPr>
    </w:p>
    <w:p w14:paraId="5DB33A59" w14:textId="3A28C7D7" w:rsidR="00FE77A6" w:rsidRPr="00FE77A6" w:rsidRDefault="00FE77A6" w:rsidP="00FE77A6">
      <w:pPr>
        <w:bidi/>
        <w:rPr>
          <w:rtl/>
          <w:lang w:eastAsia="en-IL"/>
        </w:rPr>
      </w:pPr>
      <w:r w:rsidRPr="00FE77A6">
        <w:rPr>
          <w:rtl/>
          <w:lang w:eastAsia="en-IL"/>
        </w:rPr>
        <w:t xml:space="preserve">פרק 18 </w:t>
      </w:r>
      <w:del w:id="198" w:author="Idan Liberman" w:date="2023-03-29T16:30:00Z">
        <w:r w:rsidRPr="00FE77A6" w:rsidDel="00A93751">
          <w:rPr>
            <w:rtl/>
            <w:lang w:eastAsia="en-IL"/>
          </w:rPr>
          <w:delText xml:space="preserve">משמש </w:delText>
        </w:r>
      </w:del>
      <w:ins w:id="199" w:author="Idan Liberman" w:date="2023-03-29T16:30:00Z">
        <w:r w:rsidR="00A93751">
          <w:rPr>
            <w:rFonts w:hint="cs"/>
            <w:rtl/>
            <w:lang w:eastAsia="en-IL"/>
          </w:rPr>
          <w:t xml:space="preserve">סוקר </w:t>
        </w:r>
      </w:ins>
      <w:del w:id="200" w:author="Idan Liberman" w:date="2023-03-29T16:30:00Z">
        <w:r w:rsidRPr="00FE77A6" w:rsidDel="00A93751">
          <w:rPr>
            <w:rtl/>
            <w:lang w:eastAsia="en-IL"/>
          </w:rPr>
          <w:delText xml:space="preserve">כהפניה עבור </w:delText>
        </w:r>
      </w:del>
      <w:r w:rsidRPr="00FE77A6">
        <w:rPr>
          <w:rtl/>
          <w:lang w:eastAsia="en-IL"/>
        </w:rPr>
        <w:t>דפוסים והתאמת דפוסים</w:t>
      </w:r>
      <w:r w:rsidRPr="00FE77A6">
        <w:rPr>
          <w:lang w:eastAsia="en-IL"/>
        </w:rPr>
        <w:t xml:space="preserve"> (patterns and pattern matching), </w:t>
      </w:r>
      <w:r w:rsidRPr="00FE77A6">
        <w:rPr>
          <w:rtl/>
          <w:lang w:eastAsia="en-IL"/>
        </w:rPr>
        <w:t xml:space="preserve">שהן דרכים עוצמתיות לביטוי רעיונות </w:t>
      </w:r>
      <w:ins w:id="201" w:author="Idan Liberman" w:date="2023-03-29T16:30:00Z">
        <w:r w:rsidR="00A93751">
          <w:rPr>
            <w:rFonts w:hint="cs"/>
            <w:rtl/>
            <w:lang w:eastAsia="en-IL"/>
          </w:rPr>
          <w:t>ב</w:t>
        </w:r>
      </w:ins>
      <w:del w:id="202" w:author="Idan Liberman" w:date="2023-03-29T16:30:00Z">
        <w:r w:rsidRPr="00FE77A6" w:rsidDel="00A93751">
          <w:rPr>
            <w:rtl/>
            <w:lang w:eastAsia="en-IL"/>
          </w:rPr>
          <w:delText xml:space="preserve">על פני </w:delText>
        </w:r>
      </w:del>
      <w:r w:rsidRPr="00FE77A6">
        <w:rPr>
          <w:rtl/>
          <w:lang w:eastAsia="en-IL"/>
        </w:rPr>
        <w:t xml:space="preserve">תוכנות ראסט. פרק 19 מכיל </w:t>
      </w:r>
      <w:del w:id="203" w:author="Idan Liberman" w:date="2023-03-29T16:30:00Z">
        <w:r w:rsidRPr="00FE77A6" w:rsidDel="00A93751">
          <w:rPr>
            <w:rtl/>
            <w:lang w:eastAsia="en-IL"/>
          </w:rPr>
          <w:delText xml:space="preserve">קולאז' </w:delText>
        </w:r>
      </w:del>
      <w:ins w:id="204" w:author="Idan Liberman" w:date="2023-03-29T16:30:00Z">
        <w:r w:rsidR="00A93751">
          <w:rPr>
            <w:rFonts w:hint="cs"/>
            <w:rtl/>
            <w:lang w:eastAsia="en-IL"/>
          </w:rPr>
          <w:t xml:space="preserve">פסיפס </w:t>
        </w:r>
      </w:ins>
      <w:r w:rsidRPr="00FE77A6">
        <w:rPr>
          <w:rtl/>
          <w:lang w:eastAsia="en-IL"/>
        </w:rPr>
        <w:t xml:space="preserve">של נושאים מתקדמים, כולל ראסט לא בטיחותי, </w:t>
      </w:r>
      <w:proofErr w:type="spellStart"/>
      <w:r w:rsidRPr="00FE77A6">
        <w:rPr>
          <w:rtl/>
          <w:lang w:eastAsia="en-IL"/>
        </w:rPr>
        <w:t>מאקרואים</w:t>
      </w:r>
      <w:proofErr w:type="spellEnd"/>
      <w:r w:rsidRPr="00FE77A6">
        <w:rPr>
          <w:rtl/>
          <w:lang w:eastAsia="en-IL"/>
        </w:rPr>
        <w:t xml:space="preserve">, ועוד אודות </w:t>
      </w:r>
      <w:del w:id="205" w:author="Idan Liberman" w:date="2023-03-29T16:30:00Z">
        <w:r w:rsidRPr="00FE77A6" w:rsidDel="00A93751">
          <w:rPr>
            <w:rtl/>
            <w:lang w:eastAsia="en-IL"/>
          </w:rPr>
          <w:delText>פז"ם</w:delText>
        </w:r>
      </w:del>
      <w:ins w:id="206" w:author="Idan Liberman" w:date="2023-03-29T16:30:00Z">
        <w:r w:rsidR="00A93751">
          <w:rPr>
            <w:rFonts w:hint="cs"/>
            <w:rtl/>
            <w:lang w:eastAsia="en-IL"/>
          </w:rPr>
          <w:t>אורכי-חיים</w:t>
        </w:r>
      </w:ins>
      <w:r w:rsidRPr="00FE77A6">
        <w:rPr>
          <w:rtl/>
          <w:lang w:eastAsia="en-IL"/>
        </w:rPr>
        <w:t>, תכונות, טיפוסים, פונקציות, וסגורים</w:t>
      </w:r>
      <w:r w:rsidRPr="00FE77A6">
        <w:rPr>
          <w:lang w:eastAsia="en-IL"/>
        </w:rPr>
        <w:t>.</w:t>
      </w:r>
    </w:p>
    <w:p w14:paraId="3FD24492" w14:textId="77777777" w:rsidR="00FE77A6" w:rsidRPr="00FE77A6" w:rsidRDefault="00FE77A6" w:rsidP="00FE77A6">
      <w:pPr>
        <w:bidi/>
        <w:rPr>
          <w:rtl/>
          <w:lang w:eastAsia="en-IL"/>
        </w:rPr>
      </w:pPr>
    </w:p>
    <w:p w14:paraId="009D5F86" w14:textId="0DDF2FA9" w:rsidR="00FE77A6" w:rsidRPr="00FE77A6" w:rsidRDefault="00FE77A6" w:rsidP="00FE77A6">
      <w:pPr>
        <w:bidi/>
        <w:rPr>
          <w:rtl/>
          <w:lang w:eastAsia="en-IL"/>
        </w:rPr>
      </w:pPr>
      <w:r w:rsidRPr="00FE77A6">
        <w:rPr>
          <w:rtl/>
          <w:lang w:eastAsia="en-IL"/>
        </w:rPr>
        <w:t xml:space="preserve">בפרק 20 נעבוד על פרוייקט בו ניישם ברמת סף שרת רשת מרובה </w:t>
      </w:r>
      <w:del w:id="207" w:author="Idan Liberman" w:date="2023-03-29T16:30:00Z">
        <w:r w:rsidRPr="00FE77A6" w:rsidDel="00A93751">
          <w:rPr>
            <w:rtl/>
            <w:lang w:eastAsia="en-IL"/>
          </w:rPr>
          <w:delText>פתילים</w:delText>
        </w:r>
      </w:del>
      <w:proofErr w:type="spellStart"/>
      <w:ins w:id="208" w:author="Idan Liberman" w:date="2023-03-29T16:30:00Z">
        <w:r w:rsidR="00A93751">
          <w:rPr>
            <w:rFonts w:hint="cs"/>
            <w:rtl/>
            <w:lang w:eastAsia="en-IL"/>
          </w:rPr>
          <w:t>תהליכונים</w:t>
        </w:r>
      </w:ins>
      <w:proofErr w:type="spellEnd"/>
      <w:r w:rsidRPr="00FE77A6">
        <w:rPr>
          <w:lang w:eastAsia="en-IL"/>
        </w:rPr>
        <w:t>!</w:t>
      </w:r>
    </w:p>
    <w:p w14:paraId="306639EC" w14:textId="77777777" w:rsidR="00FE77A6" w:rsidRPr="00FE77A6" w:rsidRDefault="00FE77A6" w:rsidP="00FE77A6">
      <w:pPr>
        <w:bidi/>
        <w:rPr>
          <w:rtl/>
          <w:lang w:eastAsia="en-IL"/>
        </w:rPr>
      </w:pPr>
    </w:p>
    <w:p w14:paraId="5CC8ECF3" w14:textId="520F5952" w:rsidR="00FE77A6" w:rsidRPr="00FE77A6" w:rsidRDefault="00FE77A6" w:rsidP="00FE77A6">
      <w:pPr>
        <w:bidi/>
        <w:rPr>
          <w:rtl/>
          <w:lang w:eastAsia="en-IL"/>
        </w:rPr>
      </w:pPr>
      <w:r w:rsidRPr="00FE77A6">
        <w:rPr>
          <w:rtl/>
          <w:lang w:eastAsia="en-IL"/>
        </w:rPr>
        <w:t xml:space="preserve">לבסוף, בכמה נספחים תמצאו מידע שימושי על השפה בפורמט נוח להפניות. נספח א' מכסה את מילות המפתח של ראסט, נספח ב' מכסה את האופרטורים והסימונים של ראסט, נספח ג' מכסה תכונות נגזרות הנמצאות בספריה הסטנדרטית, נספח ד' מכסה כמה כלי פיתוח שימושיים, ונספח ה' מסביר על מהדורות ראסט השונות. בנספח ו' תוכלו למצוא תרגומים של הספר, ובנספח ז' נגלה איך </w:t>
      </w:r>
      <w:proofErr w:type="spellStart"/>
      <w:r w:rsidRPr="00FE77A6">
        <w:rPr>
          <w:rtl/>
          <w:lang w:eastAsia="en-IL"/>
        </w:rPr>
        <w:t>ראסט</w:t>
      </w:r>
      <w:proofErr w:type="spellEnd"/>
      <w:r w:rsidRPr="00FE77A6">
        <w:rPr>
          <w:rtl/>
          <w:lang w:eastAsia="en-IL"/>
        </w:rPr>
        <w:t xml:space="preserve"> נבנית</w:t>
      </w:r>
      <w:ins w:id="209" w:author="Idan Liberman" w:date="2023-03-29T16:31:00Z">
        <w:r w:rsidR="00A93751">
          <w:rPr>
            <w:rFonts w:hint="cs"/>
            <w:rtl/>
            <w:lang w:eastAsia="en-IL"/>
          </w:rPr>
          <w:t xml:space="preserve">, </w:t>
        </w:r>
      </w:ins>
      <w:del w:id="210" w:author="Idan Liberman" w:date="2023-03-29T16:31:00Z">
        <w:r w:rsidRPr="00FE77A6" w:rsidDel="00A93751">
          <w:rPr>
            <w:rtl/>
            <w:lang w:eastAsia="en-IL"/>
          </w:rPr>
          <w:delText xml:space="preserve"> </w:delText>
        </w:r>
      </w:del>
      <w:r w:rsidRPr="00FE77A6">
        <w:rPr>
          <w:rtl/>
          <w:lang w:eastAsia="en-IL"/>
        </w:rPr>
        <w:t>ומהי</w:t>
      </w:r>
      <w:del w:id="211" w:author="Idan Liberman" w:date="2023-03-29T16:31:00Z">
        <w:r w:rsidRPr="00FE77A6" w:rsidDel="00A93751">
          <w:rPr>
            <w:rtl/>
            <w:lang w:eastAsia="en-IL"/>
          </w:rPr>
          <w:delText>א</w:delText>
        </w:r>
      </w:del>
      <w:r w:rsidRPr="00FE77A6">
        <w:rPr>
          <w:rtl/>
          <w:lang w:eastAsia="en-IL"/>
        </w:rPr>
        <w:t xml:space="preserve"> </w:t>
      </w:r>
      <w:proofErr w:type="spellStart"/>
      <w:r w:rsidRPr="00FE77A6">
        <w:rPr>
          <w:rtl/>
          <w:lang w:eastAsia="en-IL"/>
        </w:rPr>
        <w:t>ראסט</w:t>
      </w:r>
      <w:proofErr w:type="spellEnd"/>
      <w:r w:rsidRPr="00FE77A6">
        <w:rPr>
          <w:rtl/>
          <w:lang w:eastAsia="en-IL"/>
        </w:rPr>
        <w:t xml:space="preserve"> לילית</w:t>
      </w:r>
      <w:r w:rsidRPr="00FE77A6">
        <w:rPr>
          <w:lang w:eastAsia="en-IL"/>
        </w:rPr>
        <w:t xml:space="preserve"> (nightly Rust).</w:t>
      </w:r>
    </w:p>
    <w:p w14:paraId="2336FFEE" w14:textId="77777777" w:rsidR="00FE77A6" w:rsidRPr="00FE77A6" w:rsidRDefault="00FE77A6" w:rsidP="00FE77A6">
      <w:pPr>
        <w:bidi/>
        <w:rPr>
          <w:rtl/>
          <w:lang w:eastAsia="en-IL"/>
        </w:rPr>
      </w:pPr>
    </w:p>
    <w:p w14:paraId="100520EF" w14:textId="79B7BFBA" w:rsidR="00FE77A6" w:rsidRPr="00FE77A6" w:rsidRDefault="00FE77A6" w:rsidP="00FE77A6">
      <w:pPr>
        <w:bidi/>
        <w:rPr>
          <w:rtl/>
          <w:lang w:eastAsia="en-IL"/>
        </w:rPr>
      </w:pPr>
      <w:r w:rsidRPr="00FE77A6">
        <w:rPr>
          <w:rtl/>
          <w:lang w:eastAsia="en-IL"/>
        </w:rPr>
        <w:t xml:space="preserve">אין דרך שגויה לקרוא את הספר הזה: אם אתם רוצים לקפוץ קדימה, לכו על זה! אתם עלולים להצטרך לקפוץ בחזרה לפרקים מוקדמים יותר במידה ואתם נתקלים </w:t>
      </w:r>
      <w:del w:id="212" w:author="Idan Liberman" w:date="2023-03-29T16:31:00Z">
        <w:r w:rsidRPr="00FE77A6" w:rsidDel="00A93751">
          <w:rPr>
            <w:rtl/>
            <w:lang w:eastAsia="en-IL"/>
          </w:rPr>
          <w:delText>בבלבול</w:delText>
        </w:r>
      </w:del>
      <w:ins w:id="213" w:author="Idan Liberman" w:date="2023-03-29T16:31:00Z">
        <w:r w:rsidR="00A93751">
          <w:rPr>
            <w:rFonts w:hint="cs"/>
            <w:rtl/>
            <w:lang w:eastAsia="en-IL"/>
          </w:rPr>
          <w:t>בדברים שאינם ברורים</w:t>
        </w:r>
      </w:ins>
      <w:r w:rsidRPr="00FE77A6">
        <w:rPr>
          <w:rtl/>
          <w:lang w:eastAsia="en-IL"/>
        </w:rPr>
        <w:t>. אבל, עשו את מה שעובד עבורכם</w:t>
      </w:r>
      <w:r w:rsidRPr="00FE77A6">
        <w:rPr>
          <w:lang w:eastAsia="en-IL"/>
        </w:rPr>
        <w:t>.</w:t>
      </w:r>
    </w:p>
    <w:p w14:paraId="2FCD31A3" w14:textId="77777777" w:rsidR="00FE77A6" w:rsidRPr="00FE77A6" w:rsidRDefault="00FE77A6" w:rsidP="00FE77A6">
      <w:pPr>
        <w:bidi/>
        <w:rPr>
          <w:rtl/>
          <w:lang w:eastAsia="en-IL"/>
        </w:rPr>
      </w:pPr>
    </w:p>
    <w:p w14:paraId="6DF6189F" w14:textId="77777777" w:rsidR="00FE77A6" w:rsidRPr="00FE77A6" w:rsidRDefault="00FE77A6" w:rsidP="00FE77A6">
      <w:pPr>
        <w:bidi/>
        <w:rPr>
          <w:lang w:eastAsia="en-IL"/>
        </w:rPr>
      </w:pPr>
      <w:r w:rsidRPr="00FE77A6">
        <w:rPr>
          <w:lang w:eastAsia="en-IL"/>
        </w:rPr>
        <w:t>&lt;span id="</w:t>
      </w:r>
      <w:proofErr w:type="spellStart"/>
      <w:r w:rsidRPr="00FE77A6">
        <w:rPr>
          <w:lang w:eastAsia="en-IL"/>
        </w:rPr>
        <w:t>ferris</w:t>
      </w:r>
      <w:proofErr w:type="spellEnd"/>
      <w:r w:rsidRPr="00FE77A6">
        <w:rPr>
          <w:lang w:eastAsia="en-IL"/>
        </w:rPr>
        <w:t>"&gt;&lt;/span&gt;</w:t>
      </w:r>
    </w:p>
    <w:p w14:paraId="151B86DF" w14:textId="77777777" w:rsidR="00FE77A6" w:rsidRPr="00FE77A6" w:rsidRDefault="00FE77A6" w:rsidP="00FE77A6">
      <w:pPr>
        <w:bidi/>
        <w:rPr>
          <w:rtl/>
          <w:lang w:eastAsia="en-IL"/>
        </w:rPr>
      </w:pPr>
    </w:p>
    <w:p w14:paraId="5C11DD45" w14:textId="555C6092" w:rsidR="00FE77A6" w:rsidRPr="00FE77A6" w:rsidRDefault="00FE77A6" w:rsidP="00FE77A6">
      <w:pPr>
        <w:bidi/>
        <w:rPr>
          <w:rtl/>
          <w:lang w:eastAsia="en-IL"/>
        </w:rPr>
      </w:pPr>
      <w:r w:rsidRPr="00FE77A6">
        <w:rPr>
          <w:rtl/>
          <w:lang w:eastAsia="en-IL"/>
        </w:rPr>
        <w:t xml:space="preserve">חלק חשוב בתהליך למידת ראסט הוא לימוד כיצד לקרוא את הודעות השגיאה שהקומפיילר מציג: אלה ינחו אתכם </w:t>
      </w:r>
      <w:del w:id="214" w:author="Idan Liberman" w:date="2023-03-29T16:31:00Z">
        <w:r w:rsidRPr="00FE77A6" w:rsidDel="00A93751">
          <w:rPr>
            <w:rtl/>
            <w:lang w:eastAsia="en-IL"/>
          </w:rPr>
          <w:delText xml:space="preserve">לעבר </w:delText>
        </w:r>
      </w:del>
      <w:ins w:id="215" w:author="Idan Liberman" w:date="2023-03-29T16:31:00Z">
        <w:r w:rsidR="00A93751">
          <w:rPr>
            <w:rFonts w:hint="cs"/>
            <w:rtl/>
            <w:lang w:eastAsia="en-IL"/>
          </w:rPr>
          <w:t xml:space="preserve">בבטחה לעבר </w:t>
        </w:r>
      </w:ins>
      <w:r w:rsidRPr="00FE77A6">
        <w:rPr>
          <w:rtl/>
          <w:lang w:eastAsia="en-IL"/>
        </w:rPr>
        <w:t>קוד שעובד. לכן, נספק דוגמאות רבות שאינן עוברות קומפילציה ביחד עם הודעות השגיאה מהקומפיילר. זכרו שאם אתם מקלידים את הקוד של דוגמא אקראית, יכול להיות שהיא לא תעבור קומפילציה! וודאו שאתם קוראים את הטקסט מסביב לדוגמא על מנת לראות האם הדוגמא בה אתם מתעניינים אמורה להדגים שגיאה. פריס</w:t>
      </w:r>
      <w:ins w:id="216" w:author="Idan Liberman" w:date="2023-03-29T16:31:00Z">
        <w:r w:rsidR="00A93751">
          <w:rPr>
            <w:rFonts w:hint="cs"/>
            <w:rtl/>
            <w:lang w:eastAsia="en-IL"/>
          </w:rPr>
          <w:t xml:space="preserve"> הסרטן</w:t>
        </w:r>
      </w:ins>
      <w:r w:rsidRPr="00FE77A6">
        <w:rPr>
          <w:lang w:eastAsia="en-IL"/>
        </w:rPr>
        <w:t xml:space="preserve"> (Ferris) </w:t>
      </w:r>
      <w:r w:rsidRPr="00FE77A6">
        <w:rPr>
          <w:rtl/>
          <w:lang w:eastAsia="en-IL"/>
        </w:rPr>
        <w:t>יעזור לכם לזהות קוד שלא אמור לעבוד</w:t>
      </w:r>
      <w:r w:rsidRPr="00FE77A6">
        <w:rPr>
          <w:lang w:eastAsia="en-IL"/>
        </w:rPr>
        <w:t>:</w:t>
      </w:r>
    </w:p>
    <w:p w14:paraId="34628C1D" w14:textId="77777777" w:rsidR="00FE77A6" w:rsidRPr="00FE77A6" w:rsidRDefault="00FE77A6" w:rsidP="00FE77A6">
      <w:pPr>
        <w:bidi/>
        <w:rPr>
          <w:rtl/>
          <w:lang w:eastAsia="en-IL"/>
        </w:rPr>
      </w:pPr>
    </w:p>
    <w:p w14:paraId="43A60B87" w14:textId="77777777" w:rsidR="00FE77A6" w:rsidRPr="00FE77A6" w:rsidRDefault="00FE77A6" w:rsidP="00FE77A6">
      <w:pPr>
        <w:bidi/>
        <w:rPr>
          <w:rtl/>
          <w:lang w:eastAsia="en-IL"/>
        </w:rPr>
      </w:pPr>
      <w:r w:rsidRPr="00FE77A6">
        <w:rPr>
          <w:lang w:eastAsia="en-IL"/>
        </w:rPr>
        <w:t xml:space="preserve">| </w:t>
      </w:r>
      <w:r w:rsidRPr="00FE77A6">
        <w:rPr>
          <w:rtl/>
          <w:lang w:eastAsia="en-IL"/>
        </w:rPr>
        <w:t>פריס                                                                                                                               | משמעות</w:t>
      </w:r>
      <w:r w:rsidRPr="00FE77A6">
        <w:rPr>
          <w:lang w:eastAsia="en-IL"/>
        </w:rPr>
        <w:t xml:space="preserve">                           |</w:t>
      </w:r>
    </w:p>
    <w:p w14:paraId="54150F76" w14:textId="77777777" w:rsidR="00FE77A6" w:rsidRPr="00FE77A6" w:rsidRDefault="00FE77A6" w:rsidP="00FE77A6">
      <w:pPr>
        <w:bidi/>
        <w:rPr>
          <w:rtl/>
          <w:lang w:eastAsia="en-IL"/>
        </w:rPr>
      </w:pPr>
      <w:r w:rsidRPr="00FE77A6">
        <w:rPr>
          <w:lang w:eastAsia="en-IL"/>
        </w:rPr>
        <w:t>| ---------------------------------------------------------------------------------------------------------------------------------- | -------------------------------- |</w:t>
      </w:r>
    </w:p>
    <w:p w14:paraId="46FEFE67" w14:textId="77777777" w:rsidR="00FE77A6" w:rsidRPr="00FE77A6" w:rsidRDefault="00FE77A6" w:rsidP="00FE77A6">
      <w:pPr>
        <w:bidi/>
        <w:rPr>
          <w:rtl/>
          <w:lang w:eastAsia="en-IL"/>
        </w:rPr>
      </w:pPr>
      <w:r w:rsidRPr="00FE77A6">
        <w:rPr>
          <w:lang w:eastAsia="en-IL"/>
        </w:rPr>
        <w:lastRenderedPageBreak/>
        <w:t>| &lt;</w:t>
      </w:r>
      <w:proofErr w:type="spellStart"/>
      <w:r w:rsidRPr="00FE77A6">
        <w:rPr>
          <w:lang w:eastAsia="en-IL"/>
        </w:rPr>
        <w:t>img</w:t>
      </w:r>
      <w:proofErr w:type="spellEnd"/>
      <w:r w:rsidRPr="00FE77A6">
        <w:rPr>
          <w:lang w:eastAsia="en-IL"/>
        </w:rPr>
        <w:t xml:space="preserve"> </w:t>
      </w:r>
      <w:proofErr w:type="spellStart"/>
      <w:r w:rsidRPr="00FE77A6">
        <w:rPr>
          <w:lang w:eastAsia="en-IL"/>
        </w:rPr>
        <w:t>src</w:t>
      </w:r>
      <w:proofErr w:type="spellEnd"/>
      <w:r w:rsidRPr="00FE77A6">
        <w:rPr>
          <w:lang w:eastAsia="en-IL"/>
        </w:rPr>
        <w:t>="</w:t>
      </w:r>
      <w:proofErr w:type="spellStart"/>
      <w:r w:rsidRPr="00FE77A6">
        <w:rPr>
          <w:lang w:eastAsia="en-IL"/>
        </w:rPr>
        <w:t>img</w:t>
      </w:r>
      <w:proofErr w:type="spellEnd"/>
      <w:r w:rsidRPr="00FE77A6">
        <w:rPr>
          <w:lang w:eastAsia="en-IL"/>
        </w:rPr>
        <w:t>/</w:t>
      </w:r>
      <w:proofErr w:type="spellStart"/>
      <w:r w:rsidRPr="00FE77A6">
        <w:rPr>
          <w:lang w:eastAsia="en-IL"/>
        </w:rPr>
        <w:t>ferris</w:t>
      </w:r>
      <w:proofErr w:type="spellEnd"/>
      <w:r w:rsidRPr="00FE77A6">
        <w:rPr>
          <w:lang w:eastAsia="en-IL"/>
        </w:rPr>
        <w:t>/</w:t>
      </w:r>
      <w:proofErr w:type="spellStart"/>
      <w:r w:rsidRPr="00FE77A6">
        <w:rPr>
          <w:lang w:eastAsia="en-IL"/>
        </w:rPr>
        <w:t>does_not_compile.svg</w:t>
      </w:r>
      <w:proofErr w:type="spellEnd"/>
      <w:r w:rsidRPr="00FE77A6">
        <w:rPr>
          <w:lang w:eastAsia="en-IL"/>
        </w:rPr>
        <w:t>" class="</w:t>
      </w:r>
      <w:proofErr w:type="spellStart"/>
      <w:r w:rsidRPr="00FE77A6">
        <w:rPr>
          <w:lang w:eastAsia="en-IL"/>
        </w:rPr>
        <w:t>ferris</w:t>
      </w:r>
      <w:proofErr w:type="spellEnd"/>
      <w:r w:rsidRPr="00FE77A6">
        <w:rPr>
          <w:lang w:eastAsia="en-IL"/>
        </w:rPr>
        <w:t xml:space="preserve">-explain" alt="Ferris with a question mark" /&gt;            | </w:t>
      </w:r>
      <w:r w:rsidRPr="00FE77A6">
        <w:rPr>
          <w:rtl/>
          <w:lang w:eastAsia="en-IL"/>
        </w:rPr>
        <w:t>קוד זה לא עובר קומפילציה</w:t>
      </w:r>
      <w:r w:rsidRPr="00FE77A6">
        <w:rPr>
          <w:lang w:eastAsia="en-IL"/>
        </w:rPr>
        <w:t>!        |</w:t>
      </w:r>
    </w:p>
    <w:p w14:paraId="3F729BC5" w14:textId="77777777" w:rsidR="00FE77A6" w:rsidRPr="00FE77A6" w:rsidRDefault="00FE77A6" w:rsidP="00FE77A6">
      <w:pPr>
        <w:bidi/>
        <w:rPr>
          <w:rtl/>
          <w:lang w:eastAsia="en-IL"/>
        </w:rPr>
      </w:pPr>
      <w:r w:rsidRPr="00FE77A6">
        <w:rPr>
          <w:lang w:eastAsia="en-IL"/>
        </w:rPr>
        <w:t>| &lt;</w:t>
      </w:r>
      <w:proofErr w:type="spellStart"/>
      <w:r w:rsidRPr="00FE77A6">
        <w:rPr>
          <w:lang w:eastAsia="en-IL"/>
        </w:rPr>
        <w:t>img</w:t>
      </w:r>
      <w:proofErr w:type="spellEnd"/>
      <w:r w:rsidRPr="00FE77A6">
        <w:rPr>
          <w:lang w:eastAsia="en-IL"/>
        </w:rPr>
        <w:t xml:space="preserve"> </w:t>
      </w:r>
      <w:proofErr w:type="spellStart"/>
      <w:r w:rsidRPr="00FE77A6">
        <w:rPr>
          <w:lang w:eastAsia="en-IL"/>
        </w:rPr>
        <w:t>src</w:t>
      </w:r>
      <w:proofErr w:type="spellEnd"/>
      <w:r w:rsidRPr="00FE77A6">
        <w:rPr>
          <w:lang w:eastAsia="en-IL"/>
        </w:rPr>
        <w:t>="</w:t>
      </w:r>
      <w:proofErr w:type="spellStart"/>
      <w:r w:rsidRPr="00FE77A6">
        <w:rPr>
          <w:lang w:eastAsia="en-IL"/>
        </w:rPr>
        <w:t>img</w:t>
      </w:r>
      <w:proofErr w:type="spellEnd"/>
      <w:r w:rsidRPr="00FE77A6">
        <w:rPr>
          <w:lang w:eastAsia="en-IL"/>
        </w:rPr>
        <w:t>/</w:t>
      </w:r>
      <w:proofErr w:type="spellStart"/>
      <w:r w:rsidRPr="00FE77A6">
        <w:rPr>
          <w:lang w:eastAsia="en-IL"/>
        </w:rPr>
        <w:t>ferris</w:t>
      </w:r>
      <w:proofErr w:type="spellEnd"/>
      <w:r w:rsidRPr="00FE77A6">
        <w:rPr>
          <w:lang w:eastAsia="en-IL"/>
        </w:rPr>
        <w:t>/</w:t>
      </w:r>
      <w:proofErr w:type="spellStart"/>
      <w:r w:rsidRPr="00FE77A6">
        <w:rPr>
          <w:lang w:eastAsia="en-IL"/>
        </w:rPr>
        <w:t>panics.svg</w:t>
      </w:r>
      <w:proofErr w:type="spellEnd"/>
      <w:r w:rsidRPr="00FE77A6">
        <w:rPr>
          <w:lang w:eastAsia="en-IL"/>
        </w:rPr>
        <w:t>" class="</w:t>
      </w:r>
      <w:proofErr w:type="spellStart"/>
      <w:r w:rsidRPr="00FE77A6">
        <w:rPr>
          <w:lang w:eastAsia="en-IL"/>
        </w:rPr>
        <w:t>ferris</w:t>
      </w:r>
      <w:proofErr w:type="spellEnd"/>
      <w:r w:rsidRPr="00FE77A6">
        <w:rPr>
          <w:lang w:eastAsia="en-IL"/>
        </w:rPr>
        <w:t xml:space="preserve">-explain" alt="Ferris throwing up their hands" /&gt;                   | </w:t>
      </w:r>
      <w:r w:rsidRPr="00FE77A6">
        <w:rPr>
          <w:rtl/>
          <w:lang w:eastAsia="en-IL"/>
        </w:rPr>
        <w:t>קוד זה נכנס לפאניקה</w:t>
      </w:r>
      <w:r w:rsidRPr="00FE77A6">
        <w:rPr>
          <w:lang w:eastAsia="en-IL"/>
        </w:rPr>
        <w:t>!             |</w:t>
      </w:r>
    </w:p>
    <w:p w14:paraId="2ACEB30D" w14:textId="77777777" w:rsidR="00FE77A6" w:rsidRPr="00FE77A6" w:rsidRDefault="00FE77A6" w:rsidP="00FE77A6">
      <w:pPr>
        <w:bidi/>
        <w:rPr>
          <w:rtl/>
          <w:lang w:eastAsia="en-IL"/>
        </w:rPr>
      </w:pPr>
      <w:r w:rsidRPr="00FE77A6">
        <w:rPr>
          <w:lang w:eastAsia="en-IL"/>
        </w:rPr>
        <w:t>| &lt;</w:t>
      </w:r>
      <w:proofErr w:type="spellStart"/>
      <w:r w:rsidRPr="00FE77A6">
        <w:rPr>
          <w:lang w:eastAsia="en-IL"/>
        </w:rPr>
        <w:t>img</w:t>
      </w:r>
      <w:proofErr w:type="spellEnd"/>
      <w:r w:rsidRPr="00FE77A6">
        <w:rPr>
          <w:lang w:eastAsia="en-IL"/>
        </w:rPr>
        <w:t xml:space="preserve"> </w:t>
      </w:r>
      <w:proofErr w:type="spellStart"/>
      <w:r w:rsidRPr="00FE77A6">
        <w:rPr>
          <w:lang w:eastAsia="en-IL"/>
        </w:rPr>
        <w:t>src</w:t>
      </w:r>
      <w:proofErr w:type="spellEnd"/>
      <w:r w:rsidRPr="00FE77A6">
        <w:rPr>
          <w:lang w:eastAsia="en-IL"/>
        </w:rPr>
        <w:t>="</w:t>
      </w:r>
      <w:proofErr w:type="spellStart"/>
      <w:r w:rsidRPr="00FE77A6">
        <w:rPr>
          <w:lang w:eastAsia="en-IL"/>
        </w:rPr>
        <w:t>img</w:t>
      </w:r>
      <w:proofErr w:type="spellEnd"/>
      <w:r w:rsidRPr="00FE77A6">
        <w:rPr>
          <w:lang w:eastAsia="en-IL"/>
        </w:rPr>
        <w:t>/</w:t>
      </w:r>
      <w:proofErr w:type="spellStart"/>
      <w:r w:rsidRPr="00FE77A6">
        <w:rPr>
          <w:lang w:eastAsia="en-IL"/>
        </w:rPr>
        <w:t>ferris</w:t>
      </w:r>
      <w:proofErr w:type="spellEnd"/>
      <w:r w:rsidRPr="00FE77A6">
        <w:rPr>
          <w:lang w:eastAsia="en-IL"/>
        </w:rPr>
        <w:t>/</w:t>
      </w:r>
      <w:proofErr w:type="spellStart"/>
      <w:r w:rsidRPr="00FE77A6">
        <w:rPr>
          <w:lang w:eastAsia="en-IL"/>
        </w:rPr>
        <w:t>not_desired_behavior.svg</w:t>
      </w:r>
      <w:proofErr w:type="spellEnd"/>
      <w:r w:rsidRPr="00FE77A6">
        <w:rPr>
          <w:lang w:eastAsia="en-IL"/>
        </w:rPr>
        <w:t>" class="</w:t>
      </w:r>
      <w:proofErr w:type="spellStart"/>
      <w:r w:rsidRPr="00FE77A6">
        <w:rPr>
          <w:lang w:eastAsia="en-IL"/>
        </w:rPr>
        <w:t>ferris</w:t>
      </w:r>
      <w:proofErr w:type="spellEnd"/>
      <w:r w:rsidRPr="00FE77A6">
        <w:rPr>
          <w:lang w:eastAsia="en-IL"/>
        </w:rPr>
        <w:t xml:space="preserve">-explain" alt="Ferris with one claw up, shrugging" /&gt; | </w:t>
      </w:r>
      <w:r w:rsidRPr="00FE77A6">
        <w:rPr>
          <w:rtl/>
          <w:lang w:eastAsia="en-IL"/>
        </w:rPr>
        <w:t>קוד זה לא מבצע את הפעולה הרצויה</w:t>
      </w:r>
      <w:r w:rsidRPr="00FE77A6">
        <w:rPr>
          <w:lang w:eastAsia="en-IL"/>
        </w:rPr>
        <w:t>. |</w:t>
      </w:r>
    </w:p>
    <w:p w14:paraId="56B7D56F" w14:textId="77777777" w:rsidR="00FE77A6" w:rsidRPr="00FE77A6" w:rsidRDefault="00FE77A6" w:rsidP="00FE77A6">
      <w:pPr>
        <w:bidi/>
        <w:rPr>
          <w:rtl/>
          <w:lang w:eastAsia="en-IL"/>
        </w:rPr>
      </w:pPr>
    </w:p>
    <w:p w14:paraId="6583E9C0" w14:textId="347645BB" w:rsidR="00FE77A6" w:rsidRPr="00FE77A6" w:rsidRDefault="00FE77A6" w:rsidP="00FE77A6">
      <w:pPr>
        <w:bidi/>
        <w:rPr>
          <w:rtl/>
          <w:lang w:eastAsia="en-IL"/>
        </w:rPr>
      </w:pPr>
      <w:r w:rsidRPr="00FE77A6">
        <w:rPr>
          <w:rtl/>
          <w:lang w:eastAsia="en-IL"/>
        </w:rPr>
        <w:t xml:space="preserve">ברוב המקרים ננחה אתכם לכיוון הגרסה </w:t>
      </w:r>
      <w:del w:id="217" w:author="Idan Liberman" w:date="2023-03-29T16:32:00Z">
        <w:r w:rsidRPr="00FE77A6" w:rsidDel="00A93751">
          <w:rPr>
            <w:rtl/>
            <w:lang w:eastAsia="en-IL"/>
          </w:rPr>
          <w:delText xml:space="preserve">הנכונה </w:delText>
        </w:r>
      </w:del>
      <w:ins w:id="218" w:author="Idan Liberman" w:date="2023-03-29T16:32:00Z">
        <w:r w:rsidR="00A93751">
          <w:rPr>
            <w:rFonts w:hint="cs"/>
            <w:rtl/>
            <w:lang w:eastAsia="en-IL"/>
          </w:rPr>
          <w:t>המתוקנת</w:t>
        </w:r>
        <w:r w:rsidR="00A93751" w:rsidRPr="00FE77A6">
          <w:rPr>
            <w:rtl/>
            <w:lang w:eastAsia="en-IL"/>
          </w:rPr>
          <w:t xml:space="preserve"> </w:t>
        </w:r>
      </w:ins>
      <w:r w:rsidRPr="00FE77A6">
        <w:rPr>
          <w:rtl/>
          <w:lang w:eastAsia="en-IL"/>
        </w:rPr>
        <w:t>של כל קוד שאינו עובר קומפילציה</w:t>
      </w:r>
      <w:r w:rsidRPr="00FE77A6">
        <w:rPr>
          <w:lang w:eastAsia="en-IL"/>
        </w:rPr>
        <w:t>.</w:t>
      </w:r>
    </w:p>
    <w:p w14:paraId="10AB5035" w14:textId="77777777" w:rsidR="00FE77A6" w:rsidRPr="00FE77A6" w:rsidRDefault="00FE77A6" w:rsidP="00FE77A6">
      <w:pPr>
        <w:bidi/>
        <w:rPr>
          <w:rtl/>
          <w:lang w:eastAsia="en-IL"/>
        </w:rPr>
      </w:pPr>
    </w:p>
    <w:p w14:paraId="1730B27C" w14:textId="77777777" w:rsidR="00FE77A6" w:rsidRPr="00FE77A6" w:rsidRDefault="00FE77A6" w:rsidP="00FE77A6">
      <w:pPr>
        <w:bidi/>
        <w:rPr>
          <w:rtl/>
          <w:lang w:eastAsia="en-IL"/>
        </w:rPr>
      </w:pPr>
      <w:r w:rsidRPr="00FE77A6">
        <w:rPr>
          <w:lang w:eastAsia="en-IL"/>
        </w:rPr>
        <w:t xml:space="preserve">## </w:t>
      </w:r>
      <w:r w:rsidRPr="00FE77A6">
        <w:rPr>
          <w:rtl/>
          <w:lang w:eastAsia="en-IL"/>
        </w:rPr>
        <w:t>קוד מקור</w:t>
      </w:r>
    </w:p>
    <w:p w14:paraId="423BFF7C" w14:textId="77777777" w:rsidR="00FE77A6" w:rsidRPr="00FE77A6" w:rsidRDefault="00FE77A6" w:rsidP="00FE77A6">
      <w:pPr>
        <w:bidi/>
        <w:rPr>
          <w:rtl/>
          <w:lang w:eastAsia="en-IL"/>
        </w:rPr>
      </w:pPr>
    </w:p>
    <w:p w14:paraId="12C519FB" w14:textId="77777777" w:rsidR="00FE77A6" w:rsidRPr="00FE77A6" w:rsidRDefault="00FE77A6" w:rsidP="00FE77A6">
      <w:pPr>
        <w:bidi/>
        <w:rPr>
          <w:rtl/>
          <w:lang w:eastAsia="en-IL"/>
        </w:rPr>
      </w:pPr>
      <w:r w:rsidRPr="00FE77A6">
        <w:rPr>
          <w:rtl/>
          <w:lang w:eastAsia="en-IL"/>
        </w:rPr>
        <w:t>קבצי המקור מהם ספר זה הופק נמצאים ב</w:t>
      </w:r>
      <w:r w:rsidRPr="00FE77A6">
        <w:rPr>
          <w:lang w:eastAsia="en-IL"/>
        </w:rPr>
        <w:t>-[GitHub][book].</w:t>
      </w:r>
    </w:p>
    <w:p w14:paraId="2E82752C" w14:textId="77777777" w:rsidR="00FE77A6" w:rsidRPr="00FE77A6" w:rsidRDefault="00FE77A6" w:rsidP="00FE77A6">
      <w:pPr>
        <w:bidi/>
        <w:rPr>
          <w:rtl/>
          <w:lang w:eastAsia="en-IL"/>
        </w:rPr>
      </w:pPr>
    </w:p>
    <w:p w14:paraId="5DD5DB4B" w14:textId="77777777" w:rsidR="00FE77A6" w:rsidRPr="00FE77A6" w:rsidRDefault="00FE77A6" w:rsidP="00FE77A6">
      <w:pPr>
        <w:bidi/>
        <w:rPr>
          <w:lang w:eastAsia="en-IL"/>
        </w:rPr>
      </w:pPr>
      <w:r w:rsidRPr="00FE77A6">
        <w:rPr>
          <w:lang w:eastAsia="en-IL"/>
        </w:rPr>
        <w:t>[</w:t>
      </w:r>
      <w:proofErr w:type="spellStart"/>
      <w:r w:rsidRPr="00FE77A6">
        <w:rPr>
          <w:lang w:eastAsia="en-IL"/>
        </w:rPr>
        <w:t>nsprust</w:t>
      </w:r>
      <w:proofErr w:type="spellEnd"/>
      <w:r w:rsidRPr="00FE77A6">
        <w:rPr>
          <w:lang w:eastAsia="en-IL"/>
        </w:rPr>
        <w:t>]: https://nostarch.com/rust</w:t>
      </w:r>
    </w:p>
    <w:p w14:paraId="704AC2EE" w14:textId="77777777" w:rsidR="00FE77A6" w:rsidRPr="00FE77A6" w:rsidRDefault="00FE77A6" w:rsidP="00FE77A6">
      <w:pPr>
        <w:bidi/>
        <w:rPr>
          <w:lang w:eastAsia="en-IL"/>
        </w:rPr>
      </w:pPr>
      <w:r w:rsidRPr="00FE77A6">
        <w:rPr>
          <w:lang w:eastAsia="en-IL"/>
        </w:rPr>
        <w:t>[</w:t>
      </w:r>
      <w:proofErr w:type="spellStart"/>
      <w:r w:rsidRPr="00FE77A6">
        <w:rPr>
          <w:lang w:eastAsia="en-IL"/>
        </w:rPr>
        <w:t>nsp</w:t>
      </w:r>
      <w:proofErr w:type="spellEnd"/>
      <w:r w:rsidRPr="00FE77A6">
        <w:rPr>
          <w:lang w:eastAsia="en-IL"/>
        </w:rPr>
        <w:t>]: https://nostarch.com/</w:t>
      </w:r>
    </w:p>
    <w:p w14:paraId="7F2519DF" w14:textId="77777777" w:rsidR="00FE77A6" w:rsidRPr="00FE77A6" w:rsidRDefault="00FE77A6" w:rsidP="00FE77A6">
      <w:pPr>
        <w:bidi/>
        <w:rPr>
          <w:rtl/>
          <w:lang w:eastAsia="en-IL"/>
        </w:rPr>
      </w:pPr>
    </w:p>
    <w:p w14:paraId="289D9F08" w14:textId="4D5E7221" w:rsidR="00FE164E" w:rsidRPr="00FE77A6" w:rsidRDefault="00FE77A6" w:rsidP="00FE77A6">
      <w:pPr>
        <w:bidi/>
      </w:pPr>
      <w:r w:rsidRPr="00FE77A6">
        <w:rPr>
          <w:lang w:eastAsia="en-IL"/>
        </w:rPr>
        <w:t>[book]: https://github.com/IttayWeiss/rustbook-heb</w:t>
      </w:r>
      <w:r w:rsidRPr="00FE77A6">
        <w:rPr>
          <w:rtl/>
        </w:rPr>
        <w:br/>
      </w:r>
    </w:p>
    <w:sectPr w:rsidR="00FE164E" w:rsidRPr="00FE77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dan Liberman" w:date="2023-03-29T16:06:00Z" w:initials="IL">
    <w:p w14:paraId="5A87B440" w14:textId="1FB6B65E" w:rsidR="00FE77A6" w:rsidRDefault="00FE77A6">
      <w:pPr>
        <w:pStyle w:val="CommentText"/>
      </w:pPr>
      <w:r>
        <w:rPr>
          <w:rStyle w:val="CommentReference"/>
        </w:rPr>
        <w:annotationRef/>
      </w:r>
      <w:r>
        <w:rPr>
          <w:rFonts w:hint="cs"/>
          <w:rtl/>
        </w:rPr>
        <w:t>מה מהיר ואמין? הכתיבה או התוכנה שהיא תוצאת הכתיבה?</w:t>
      </w:r>
    </w:p>
  </w:comment>
  <w:comment w:id="69" w:author="Idan Liberman" w:date="2023-03-29T16:19:00Z" w:initials="IL">
    <w:p w14:paraId="3D853349" w14:textId="32EA5FCC" w:rsidR="00EF48ED" w:rsidRDefault="00EF48ED">
      <w:pPr>
        <w:pStyle w:val="CommentText"/>
      </w:pPr>
      <w:r>
        <w:rPr>
          <w:rStyle w:val="CommentReference"/>
        </w:rPr>
        <w:annotationRef/>
      </w:r>
      <w:r>
        <w:rPr>
          <w:rFonts w:hint="cs"/>
          <w:rtl/>
        </w:rPr>
        <w:t>מכשירים נטמעים?</w:t>
      </w:r>
    </w:p>
  </w:comment>
  <w:comment w:id="190" w:author="Idan Liberman" w:date="2023-03-29T16:29:00Z" w:initials="IL">
    <w:p w14:paraId="7FDE5218" w14:textId="1BFE701F" w:rsidR="00A93751" w:rsidRDefault="00A93751">
      <w:pPr>
        <w:pStyle w:val="CommentText"/>
      </w:pPr>
      <w:r>
        <w:rPr>
          <w:rStyle w:val="CommentReference"/>
        </w:rPr>
        <w:annotationRef/>
      </w:r>
      <w:proofErr w:type="spellStart"/>
      <w:r>
        <w:rPr>
          <w:rFonts w:hint="cs"/>
          <w:rtl/>
        </w:rPr>
        <w:t>תהליכונים</w:t>
      </w:r>
      <w:proofErr w:type="spellEnd"/>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87B440" w15:done="0"/>
  <w15:commentEx w15:paraId="3D853349" w15:done="0"/>
  <w15:commentEx w15:paraId="7FDE52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E094" w16cex:dateUtc="2023-03-29T13:06:00Z"/>
  <w16cex:commentExtensible w16cex:durableId="27CEE382" w16cex:dateUtc="2023-03-29T13:19:00Z"/>
  <w16cex:commentExtensible w16cex:durableId="27CEE5EB" w16cex:dateUtc="2023-03-29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87B440" w16cid:durableId="27CEE094"/>
  <w16cid:commentId w16cid:paraId="3D853349" w16cid:durableId="27CEE382"/>
  <w16cid:commentId w16cid:paraId="7FDE5218" w16cid:durableId="27CEE5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n Liberman">
    <w15:presenceInfo w15:providerId="Windows Live" w15:userId="2eb4a7793abadc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A6"/>
    <w:rsid w:val="003A1D08"/>
    <w:rsid w:val="00A6640A"/>
    <w:rsid w:val="00A93751"/>
    <w:rsid w:val="00EF48ED"/>
    <w:rsid w:val="00FE164E"/>
    <w:rsid w:val="00FE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A93B"/>
  <w15:chartTrackingRefBased/>
  <w15:docId w15:val="{2FC30F2E-5CB4-44B2-849C-39BCDBE8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77A6"/>
    <w:pPr>
      <w:spacing w:after="0" w:line="240" w:lineRule="auto"/>
    </w:pPr>
  </w:style>
  <w:style w:type="character" w:styleId="CommentReference">
    <w:name w:val="annotation reference"/>
    <w:basedOn w:val="DefaultParagraphFont"/>
    <w:uiPriority w:val="99"/>
    <w:semiHidden/>
    <w:unhideWhenUsed/>
    <w:rsid w:val="00FE77A6"/>
    <w:rPr>
      <w:sz w:val="16"/>
      <w:szCs w:val="16"/>
    </w:rPr>
  </w:style>
  <w:style w:type="paragraph" w:styleId="CommentText">
    <w:name w:val="annotation text"/>
    <w:basedOn w:val="Normal"/>
    <w:link w:val="CommentTextChar"/>
    <w:uiPriority w:val="99"/>
    <w:semiHidden/>
    <w:unhideWhenUsed/>
    <w:rsid w:val="00FE77A6"/>
    <w:pPr>
      <w:spacing w:line="240" w:lineRule="auto"/>
    </w:pPr>
    <w:rPr>
      <w:sz w:val="20"/>
      <w:szCs w:val="20"/>
    </w:rPr>
  </w:style>
  <w:style w:type="character" w:customStyle="1" w:styleId="CommentTextChar">
    <w:name w:val="Comment Text Char"/>
    <w:basedOn w:val="DefaultParagraphFont"/>
    <w:link w:val="CommentText"/>
    <w:uiPriority w:val="99"/>
    <w:semiHidden/>
    <w:rsid w:val="00FE77A6"/>
    <w:rPr>
      <w:sz w:val="20"/>
      <w:szCs w:val="20"/>
    </w:rPr>
  </w:style>
  <w:style w:type="paragraph" w:styleId="CommentSubject">
    <w:name w:val="annotation subject"/>
    <w:basedOn w:val="CommentText"/>
    <w:next w:val="CommentText"/>
    <w:link w:val="CommentSubjectChar"/>
    <w:uiPriority w:val="99"/>
    <w:semiHidden/>
    <w:unhideWhenUsed/>
    <w:rsid w:val="00FE77A6"/>
    <w:rPr>
      <w:b/>
      <w:bCs/>
    </w:rPr>
  </w:style>
  <w:style w:type="character" w:customStyle="1" w:styleId="CommentSubjectChar">
    <w:name w:val="Comment Subject Char"/>
    <w:basedOn w:val="CommentTextChar"/>
    <w:link w:val="CommentSubject"/>
    <w:uiPriority w:val="99"/>
    <w:semiHidden/>
    <w:rsid w:val="00FE77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8224">
      <w:bodyDiv w:val="1"/>
      <w:marLeft w:val="0"/>
      <w:marRight w:val="0"/>
      <w:marTop w:val="0"/>
      <w:marBottom w:val="0"/>
      <w:divBdr>
        <w:top w:val="none" w:sz="0" w:space="0" w:color="auto"/>
        <w:left w:val="none" w:sz="0" w:space="0" w:color="auto"/>
        <w:bottom w:val="none" w:sz="0" w:space="0" w:color="auto"/>
        <w:right w:val="none" w:sz="0" w:space="0" w:color="auto"/>
      </w:divBdr>
      <w:divsChild>
        <w:div w:id="2007203573">
          <w:marLeft w:val="0"/>
          <w:marRight w:val="0"/>
          <w:marTop w:val="0"/>
          <w:marBottom w:val="0"/>
          <w:divBdr>
            <w:top w:val="none" w:sz="0" w:space="0" w:color="auto"/>
            <w:left w:val="none" w:sz="0" w:space="0" w:color="auto"/>
            <w:bottom w:val="none" w:sz="0" w:space="0" w:color="auto"/>
            <w:right w:val="none" w:sz="0" w:space="0" w:color="auto"/>
          </w:divBdr>
          <w:divsChild>
            <w:div w:id="1267233884">
              <w:marLeft w:val="0"/>
              <w:marRight w:val="0"/>
              <w:marTop w:val="0"/>
              <w:marBottom w:val="0"/>
              <w:divBdr>
                <w:top w:val="none" w:sz="0" w:space="0" w:color="auto"/>
                <w:left w:val="none" w:sz="0" w:space="0" w:color="auto"/>
                <w:bottom w:val="none" w:sz="0" w:space="0" w:color="auto"/>
                <w:right w:val="none" w:sz="0" w:space="0" w:color="auto"/>
              </w:divBdr>
            </w:div>
            <w:div w:id="233009724">
              <w:marLeft w:val="0"/>
              <w:marRight w:val="0"/>
              <w:marTop w:val="0"/>
              <w:marBottom w:val="0"/>
              <w:divBdr>
                <w:top w:val="none" w:sz="0" w:space="0" w:color="auto"/>
                <w:left w:val="none" w:sz="0" w:space="0" w:color="auto"/>
                <w:bottom w:val="none" w:sz="0" w:space="0" w:color="auto"/>
                <w:right w:val="none" w:sz="0" w:space="0" w:color="auto"/>
              </w:divBdr>
            </w:div>
            <w:div w:id="193544016">
              <w:marLeft w:val="0"/>
              <w:marRight w:val="0"/>
              <w:marTop w:val="0"/>
              <w:marBottom w:val="0"/>
              <w:divBdr>
                <w:top w:val="none" w:sz="0" w:space="0" w:color="auto"/>
                <w:left w:val="none" w:sz="0" w:space="0" w:color="auto"/>
                <w:bottom w:val="none" w:sz="0" w:space="0" w:color="auto"/>
                <w:right w:val="none" w:sz="0" w:space="0" w:color="auto"/>
              </w:divBdr>
            </w:div>
            <w:div w:id="1935436945">
              <w:marLeft w:val="0"/>
              <w:marRight w:val="0"/>
              <w:marTop w:val="0"/>
              <w:marBottom w:val="0"/>
              <w:divBdr>
                <w:top w:val="none" w:sz="0" w:space="0" w:color="auto"/>
                <w:left w:val="none" w:sz="0" w:space="0" w:color="auto"/>
                <w:bottom w:val="none" w:sz="0" w:space="0" w:color="auto"/>
                <w:right w:val="none" w:sz="0" w:space="0" w:color="auto"/>
              </w:divBdr>
            </w:div>
            <w:div w:id="561212805">
              <w:marLeft w:val="0"/>
              <w:marRight w:val="0"/>
              <w:marTop w:val="0"/>
              <w:marBottom w:val="0"/>
              <w:divBdr>
                <w:top w:val="none" w:sz="0" w:space="0" w:color="auto"/>
                <w:left w:val="none" w:sz="0" w:space="0" w:color="auto"/>
                <w:bottom w:val="none" w:sz="0" w:space="0" w:color="auto"/>
                <w:right w:val="none" w:sz="0" w:space="0" w:color="auto"/>
              </w:divBdr>
            </w:div>
            <w:div w:id="947346269">
              <w:marLeft w:val="0"/>
              <w:marRight w:val="0"/>
              <w:marTop w:val="0"/>
              <w:marBottom w:val="0"/>
              <w:divBdr>
                <w:top w:val="none" w:sz="0" w:space="0" w:color="auto"/>
                <w:left w:val="none" w:sz="0" w:space="0" w:color="auto"/>
                <w:bottom w:val="none" w:sz="0" w:space="0" w:color="auto"/>
                <w:right w:val="none" w:sz="0" w:space="0" w:color="auto"/>
              </w:divBdr>
            </w:div>
            <w:div w:id="545332329">
              <w:marLeft w:val="0"/>
              <w:marRight w:val="0"/>
              <w:marTop w:val="0"/>
              <w:marBottom w:val="0"/>
              <w:divBdr>
                <w:top w:val="none" w:sz="0" w:space="0" w:color="auto"/>
                <w:left w:val="none" w:sz="0" w:space="0" w:color="auto"/>
                <w:bottom w:val="none" w:sz="0" w:space="0" w:color="auto"/>
                <w:right w:val="none" w:sz="0" w:space="0" w:color="auto"/>
              </w:divBdr>
            </w:div>
            <w:div w:id="2137719626">
              <w:marLeft w:val="0"/>
              <w:marRight w:val="0"/>
              <w:marTop w:val="0"/>
              <w:marBottom w:val="0"/>
              <w:divBdr>
                <w:top w:val="none" w:sz="0" w:space="0" w:color="auto"/>
                <w:left w:val="none" w:sz="0" w:space="0" w:color="auto"/>
                <w:bottom w:val="none" w:sz="0" w:space="0" w:color="auto"/>
                <w:right w:val="none" w:sz="0" w:space="0" w:color="auto"/>
              </w:divBdr>
            </w:div>
            <w:div w:id="1100880784">
              <w:marLeft w:val="0"/>
              <w:marRight w:val="0"/>
              <w:marTop w:val="0"/>
              <w:marBottom w:val="0"/>
              <w:divBdr>
                <w:top w:val="none" w:sz="0" w:space="0" w:color="auto"/>
                <w:left w:val="none" w:sz="0" w:space="0" w:color="auto"/>
                <w:bottom w:val="none" w:sz="0" w:space="0" w:color="auto"/>
                <w:right w:val="none" w:sz="0" w:space="0" w:color="auto"/>
              </w:divBdr>
            </w:div>
            <w:div w:id="1777290165">
              <w:marLeft w:val="0"/>
              <w:marRight w:val="0"/>
              <w:marTop w:val="0"/>
              <w:marBottom w:val="0"/>
              <w:divBdr>
                <w:top w:val="none" w:sz="0" w:space="0" w:color="auto"/>
                <w:left w:val="none" w:sz="0" w:space="0" w:color="auto"/>
                <w:bottom w:val="none" w:sz="0" w:space="0" w:color="auto"/>
                <w:right w:val="none" w:sz="0" w:space="0" w:color="auto"/>
              </w:divBdr>
            </w:div>
            <w:div w:id="1912503144">
              <w:marLeft w:val="0"/>
              <w:marRight w:val="0"/>
              <w:marTop w:val="0"/>
              <w:marBottom w:val="0"/>
              <w:divBdr>
                <w:top w:val="none" w:sz="0" w:space="0" w:color="auto"/>
                <w:left w:val="none" w:sz="0" w:space="0" w:color="auto"/>
                <w:bottom w:val="none" w:sz="0" w:space="0" w:color="auto"/>
                <w:right w:val="none" w:sz="0" w:space="0" w:color="auto"/>
              </w:divBdr>
            </w:div>
            <w:div w:id="1743140474">
              <w:marLeft w:val="0"/>
              <w:marRight w:val="0"/>
              <w:marTop w:val="0"/>
              <w:marBottom w:val="0"/>
              <w:divBdr>
                <w:top w:val="none" w:sz="0" w:space="0" w:color="auto"/>
                <w:left w:val="none" w:sz="0" w:space="0" w:color="auto"/>
                <w:bottom w:val="none" w:sz="0" w:space="0" w:color="auto"/>
                <w:right w:val="none" w:sz="0" w:space="0" w:color="auto"/>
              </w:divBdr>
            </w:div>
            <w:div w:id="102920214">
              <w:marLeft w:val="0"/>
              <w:marRight w:val="0"/>
              <w:marTop w:val="0"/>
              <w:marBottom w:val="0"/>
              <w:divBdr>
                <w:top w:val="none" w:sz="0" w:space="0" w:color="auto"/>
                <w:left w:val="none" w:sz="0" w:space="0" w:color="auto"/>
                <w:bottom w:val="none" w:sz="0" w:space="0" w:color="auto"/>
                <w:right w:val="none" w:sz="0" w:space="0" w:color="auto"/>
              </w:divBdr>
            </w:div>
            <w:div w:id="604727467">
              <w:marLeft w:val="0"/>
              <w:marRight w:val="0"/>
              <w:marTop w:val="0"/>
              <w:marBottom w:val="0"/>
              <w:divBdr>
                <w:top w:val="none" w:sz="0" w:space="0" w:color="auto"/>
                <w:left w:val="none" w:sz="0" w:space="0" w:color="auto"/>
                <w:bottom w:val="none" w:sz="0" w:space="0" w:color="auto"/>
                <w:right w:val="none" w:sz="0" w:space="0" w:color="auto"/>
              </w:divBdr>
            </w:div>
            <w:div w:id="531499627">
              <w:marLeft w:val="0"/>
              <w:marRight w:val="0"/>
              <w:marTop w:val="0"/>
              <w:marBottom w:val="0"/>
              <w:divBdr>
                <w:top w:val="none" w:sz="0" w:space="0" w:color="auto"/>
                <w:left w:val="none" w:sz="0" w:space="0" w:color="auto"/>
                <w:bottom w:val="none" w:sz="0" w:space="0" w:color="auto"/>
                <w:right w:val="none" w:sz="0" w:space="0" w:color="auto"/>
              </w:divBdr>
            </w:div>
            <w:div w:id="1039360164">
              <w:marLeft w:val="0"/>
              <w:marRight w:val="0"/>
              <w:marTop w:val="0"/>
              <w:marBottom w:val="0"/>
              <w:divBdr>
                <w:top w:val="none" w:sz="0" w:space="0" w:color="auto"/>
                <w:left w:val="none" w:sz="0" w:space="0" w:color="auto"/>
                <w:bottom w:val="none" w:sz="0" w:space="0" w:color="auto"/>
                <w:right w:val="none" w:sz="0" w:space="0" w:color="auto"/>
              </w:divBdr>
            </w:div>
            <w:div w:id="554776067">
              <w:marLeft w:val="0"/>
              <w:marRight w:val="0"/>
              <w:marTop w:val="0"/>
              <w:marBottom w:val="0"/>
              <w:divBdr>
                <w:top w:val="none" w:sz="0" w:space="0" w:color="auto"/>
                <w:left w:val="none" w:sz="0" w:space="0" w:color="auto"/>
                <w:bottom w:val="none" w:sz="0" w:space="0" w:color="auto"/>
                <w:right w:val="none" w:sz="0" w:space="0" w:color="auto"/>
              </w:divBdr>
            </w:div>
            <w:div w:id="894854492">
              <w:marLeft w:val="0"/>
              <w:marRight w:val="0"/>
              <w:marTop w:val="0"/>
              <w:marBottom w:val="0"/>
              <w:divBdr>
                <w:top w:val="none" w:sz="0" w:space="0" w:color="auto"/>
                <w:left w:val="none" w:sz="0" w:space="0" w:color="auto"/>
                <w:bottom w:val="none" w:sz="0" w:space="0" w:color="auto"/>
                <w:right w:val="none" w:sz="0" w:space="0" w:color="auto"/>
              </w:divBdr>
            </w:div>
            <w:div w:id="863664946">
              <w:marLeft w:val="0"/>
              <w:marRight w:val="0"/>
              <w:marTop w:val="0"/>
              <w:marBottom w:val="0"/>
              <w:divBdr>
                <w:top w:val="none" w:sz="0" w:space="0" w:color="auto"/>
                <w:left w:val="none" w:sz="0" w:space="0" w:color="auto"/>
                <w:bottom w:val="none" w:sz="0" w:space="0" w:color="auto"/>
                <w:right w:val="none" w:sz="0" w:space="0" w:color="auto"/>
              </w:divBdr>
            </w:div>
            <w:div w:id="1282883206">
              <w:marLeft w:val="0"/>
              <w:marRight w:val="0"/>
              <w:marTop w:val="0"/>
              <w:marBottom w:val="0"/>
              <w:divBdr>
                <w:top w:val="none" w:sz="0" w:space="0" w:color="auto"/>
                <w:left w:val="none" w:sz="0" w:space="0" w:color="auto"/>
                <w:bottom w:val="none" w:sz="0" w:space="0" w:color="auto"/>
                <w:right w:val="none" w:sz="0" w:space="0" w:color="auto"/>
              </w:divBdr>
            </w:div>
            <w:div w:id="801383782">
              <w:marLeft w:val="0"/>
              <w:marRight w:val="0"/>
              <w:marTop w:val="0"/>
              <w:marBottom w:val="0"/>
              <w:divBdr>
                <w:top w:val="none" w:sz="0" w:space="0" w:color="auto"/>
                <w:left w:val="none" w:sz="0" w:space="0" w:color="auto"/>
                <w:bottom w:val="none" w:sz="0" w:space="0" w:color="auto"/>
                <w:right w:val="none" w:sz="0" w:space="0" w:color="auto"/>
              </w:divBdr>
            </w:div>
            <w:div w:id="1586377043">
              <w:marLeft w:val="0"/>
              <w:marRight w:val="0"/>
              <w:marTop w:val="0"/>
              <w:marBottom w:val="0"/>
              <w:divBdr>
                <w:top w:val="none" w:sz="0" w:space="0" w:color="auto"/>
                <w:left w:val="none" w:sz="0" w:space="0" w:color="auto"/>
                <w:bottom w:val="none" w:sz="0" w:space="0" w:color="auto"/>
                <w:right w:val="none" w:sz="0" w:space="0" w:color="auto"/>
              </w:divBdr>
            </w:div>
            <w:div w:id="1141724918">
              <w:marLeft w:val="0"/>
              <w:marRight w:val="0"/>
              <w:marTop w:val="0"/>
              <w:marBottom w:val="0"/>
              <w:divBdr>
                <w:top w:val="none" w:sz="0" w:space="0" w:color="auto"/>
                <w:left w:val="none" w:sz="0" w:space="0" w:color="auto"/>
                <w:bottom w:val="none" w:sz="0" w:space="0" w:color="auto"/>
                <w:right w:val="none" w:sz="0" w:space="0" w:color="auto"/>
              </w:divBdr>
            </w:div>
            <w:div w:id="716321687">
              <w:marLeft w:val="0"/>
              <w:marRight w:val="0"/>
              <w:marTop w:val="0"/>
              <w:marBottom w:val="0"/>
              <w:divBdr>
                <w:top w:val="none" w:sz="0" w:space="0" w:color="auto"/>
                <w:left w:val="none" w:sz="0" w:space="0" w:color="auto"/>
                <w:bottom w:val="none" w:sz="0" w:space="0" w:color="auto"/>
                <w:right w:val="none" w:sz="0" w:space="0" w:color="auto"/>
              </w:divBdr>
            </w:div>
            <w:div w:id="1003970393">
              <w:marLeft w:val="0"/>
              <w:marRight w:val="0"/>
              <w:marTop w:val="0"/>
              <w:marBottom w:val="0"/>
              <w:divBdr>
                <w:top w:val="none" w:sz="0" w:space="0" w:color="auto"/>
                <w:left w:val="none" w:sz="0" w:space="0" w:color="auto"/>
                <w:bottom w:val="none" w:sz="0" w:space="0" w:color="auto"/>
                <w:right w:val="none" w:sz="0" w:space="0" w:color="auto"/>
              </w:divBdr>
            </w:div>
            <w:div w:id="1791700101">
              <w:marLeft w:val="0"/>
              <w:marRight w:val="0"/>
              <w:marTop w:val="0"/>
              <w:marBottom w:val="0"/>
              <w:divBdr>
                <w:top w:val="none" w:sz="0" w:space="0" w:color="auto"/>
                <w:left w:val="none" w:sz="0" w:space="0" w:color="auto"/>
                <w:bottom w:val="none" w:sz="0" w:space="0" w:color="auto"/>
                <w:right w:val="none" w:sz="0" w:space="0" w:color="auto"/>
              </w:divBdr>
            </w:div>
            <w:div w:id="218178150">
              <w:marLeft w:val="0"/>
              <w:marRight w:val="0"/>
              <w:marTop w:val="0"/>
              <w:marBottom w:val="0"/>
              <w:divBdr>
                <w:top w:val="none" w:sz="0" w:space="0" w:color="auto"/>
                <w:left w:val="none" w:sz="0" w:space="0" w:color="auto"/>
                <w:bottom w:val="none" w:sz="0" w:space="0" w:color="auto"/>
                <w:right w:val="none" w:sz="0" w:space="0" w:color="auto"/>
              </w:divBdr>
            </w:div>
            <w:div w:id="1037438431">
              <w:marLeft w:val="0"/>
              <w:marRight w:val="0"/>
              <w:marTop w:val="0"/>
              <w:marBottom w:val="0"/>
              <w:divBdr>
                <w:top w:val="none" w:sz="0" w:space="0" w:color="auto"/>
                <w:left w:val="none" w:sz="0" w:space="0" w:color="auto"/>
                <w:bottom w:val="none" w:sz="0" w:space="0" w:color="auto"/>
                <w:right w:val="none" w:sz="0" w:space="0" w:color="auto"/>
              </w:divBdr>
            </w:div>
            <w:div w:id="693462587">
              <w:marLeft w:val="0"/>
              <w:marRight w:val="0"/>
              <w:marTop w:val="0"/>
              <w:marBottom w:val="0"/>
              <w:divBdr>
                <w:top w:val="none" w:sz="0" w:space="0" w:color="auto"/>
                <w:left w:val="none" w:sz="0" w:space="0" w:color="auto"/>
                <w:bottom w:val="none" w:sz="0" w:space="0" w:color="auto"/>
                <w:right w:val="none" w:sz="0" w:space="0" w:color="auto"/>
              </w:divBdr>
            </w:div>
            <w:div w:id="308438841">
              <w:marLeft w:val="0"/>
              <w:marRight w:val="0"/>
              <w:marTop w:val="0"/>
              <w:marBottom w:val="0"/>
              <w:divBdr>
                <w:top w:val="none" w:sz="0" w:space="0" w:color="auto"/>
                <w:left w:val="none" w:sz="0" w:space="0" w:color="auto"/>
                <w:bottom w:val="none" w:sz="0" w:space="0" w:color="auto"/>
                <w:right w:val="none" w:sz="0" w:space="0" w:color="auto"/>
              </w:divBdr>
            </w:div>
            <w:div w:id="291982747">
              <w:marLeft w:val="0"/>
              <w:marRight w:val="0"/>
              <w:marTop w:val="0"/>
              <w:marBottom w:val="0"/>
              <w:divBdr>
                <w:top w:val="none" w:sz="0" w:space="0" w:color="auto"/>
                <w:left w:val="none" w:sz="0" w:space="0" w:color="auto"/>
                <w:bottom w:val="none" w:sz="0" w:space="0" w:color="auto"/>
                <w:right w:val="none" w:sz="0" w:space="0" w:color="auto"/>
              </w:divBdr>
            </w:div>
            <w:div w:id="1525511643">
              <w:marLeft w:val="0"/>
              <w:marRight w:val="0"/>
              <w:marTop w:val="0"/>
              <w:marBottom w:val="0"/>
              <w:divBdr>
                <w:top w:val="none" w:sz="0" w:space="0" w:color="auto"/>
                <w:left w:val="none" w:sz="0" w:space="0" w:color="auto"/>
                <w:bottom w:val="none" w:sz="0" w:space="0" w:color="auto"/>
                <w:right w:val="none" w:sz="0" w:space="0" w:color="auto"/>
              </w:divBdr>
            </w:div>
            <w:div w:id="131942726">
              <w:marLeft w:val="0"/>
              <w:marRight w:val="0"/>
              <w:marTop w:val="0"/>
              <w:marBottom w:val="0"/>
              <w:divBdr>
                <w:top w:val="none" w:sz="0" w:space="0" w:color="auto"/>
                <w:left w:val="none" w:sz="0" w:space="0" w:color="auto"/>
                <w:bottom w:val="none" w:sz="0" w:space="0" w:color="auto"/>
                <w:right w:val="none" w:sz="0" w:space="0" w:color="auto"/>
              </w:divBdr>
            </w:div>
            <w:div w:id="479463378">
              <w:marLeft w:val="0"/>
              <w:marRight w:val="0"/>
              <w:marTop w:val="0"/>
              <w:marBottom w:val="0"/>
              <w:divBdr>
                <w:top w:val="none" w:sz="0" w:space="0" w:color="auto"/>
                <w:left w:val="none" w:sz="0" w:space="0" w:color="auto"/>
                <w:bottom w:val="none" w:sz="0" w:space="0" w:color="auto"/>
                <w:right w:val="none" w:sz="0" w:space="0" w:color="auto"/>
              </w:divBdr>
            </w:div>
            <w:div w:id="243729250">
              <w:marLeft w:val="0"/>
              <w:marRight w:val="0"/>
              <w:marTop w:val="0"/>
              <w:marBottom w:val="0"/>
              <w:divBdr>
                <w:top w:val="none" w:sz="0" w:space="0" w:color="auto"/>
                <w:left w:val="none" w:sz="0" w:space="0" w:color="auto"/>
                <w:bottom w:val="none" w:sz="0" w:space="0" w:color="auto"/>
                <w:right w:val="none" w:sz="0" w:space="0" w:color="auto"/>
              </w:divBdr>
            </w:div>
            <w:div w:id="1167944768">
              <w:marLeft w:val="0"/>
              <w:marRight w:val="0"/>
              <w:marTop w:val="0"/>
              <w:marBottom w:val="0"/>
              <w:divBdr>
                <w:top w:val="none" w:sz="0" w:space="0" w:color="auto"/>
                <w:left w:val="none" w:sz="0" w:space="0" w:color="auto"/>
                <w:bottom w:val="none" w:sz="0" w:space="0" w:color="auto"/>
                <w:right w:val="none" w:sz="0" w:space="0" w:color="auto"/>
              </w:divBdr>
            </w:div>
            <w:div w:id="1760638429">
              <w:marLeft w:val="0"/>
              <w:marRight w:val="0"/>
              <w:marTop w:val="0"/>
              <w:marBottom w:val="0"/>
              <w:divBdr>
                <w:top w:val="none" w:sz="0" w:space="0" w:color="auto"/>
                <w:left w:val="none" w:sz="0" w:space="0" w:color="auto"/>
                <w:bottom w:val="none" w:sz="0" w:space="0" w:color="auto"/>
                <w:right w:val="none" w:sz="0" w:space="0" w:color="auto"/>
              </w:divBdr>
            </w:div>
            <w:div w:id="1831754808">
              <w:marLeft w:val="0"/>
              <w:marRight w:val="0"/>
              <w:marTop w:val="0"/>
              <w:marBottom w:val="0"/>
              <w:divBdr>
                <w:top w:val="none" w:sz="0" w:space="0" w:color="auto"/>
                <w:left w:val="none" w:sz="0" w:space="0" w:color="auto"/>
                <w:bottom w:val="none" w:sz="0" w:space="0" w:color="auto"/>
                <w:right w:val="none" w:sz="0" w:space="0" w:color="auto"/>
              </w:divBdr>
            </w:div>
            <w:div w:id="1708523602">
              <w:marLeft w:val="0"/>
              <w:marRight w:val="0"/>
              <w:marTop w:val="0"/>
              <w:marBottom w:val="0"/>
              <w:divBdr>
                <w:top w:val="none" w:sz="0" w:space="0" w:color="auto"/>
                <w:left w:val="none" w:sz="0" w:space="0" w:color="auto"/>
                <w:bottom w:val="none" w:sz="0" w:space="0" w:color="auto"/>
                <w:right w:val="none" w:sz="0" w:space="0" w:color="auto"/>
              </w:divBdr>
            </w:div>
            <w:div w:id="1627927715">
              <w:marLeft w:val="0"/>
              <w:marRight w:val="0"/>
              <w:marTop w:val="0"/>
              <w:marBottom w:val="0"/>
              <w:divBdr>
                <w:top w:val="none" w:sz="0" w:space="0" w:color="auto"/>
                <w:left w:val="none" w:sz="0" w:space="0" w:color="auto"/>
                <w:bottom w:val="none" w:sz="0" w:space="0" w:color="auto"/>
                <w:right w:val="none" w:sz="0" w:space="0" w:color="auto"/>
              </w:divBdr>
            </w:div>
            <w:div w:id="1869830901">
              <w:marLeft w:val="0"/>
              <w:marRight w:val="0"/>
              <w:marTop w:val="0"/>
              <w:marBottom w:val="0"/>
              <w:divBdr>
                <w:top w:val="none" w:sz="0" w:space="0" w:color="auto"/>
                <w:left w:val="none" w:sz="0" w:space="0" w:color="auto"/>
                <w:bottom w:val="none" w:sz="0" w:space="0" w:color="auto"/>
                <w:right w:val="none" w:sz="0" w:space="0" w:color="auto"/>
              </w:divBdr>
            </w:div>
            <w:div w:id="46344411">
              <w:marLeft w:val="0"/>
              <w:marRight w:val="0"/>
              <w:marTop w:val="0"/>
              <w:marBottom w:val="0"/>
              <w:divBdr>
                <w:top w:val="none" w:sz="0" w:space="0" w:color="auto"/>
                <w:left w:val="none" w:sz="0" w:space="0" w:color="auto"/>
                <w:bottom w:val="none" w:sz="0" w:space="0" w:color="auto"/>
                <w:right w:val="none" w:sz="0" w:space="0" w:color="auto"/>
              </w:divBdr>
            </w:div>
            <w:div w:id="1765954091">
              <w:marLeft w:val="0"/>
              <w:marRight w:val="0"/>
              <w:marTop w:val="0"/>
              <w:marBottom w:val="0"/>
              <w:divBdr>
                <w:top w:val="none" w:sz="0" w:space="0" w:color="auto"/>
                <w:left w:val="none" w:sz="0" w:space="0" w:color="auto"/>
                <w:bottom w:val="none" w:sz="0" w:space="0" w:color="auto"/>
                <w:right w:val="none" w:sz="0" w:space="0" w:color="auto"/>
              </w:divBdr>
            </w:div>
            <w:div w:id="1530796297">
              <w:marLeft w:val="0"/>
              <w:marRight w:val="0"/>
              <w:marTop w:val="0"/>
              <w:marBottom w:val="0"/>
              <w:divBdr>
                <w:top w:val="none" w:sz="0" w:space="0" w:color="auto"/>
                <w:left w:val="none" w:sz="0" w:space="0" w:color="auto"/>
                <w:bottom w:val="none" w:sz="0" w:space="0" w:color="auto"/>
                <w:right w:val="none" w:sz="0" w:space="0" w:color="auto"/>
              </w:divBdr>
            </w:div>
            <w:div w:id="274097555">
              <w:marLeft w:val="0"/>
              <w:marRight w:val="0"/>
              <w:marTop w:val="0"/>
              <w:marBottom w:val="0"/>
              <w:divBdr>
                <w:top w:val="none" w:sz="0" w:space="0" w:color="auto"/>
                <w:left w:val="none" w:sz="0" w:space="0" w:color="auto"/>
                <w:bottom w:val="none" w:sz="0" w:space="0" w:color="auto"/>
                <w:right w:val="none" w:sz="0" w:space="0" w:color="auto"/>
              </w:divBdr>
            </w:div>
            <w:div w:id="1434086955">
              <w:marLeft w:val="0"/>
              <w:marRight w:val="0"/>
              <w:marTop w:val="0"/>
              <w:marBottom w:val="0"/>
              <w:divBdr>
                <w:top w:val="none" w:sz="0" w:space="0" w:color="auto"/>
                <w:left w:val="none" w:sz="0" w:space="0" w:color="auto"/>
                <w:bottom w:val="none" w:sz="0" w:space="0" w:color="auto"/>
                <w:right w:val="none" w:sz="0" w:space="0" w:color="auto"/>
              </w:divBdr>
            </w:div>
            <w:div w:id="554388311">
              <w:marLeft w:val="0"/>
              <w:marRight w:val="0"/>
              <w:marTop w:val="0"/>
              <w:marBottom w:val="0"/>
              <w:divBdr>
                <w:top w:val="none" w:sz="0" w:space="0" w:color="auto"/>
                <w:left w:val="none" w:sz="0" w:space="0" w:color="auto"/>
                <w:bottom w:val="none" w:sz="0" w:space="0" w:color="auto"/>
                <w:right w:val="none" w:sz="0" w:space="0" w:color="auto"/>
              </w:divBdr>
            </w:div>
            <w:div w:id="1849638483">
              <w:marLeft w:val="0"/>
              <w:marRight w:val="0"/>
              <w:marTop w:val="0"/>
              <w:marBottom w:val="0"/>
              <w:divBdr>
                <w:top w:val="none" w:sz="0" w:space="0" w:color="auto"/>
                <w:left w:val="none" w:sz="0" w:space="0" w:color="auto"/>
                <w:bottom w:val="none" w:sz="0" w:space="0" w:color="auto"/>
                <w:right w:val="none" w:sz="0" w:space="0" w:color="auto"/>
              </w:divBdr>
            </w:div>
            <w:div w:id="5123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300">
      <w:bodyDiv w:val="1"/>
      <w:marLeft w:val="0"/>
      <w:marRight w:val="0"/>
      <w:marTop w:val="0"/>
      <w:marBottom w:val="0"/>
      <w:divBdr>
        <w:top w:val="none" w:sz="0" w:space="0" w:color="auto"/>
        <w:left w:val="none" w:sz="0" w:space="0" w:color="auto"/>
        <w:bottom w:val="none" w:sz="0" w:space="0" w:color="auto"/>
        <w:right w:val="none" w:sz="0" w:space="0" w:color="auto"/>
      </w:divBdr>
      <w:divsChild>
        <w:div w:id="1675382273">
          <w:marLeft w:val="0"/>
          <w:marRight w:val="0"/>
          <w:marTop w:val="0"/>
          <w:marBottom w:val="0"/>
          <w:divBdr>
            <w:top w:val="none" w:sz="0" w:space="0" w:color="auto"/>
            <w:left w:val="none" w:sz="0" w:space="0" w:color="auto"/>
            <w:bottom w:val="none" w:sz="0" w:space="0" w:color="auto"/>
            <w:right w:val="none" w:sz="0" w:space="0" w:color="auto"/>
          </w:divBdr>
          <w:divsChild>
            <w:div w:id="1123382147">
              <w:marLeft w:val="0"/>
              <w:marRight w:val="0"/>
              <w:marTop w:val="0"/>
              <w:marBottom w:val="0"/>
              <w:divBdr>
                <w:top w:val="none" w:sz="0" w:space="0" w:color="auto"/>
                <w:left w:val="none" w:sz="0" w:space="0" w:color="auto"/>
                <w:bottom w:val="none" w:sz="0" w:space="0" w:color="auto"/>
                <w:right w:val="none" w:sz="0" w:space="0" w:color="auto"/>
              </w:divBdr>
            </w:div>
            <w:div w:id="351105971">
              <w:marLeft w:val="0"/>
              <w:marRight w:val="0"/>
              <w:marTop w:val="0"/>
              <w:marBottom w:val="0"/>
              <w:divBdr>
                <w:top w:val="none" w:sz="0" w:space="0" w:color="auto"/>
                <w:left w:val="none" w:sz="0" w:space="0" w:color="auto"/>
                <w:bottom w:val="none" w:sz="0" w:space="0" w:color="auto"/>
                <w:right w:val="none" w:sz="0" w:space="0" w:color="auto"/>
              </w:divBdr>
            </w:div>
            <w:div w:id="1108744710">
              <w:marLeft w:val="0"/>
              <w:marRight w:val="0"/>
              <w:marTop w:val="0"/>
              <w:marBottom w:val="0"/>
              <w:divBdr>
                <w:top w:val="none" w:sz="0" w:space="0" w:color="auto"/>
                <w:left w:val="none" w:sz="0" w:space="0" w:color="auto"/>
                <w:bottom w:val="none" w:sz="0" w:space="0" w:color="auto"/>
                <w:right w:val="none" w:sz="0" w:space="0" w:color="auto"/>
              </w:divBdr>
            </w:div>
            <w:div w:id="1682509127">
              <w:marLeft w:val="0"/>
              <w:marRight w:val="0"/>
              <w:marTop w:val="0"/>
              <w:marBottom w:val="0"/>
              <w:divBdr>
                <w:top w:val="none" w:sz="0" w:space="0" w:color="auto"/>
                <w:left w:val="none" w:sz="0" w:space="0" w:color="auto"/>
                <w:bottom w:val="none" w:sz="0" w:space="0" w:color="auto"/>
                <w:right w:val="none" w:sz="0" w:space="0" w:color="auto"/>
              </w:divBdr>
            </w:div>
            <w:div w:id="1907303801">
              <w:marLeft w:val="0"/>
              <w:marRight w:val="0"/>
              <w:marTop w:val="0"/>
              <w:marBottom w:val="0"/>
              <w:divBdr>
                <w:top w:val="none" w:sz="0" w:space="0" w:color="auto"/>
                <w:left w:val="none" w:sz="0" w:space="0" w:color="auto"/>
                <w:bottom w:val="none" w:sz="0" w:space="0" w:color="auto"/>
                <w:right w:val="none" w:sz="0" w:space="0" w:color="auto"/>
              </w:divBdr>
            </w:div>
            <w:div w:id="662467042">
              <w:marLeft w:val="0"/>
              <w:marRight w:val="0"/>
              <w:marTop w:val="0"/>
              <w:marBottom w:val="0"/>
              <w:divBdr>
                <w:top w:val="none" w:sz="0" w:space="0" w:color="auto"/>
                <w:left w:val="none" w:sz="0" w:space="0" w:color="auto"/>
                <w:bottom w:val="none" w:sz="0" w:space="0" w:color="auto"/>
                <w:right w:val="none" w:sz="0" w:space="0" w:color="auto"/>
              </w:divBdr>
            </w:div>
            <w:div w:id="103157330">
              <w:marLeft w:val="0"/>
              <w:marRight w:val="0"/>
              <w:marTop w:val="0"/>
              <w:marBottom w:val="0"/>
              <w:divBdr>
                <w:top w:val="none" w:sz="0" w:space="0" w:color="auto"/>
                <w:left w:val="none" w:sz="0" w:space="0" w:color="auto"/>
                <w:bottom w:val="none" w:sz="0" w:space="0" w:color="auto"/>
                <w:right w:val="none" w:sz="0" w:space="0" w:color="auto"/>
              </w:divBdr>
            </w:div>
            <w:div w:id="1554660771">
              <w:marLeft w:val="0"/>
              <w:marRight w:val="0"/>
              <w:marTop w:val="0"/>
              <w:marBottom w:val="0"/>
              <w:divBdr>
                <w:top w:val="none" w:sz="0" w:space="0" w:color="auto"/>
                <w:left w:val="none" w:sz="0" w:space="0" w:color="auto"/>
                <w:bottom w:val="none" w:sz="0" w:space="0" w:color="auto"/>
                <w:right w:val="none" w:sz="0" w:space="0" w:color="auto"/>
              </w:divBdr>
            </w:div>
            <w:div w:id="868302874">
              <w:marLeft w:val="0"/>
              <w:marRight w:val="0"/>
              <w:marTop w:val="0"/>
              <w:marBottom w:val="0"/>
              <w:divBdr>
                <w:top w:val="none" w:sz="0" w:space="0" w:color="auto"/>
                <w:left w:val="none" w:sz="0" w:space="0" w:color="auto"/>
                <w:bottom w:val="none" w:sz="0" w:space="0" w:color="auto"/>
                <w:right w:val="none" w:sz="0" w:space="0" w:color="auto"/>
              </w:divBdr>
            </w:div>
            <w:div w:id="780956683">
              <w:marLeft w:val="0"/>
              <w:marRight w:val="0"/>
              <w:marTop w:val="0"/>
              <w:marBottom w:val="0"/>
              <w:divBdr>
                <w:top w:val="none" w:sz="0" w:space="0" w:color="auto"/>
                <w:left w:val="none" w:sz="0" w:space="0" w:color="auto"/>
                <w:bottom w:val="none" w:sz="0" w:space="0" w:color="auto"/>
                <w:right w:val="none" w:sz="0" w:space="0" w:color="auto"/>
              </w:divBdr>
            </w:div>
            <w:div w:id="1779368781">
              <w:marLeft w:val="0"/>
              <w:marRight w:val="0"/>
              <w:marTop w:val="0"/>
              <w:marBottom w:val="0"/>
              <w:divBdr>
                <w:top w:val="none" w:sz="0" w:space="0" w:color="auto"/>
                <w:left w:val="none" w:sz="0" w:space="0" w:color="auto"/>
                <w:bottom w:val="none" w:sz="0" w:space="0" w:color="auto"/>
                <w:right w:val="none" w:sz="0" w:space="0" w:color="auto"/>
              </w:divBdr>
            </w:div>
            <w:div w:id="711466188">
              <w:marLeft w:val="0"/>
              <w:marRight w:val="0"/>
              <w:marTop w:val="0"/>
              <w:marBottom w:val="0"/>
              <w:divBdr>
                <w:top w:val="none" w:sz="0" w:space="0" w:color="auto"/>
                <w:left w:val="none" w:sz="0" w:space="0" w:color="auto"/>
                <w:bottom w:val="none" w:sz="0" w:space="0" w:color="auto"/>
                <w:right w:val="none" w:sz="0" w:space="0" w:color="auto"/>
              </w:divBdr>
            </w:div>
            <w:div w:id="1231187492">
              <w:marLeft w:val="0"/>
              <w:marRight w:val="0"/>
              <w:marTop w:val="0"/>
              <w:marBottom w:val="0"/>
              <w:divBdr>
                <w:top w:val="none" w:sz="0" w:space="0" w:color="auto"/>
                <w:left w:val="none" w:sz="0" w:space="0" w:color="auto"/>
                <w:bottom w:val="none" w:sz="0" w:space="0" w:color="auto"/>
                <w:right w:val="none" w:sz="0" w:space="0" w:color="auto"/>
              </w:divBdr>
            </w:div>
            <w:div w:id="179440889">
              <w:marLeft w:val="0"/>
              <w:marRight w:val="0"/>
              <w:marTop w:val="0"/>
              <w:marBottom w:val="0"/>
              <w:divBdr>
                <w:top w:val="none" w:sz="0" w:space="0" w:color="auto"/>
                <w:left w:val="none" w:sz="0" w:space="0" w:color="auto"/>
                <w:bottom w:val="none" w:sz="0" w:space="0" w:color="auto"/>
                <w:right w:val="none" w:sz="0" w:space="0" w:color="auto"/>
              </w:divBdr>
            </w:div>
            <w:div w:id="820970484">
              <w:marLeft w:val="0"/>
              <w:marRight w:val="0"/>
              <w:marTop w:val="0"/>
              <w:marBottom w:val="0"/>
              <w:divBdr>
                <w:top w:val="none" w:sz="0" w:space="0" w:color="auto"/>
                <w:left w:val="none" w:sz="0" w:space="0" w:color="auto"/>
                <w:bottom w:val="none" w:sz="0" w:space="0" w:color="auto"/>
                <w:right w:val="none" w:sz="0" w:space="0" w:color="auto"/>
              </w:divBdr>
            </w:div>
            <w:div w:id="611523384">
              <w:marLeft w:val="0"/>
              <w:marRight w:val="0"/>
              <w:marTop w:val="0"/>
              <w:marBottom w:val="0"/>
              <w:divBdr>
                <w:top w:val="none" w:sz="0" w:space="0" w:color="auto"/>
                <w:left w:val="none" w:sz="0" w:space="0" w:color="auto"/>
                <w:bottom w:val="none" w:sz="0" w:space="0" w:color="auto"/>
                <w:right w:val="none" w:sz="0" w:space="0" w:color="auto"/>
              </w:divBdr>
            </w:div>
            <w:div w:id="1132751075">
              <w:marLeft w:val="0"/>
              <w:marRight w:val="0"/>
              <w:marTop w:val="0"/>
              <w:marBottom w:val="0"/>
              <w:divBdr>
                <w:top w:val="none" w:sz="0" w:space="0" w:color="auto"/>
                <w:left w:val="none" w:sz="0" w:space="0" w:color="auto"/>
                <w:bottom w:val="none" w:sz="0" w:space="0" w:color="auto"/>
                <w:right w:val="none" w:sz="0" w:space="0" w:color="auto"/>
              </w:divBdr>
            </w:div>
            <w:div w:id="88278252">
              <w:marLeft w:val="0"/>
              <w:marRight w:val="0"/>
              <w:marTop w:val="0"/>
              <w:marBottom w:val="0"/>
              <w:divBdr>
                <w:top w:val="none" w:sz="0" w:space="0" w:color="auto"/>
                <w:left w:val="none" w:sz="0" w:space="0" w:color="auto"/>
                <w:bottom w:val="none" w:sz="0" w:space="0" w:color="auto"/>
                <w:right w:val="none" w:sz="0" w:space="0" w:color="auto"/>
              </w:divBdr>
            </w:div>
            <w:div w:id="1586836439">
              <w:marLeft w:val="0"/>
              <w:marRight w:val="0"/>
              <w:marTop w:val="0"/>
              <w:marBottom w:val="0"/>
              <w:divBdr>
                <w:top w:val="none" w:sz="0" w:space="0" w:color="auto"/>
                <w:left w:val="none" w:sz="0" w:space="0" w:color="auto"/>
                <w:bottom w:val="none" w:sz="0" w:space="0" w:color="auto"/>
                <w:right w:val="none" w:sz="0" w:space="0" w:color="auto"/>
              </w:divBdr>
            </w:div>
            <w:div w:id="1401446354">
              <w:marLeft w:val="0"/>
              <w:marRight w:val="0"/>
              <w:marTop w:val="0"/>
              <w:marBottom w:val="0"/>
              <w:divBdr>
                <w:top w:val="none" w:sz="0" w:space="0" w:color="auto"/>
                <w:left w:val="none" w:sz="0" w:space="0" w:color="auto"/>
                <w:bottom w:val="none" w:sz="0" w:space="0" w:color="auto"/>
                <w:right w:val="none" w:sz="0" w:space="0" w:color="auto"/>
              </w:divBdr>
            </w:div>
            <w:div w:id="252594453">
              <w:marLeft w:val="0"/>
              <w:marRight w:val="0"/>
              <w:marTop w:val="0"/>
              <w:marBottom w:val="0"/>
              <w:divBdr>
                <w:top w:val="none" w:sz="0" w:space="0" w:color="auto"/>
                <w:left w:val="none" w:sz="0" w:space="0" w:color="auto"/>
                <w:bottom w:val="none" w:sz="0" w:space="0" w:color="auto"/>
                <w:right w:val="none" w:sz="0" w:space="0" w:color="auto"/>
              </w:divBdr>
            </w:div>
            <w:div w:id="1453329111">
              <w:marLeft w:val="0"/>
              <w:marRight w:val="0"/>
              <w:marTop w:val="0"/>
              <w:marBottom w:val="0"/>
              <w:divBdr>
                <w:top w:val="none" w:sz="0" w:space="0" w:color="auto"/>
                <w:left w:val="none" w:sz="0" w:space="0" w:color="auto"/>
                <w:bottom w:val="none" w:sz="0" w:space="0" w:color="auto"/>
                <w:right w:val="none" w:sz="0" w:space="0" w:color="auto"/>
              </w:divBdr>
            </w:div>
            <w:div w:id="1879126308">
              <w:marLeft w:val="0"/>
              <w:marRight w:val="0"/>
              <w:marTop w:val="0"/>
              <w:marBottom w:val="0"/>
              <w:divBdr>
                <w:top w:val="none" w:sz="0" w:space="0" w:color="auto"/>
                <w:left w:val="none" w:sz="0" w:space="0" w:color="auto"/>
                <w:bottom w:val="none" w:sz="0" w:space="0" w:color="auto"/>
                <w:right w:val="none" w:sz="0" w:space="0" w:color="auto"/>
              </w:divBdr>
            </w:div>
            <w:div w:id="1428192272">
              <w:marLeft w:val="0"/>
              <w:marRight w:val="0"/>
              <w:marTop w:val="0"/>
              <w:marBottom w:val="0"/>
              <w:divBdr>
                <w:top w:val="none" w:sz="0" w:space="0" w:color="auto"/>
                <w:left w:val="none" w:sz="0" w:space="0" w:color="auto"/>
                <w:bottom w:val="none" w:sz="0" w:space="0" w:color="auto"/>
                <w:right w:val="none" w:sz="0" w:space="0" w:color="auto"/>
              </w:divBdr>
            </w:div>
            <w:div w:id="629936788">
              <w:marLeft w:val="0"/>
              <w:marRight w:val="0"/>
              <w:marTop w:val="0"/>
              <w:marBottom w:val="0"/>
              <w:divBdr>
                <w:top w:val="none" w:sz="0" w:space="0" w:color="auto"/>
                <w:left w:val="none" w:sz="0" w:space="0" w:color="auto"/>
                <w:bottom w:val="none" w:sz="0" w:space="0" w:color="auto"/>
                <w:right w:val="none" w:sz="0" w:space="0" w:color="auto"/>
              </w:divBdr>
            </w:div>
            <w:div w:id="1243834880">
              <w:marLeft w:val="0"/>
              <w:marRight w:val="0"/>
              <w:marTop w:val="0"/>
              <w:marBottom w:val="0"/>
              <w:divBdr>
                <w:top w:val="none" w:sz="0" w:space="0" w:color="auto"/>
                <w:left w:val="none" w:sz="0" w:space="0" w:color="auto"/>
                <w:bottom w:val="none" w:sz="0" w:space="0" w:color="auto"/>
                <w:right w:val="none" w:sz="0" w:space="0" w:color="auto"/>
              </w:divBdr>
            </w:div>
            <w:div w:id="531966077">
              <w:marLeft w:val="0"/>
              <w:marRight w:val="0"/>
              <w:marTop w:val="0"/>
              <w:marBottom w:val="0"/>
              <w:divBdr>
                <w:top w:val="none" w:sz="0" w:space="0" w:color="auto"/>
                <w:left w:val="none" w:sz="0" w:space="0" w:color="auto"/>
                <w:bottom w:val="none" w:sz="0" w:space="0" w:color="auto"/>
                <w:right w:val="none" w:sz="0" w:space="0" w:color="auto"/>
              </w:divBdr>
            </w:div>
            <w:div w:id="1675263304">
              <w:marLeft w:val="0"/>
              <w:marRight w:val="0"/>
              <w:marTop w:val="0"/>
              <w:marBottom w:val="0"/>
              <w:divBdr>
                <w:top w:val="none" w:sz="0" w:space="0" w:color="auto"/>
                <w:left w:val="none" w:sz="0" w:space="0" w:color="auto"/>
                <w:bottom w:val="none" w:sz="0" w:space="0" w:color="auto"/>
                <w:right w:val="none" w:sz="0" w:space="0" w:color="auto"/>
              </w:divBdr>
            </w:div>
            <w:div w:id="1783956574">
              <w:marLeft w:val="0"/>
              <w:marRight w:val="0"/>
              <w:marTop w:val="0"/>
              <w:marBottom w:val="0"/>
              <w:divBdr>
                <w:top w:val="none" w:sz="0" w:space="0" w:color="auto"/>
                <w:left w:val="none" w:sz="0" w:space="0" w:color="auto"/>
                <w:bottom w:val="none" w:sz="0" w:space="0" w:color="auto"/>
                <w:right w:val="none" w:sz="0" w:space="0" w:color="auto"/>
              </w:divBdr>
            </w:div>
            <w:div w:id="85420957">
              <w:marLeft w:val="0"/>
              <w:marRight w:val="0"/>
              <w:marTop w:val="0"/>
              <w:marBottom w:val="0"/>
              <w:divBdr>
                <w:top w:val="none" w:sz="0" w:space="0" w:color="auto"/>
                <w:left w:val="none" w:sz="0" w:space="0" w:color="auto"/>
                <w:bottom w:val="none" w:sz="0" w:space="0" w:color="auto"/>
                <w:right w:val="none" w:sz="0" w:space="0" w:color="auto"/>
              </w:divBdr>
            </w:div>
            <w:div w:id="549193704">
              <w:marLeft w:val="0"/>
              <w:marRight w:val="0"/>
              <w:marTop w:val="0"/>
              <w:marBottom w:val="0"/>
              <w:divBdr>
                <w:top w:val="none" w:sz="0" w:space="0" w:color="auto"/>
                <w:left w:val="none" w:sz="0" w:space="0" w:color="auto"/>
                <w:bottom w:val="none" w:sz="0" w:space="0" w:color="auto"/>
                <w:right w:val="none" w:sz="0" w:space="0" w:color="auto"/>
              </w:divBdr>
            </w:div>
            <w:div w:id="1789663810">
              <w:marLeft w:val="0"/>
              <w:marRight w:val="0"/>
              <w:marTop w:val="0"/>
              <w:marBottom w:val="0"/>
              <w:divBdr>
                <w:top w:val="none" w:sz="0" w:space="0" w:color="auto"/>
                <w:left w:val="none" w:sz="0" w:space="0" w:color="auto"/>
                <w:bottom w:val="none" w:sz="0" w:space="0" w:color="auto"/>
                <w:right w:val="none" w:sz="0" w:space="0" w:color="auto"/>
              </w:divBdr>
            </w:div>
            <w:div w:id="1647976953">
              <w:marLeft w:val="0"/>
              <w:marRight w:val="0"/>
              <w:marTop w:val="0"/>
              <w:marBottom w:val="0"/>
              <w:divBdr>
                <w:top w:val="none" w:sz="0" w:space="0" w:color="auto"/>
                <w:left w:val="none" w:sz="0" w:space="0" w:color="auto"/>
                <w:bottom w:val="none" w:sz="0" w:space="0" w:color="auto"/>
                <w:right w:val="none" w:sz="0" w:space="0" w:color="auto"/>
              </w:divBdr>
            </w:div>
            <w:div w:id="1812091884">
              <w:marLeft w:val="0"/>
              <w:marRight w:val="0"/>
              <w:marTop w:val="0"/>
              <w:marBottom w:val="0"/>
              <w:divBdr>
                <w:top w:val="none" w:sz="0" w:space="0" w:color="auto"/>
                <w:left w:val="none" w:sz="0" w:space="0" w:color="auto"/>
                <w:bottom w:val="none" w:sz="0" w:space="0" w:color="auto"/>
                <w:right w:val="none" w:sz="0" w:space="0" w:color="auto"/>
              </w:divBdr>
            </w:div>
            <w:div w:id="584728626">
              <w:marLeft w:val="0"/>
              <w:marRight w:val="0"/>
              <w:marTop w:val="0"/>
              <w:marBottom w:val="0"/>
              <w:divBdr>
                <w:top w:val="none" w:sz="0" w:space="0" w:color="auto"/>
                <w:left w:val="none" w:sz="0" w:space="0" w:color="auto"/>
                <w:bottom w:val="none" w:sz="0" w:space="0" w:color="auto"/>
                <w:right w:val="none" w:sz="0" w:space="0" w:color="auto"/>
              </w:divBdr>
            </w:div>
            <w:div w:id="1509055444">
              <w:marLeft w:val="0"/>
              <w:marRight w:val="0"/>
              <w:marTop w:val="0"/>
              <w:marBottom w:val="0"/>
              <w:divBdr>
                <w:top w:val="none" w:sz="0" w:space="0" w:color="auto"/>
                <w:left w:val="none" w:sz="0" w:space="0" w:color="auto"/>
                <w:bottom w:val="none" w:sz="0" w:space="0" w:color="auto"/>
                <w:right w:val="none" w:sz="0" w:space="0" w:color="auto"/>
              </w:divBdr>
            </w:div>
            <w:div w:id="75136367">
              <w:marLeft w:val="0"/>
              <w:marRight w:val="0"/>
              <w:marTop w:val="0"/>
              <w:marBottom w:val="0"/>
              <w:divBdr>
                <w:top w:val="none" w:sz="0" w:space="0" w:color="auto"/>
                <w:left w:val="none" w:sz="0" w:space="0" w:color="auto"/>
                <w:bottom w:val="none" w:sz="0" w:space="0" w:color="auto"/>
                <w:right w:val="none" w:sz="0" w:space="0" w:color="auto"/>
              </w:divBdr>
            </w:div>
            <w:div w:id="1268074912">
              <w:marLeft w:val="0"/>
              <w:marRight w:val="0"/>
              <w:marTop w:val="0"/>
              <w:marBottom w:val="0"/>
              <w:divBdr>
                <w:top w:val="none" w:sz="0" w:space="0" w:color="auto"/>
                <w:left w:val="none" w:sz="0" w:space="0" w:color="auto"/>
                <w:bottom w:val="none" w:sz="0" w:space="0" w:color="auto"/>
                <w:right w:val="none" w:sz="0" w:space="0" w:color="auto"/>
              </w:divBdr>
            </w:div>
            <w:div w:id="614795170">
              <w:marLeft w:val="0"/>
              <w:marRight w:val="0"/>
              <w:marTop w:val="0"/>
              <w:marBottom w:val="0"/>
              <w:divBdr>
                <w:top w:val="none" w:sz="0" w:space="0" w:color="auto"/>
                <w:left w:val="none" w:sz="0" w:space="0" w:color="auto"/>
                <w:bottom w:val="none" w:sz="0" w:space="0" w:color="auto"/>
                <w:right w:val="none" w:sz="0" w:space="0" w:color="auto"/>
              </w:divBdr>
            </w:div>
            <w:div w:id="1628706828">
              <w:marLeft w:val="0"/>
              <w:marRight w:val="0"/>
              <w:marTop w:val="0"/>
              <w:marBottom w:val="0"/>
              <w:divBdr>
                <w:top w:val="none" w:sz="0" w:space="0" w:color="auto"/>
                <w:left w:val="none" w:sz="0" w:space="0" w:color="auto"/>
                <w:bottom w:val="none" w:sz="0" w:space="0" w:color="auto"/>
                <w:right w:val="none" w:sz="0" w:space="0" w:color="auto"/>
              </w:divBdr>
            </w:div>
            <w:div w:id="632101373">
              <w:marLeft w:val="0"/>
              <w:marRight w:val="0"/>
              <w:marTop w:val="0"/>
              <w:marBottom w:val="0"/>
              <w:divBdr>
                <w:top w:val="none" w:sz="0" w:space="0" w:color="auto"/>
                <w:left w:val="none" w:sz="0" w:space="0" w:color="auto"/>
                <w:bottom w:val="none" w:sz="0" w:space="0" w:color="auto"/>
                <w:right w:val="none" w:sz="0" w:space="0" w:color="auto"/>
              </w:divBdr>
            </w:div>
            <w:div w:id="2102025709">
              <w:marLeft w:val="0"/>
              <w:marRight w:val="0"/>
              <w:marTop w:val="0"/>
              <w:marBottom w:val="0"/>
              <w:divBdr>
                <w:top w:val="none" w:sz="0" w:space="0" w:color="auto"/>
                <w:left w:val="none" w:sz="0" w:space="0" w:color="auto"/>
                <w:bottom w:val="none" w:sz="0" w:space="0" w:color="auto"/>
                <w:right w:val="none" w:sz="0" w:space="0" w:color="auto"/>
              </w:divBdr>
            </w:div>
            <w:div w:id="1605310425">
              <w:marLeft w:val="0"/>
              <w:marRight w:val="0"/>
              <w:marTop w:val="0"/>
              <w:marBottom w:val="0"/>
              <w:divBdr>
                <w:top w:val="none" w:sz="0" w:space="0" w:color="auto"/>
                <w:left w:val="none" w:sz="0" w:space="0" w:color="auto"/>
                <w:bottom w:val="none" w:sz="0" w:space="0" w:color="auto"/>
                <w:right w:val="none" w:sz="0" w:space="0" w:color="auto"/>
              </w:divBdr>
            </w:div>
            <w:div w:id="2032798296">
              <w:marLeft w:val="0"/>
              <w:marRight w:val="0"/>
              <w:marTop w:val="0"/>
              <w:marBottom w:val="0"/>
              <w:divBdr>
                <w:top w:val="none" w:sz="0" w:space="0" w:color="auto"/>
                <w:left w:val="none" w:sz="0" w:space="0" w:color="auto"/>
                <w:bottom w:val="none" w:sz="0" w:space="0" w:color="auto"/>
                <w:right w:val="none" w:sz="0" w:space="0" w:color="auto"/>
              </w:divBdr>
            </w:div>
            <w:div w:id="1626110038">
              <w:marLeft w:val="0"/>
              <w:marRight w:val="0"/>
              <w:marTop w:val="0"/>
              <w:marBottom w:val="0"/>
              <w:divBdr>
                <w:top w:val="none" w:sz="0" w:space="0" w:color="auto"/>
                <w:left w:val="none" w:sz="0" w:space="0" w:color="auto"/>
                <w:bottom w:val="none" w:sz="0" w:space="0" w:color="auto"/>
                <w:right w:val="none" w:sz="0" w:space="0" w:color="auto"/>
              </w:divBdr>
            </w:div>
            <w:div w:id="438914249">
              <w:marLeft w:val="0"/>
              <w:marRight w:val="0"/>
              <w:marTop w:val="0"/>
              <w:marBottom w:val="0"/>
              <w:divBdr>
                <w:top w:val="none" w:sz="0" w:space="0" w:color="auto"/>
                <w:left w:val="none" w:sz="0" w:space="0" w:color="auto"/>
                <w:bottom w:val="none" w:sz="0" w:space="0" w:color="auto"/>
                <w:right w:val="none" w:sz="0" w:space="0" w:color="auto"/>
              </w:divBdr>
            </w:div>
            <w:div w:id="1392655437">
              <w:marLeft w:val="0"/>
              <w:marRight w:val="0"/>
              <w:marTop w:val="0"/>
              <w:marBottom w:val="0"/>
              <w:divBdr>
                <w:top w:val="none" w:sz="0" w:space="0" w:color="auto"/>
                <w:left w:val="none" w:sz="0" w:space="0" w:color="auto"/>
                <w:bottom w:val="none" w:sz="0" w:space="0" w:color="auto"/>
                <w:right w:val="none" w:sz="0" w:space="0" w:color="auto"/>
              </w:divBdr>
            </w:div>
            <w:div w:id="1973437064">
              <w:marLeft w:val="0"/>
              <w:marRight w:val="0"/>
              <w:marTop w:val="0"/>
              <w:marBottom w:val="0"/>
              <w:divBdr>
                <w:top w:val="none" w:sz="0" w:space="0" w:color="auto"/>
                <w:left w:val="none" w:sz="0" w:space="0" w:color="auto"/>
                <w:bottom w:val="none" w:sz="0" w:space="0" w:color="auto"/>
                <w:right w:val="none" w:sz="0" w:space="0" w:color="auto"/>
              </w:divBdr>
            </w:div>
            <w:div w:id="1744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Liberman</dc:creator>
  <cp:keywords/>
  <dc:description/>
  <cp:lastModifiedBy>Idan Liberman</cp:lastModifiedBy>
  <cp:revision>3</cp:revision>
  <dcterms:created xsi:type="dcterms:W3CDTF">2023-03-29T13:05:00Z</dcterms:created>
  <dcterms:modified xsi:type="dcterms:W3CDTF">2023-03-29T13:32:00Z</dcterms:modified>
</cp:coreProperties>
</file>