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79D" w:rsidRDefault="0059079D" w:rsidP="0059079D">
      <w:pPr>
        <w:bidi/>
        <w:rPr>
          <w:rtl/>
        </w:rPr>
      </w:pPr>
      <w:r>
        <w:t xml:space="preserve">## </w:t>
      </w:r>
      <w:r>
        <w:rPr>
          <w:rFonts w:cs="Arial"/>
          <w:rtl/>
        </w:rPr>
        <w:t>התקנה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השלב הראשון הוא להתקין את ראסט. את ראסט ניתן להוריד באמצעות `ראסטאפ`, כלי שורת הפקודה לניהול גרסאות של ראסט ושל כלים נלווים. תצטרכו קישור אינטרנט כדי לבצע את ההורדה</w:t>
      </w:r>
      <w:r>
        <w:t>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t xml:space="preserve">&gt; </w:t>
      </w:r>
      <w:r>
        <w:rPr>
          <w:rFonts w:cs="Arial"/>
          <w:rtl/>
        </w:rPr>
        <w:t>הערה: אם אתם מעדיפים לא להשתמש ב-`ראסטאפ`, מכל סיבה שהיא, אנא פנו לעמוד</w:t>
      </w:r>
      <w:r>
        <w:t xml:space="preserve"> [Other Rust Installation Methods page</w:t>
      </w:r>
      <w:proofErr w:type="gramStart"/>
      <w:r>
        <w:t>][</w:t>
      </w:r>
      <w:proofErr w:type="spellStart"/>
      <w:proofErr w:type="gramEnd"/>
      <w:r>
        <w:t>otherinstall</w:t>
      </w:r>
      <w:proofErr w:type="spellEnd"/>
      <w:r>
        <w:t xml:space="preserve">]  </w:t>
      </w:r>
      <w:r>
        <w:rPr>
          <w:rFonts w:cs="Arial"/>
          <w:rtl/>
        </w:rPr>
        <w:t>לאפשרויות נוספות</w:t>
      </w:r>
      <w:r>
        <w:t>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09211D">
      <w:pPr>
        <w:bidi/>
        <w:rPr>
          <w:rtl/>
        </w:rPr>
      </w:pPr>
      <w:r>
        <w:rPr>
          <w:rFonts w:cs="Arial"/>
          <w:rtl/>
        </w:rPr>
        <w:t xml:space="preserve">הצעדים הבאים מתקינים את הגרסה היציבה האחרונה של הקומפיילר של ראסט. </w:t>
      </w:r>
      <w:ins w:id="0" w:author="Idan" w:date="2023-04-03T22:32:00Z">
        <w:r w:rsidR="0009211D">
          <w:rPr>
            <w:rFonts w:cs="Arial" w:hint="cs"/>
            <w:rtl/>
          </w:rPr>
          <w:t xml:space="preserve">שפת ראסט מעניקה למשתמש </w:t>
        </w:r>
      </w:ins>
      <w:del w:id="1" w:author="Idan" w:date="2023-03-30T14:20:00Z">
        <w:r w:rsidDel="0059079D">
          <w:rPr>
            <w:rFonts w:cs="Arial"/>
            <w:rtl/>
          </w:rPr>
          <w:delText>בטחו</w:delText>
        </w:r>
      </w:del>
      <w:del w:id="2" w:author="Idan" w:date="2023-03-30T14:19:00Z">
        <w:r w:rsidDel="0059079D">
          <w:rPr>
            <w:rFonts w:cs="Arial"/>
            <w:rtl/>
          </w:rPr>
          <w:delText>נו</w:delText>
        </w:r>
      </w:del>
      <w:del w:id="3" w:author="Idan" w:date="2023-03-30T14:20:00Z">
        <w:r w:rsidDel="0059079D">
          <w:rPr>
            <w:rFonts w:cs="Arial"/>
            <w:rtl/>
          </w:rPr>
          <w:delText>ת</w:delText>
        </w:r>
      </w:del>
      <w:ins w:id="4" w:author="Idan" w:date="2023-03-30T14:20:00Z">
        <w:r>
          <w:rPr>
            <w:rFonts w:cs="Arial" w:hint="cs"/>
            <w:rtl/>
          </w:rPr>
          <w:t>ערובות</w:t>
        </w:r>
      </w:ins>
      <w:r>
        <w:rPr>
          <w:rFonts w:cs="Arial"/>
          <w:rtl/>
        </w:rPr>
        <w:t xml:space="preserve"> </w:t>
      </w:r>
      <w:ins w:id="5" w:author="Idan" w:date="2023-04-03T22:32:00Z">
        <w:r w:rsidR="0009211D">
          <w:rPr>
            <w:rFonts w:cs="Arial" w:hint="cs"/>
            <w:rtl/>
          </w:rPr>
          <w:t>מובנות</w:t>
        </w:r>
        <w:r w:rsidR="0009211D" w:rsidDel="0009211D">
          <w:rPr>
            <w:rFonts w:cs="Arial"/>
            <w:rtl/>
          </w:rPr>
          <w:t xml:space="preserve"> </w:t>
        </w:r>
        <w:r w:rsidR="0009211D">
          <w:rPr>
            <w:rFonts w:cs="Arial" w:hint="cs"/>
            <w:rtl/>
          </w:rPr>
          <w:t>ל</w:t>
        </w:r>
      </w:ins>
      <w:del w:id="6" w:author="Idan" w:date="2023-04-03T22:32:00Z">
        <w:r w:rsidDel="0009211D">
          <w:rPr>
            <w:rFonts w:cs="Arial"/>
            <w:rtl/>
          </w:rPr>
          <w:delText>ה</w:delText>
        </w:r>
      </w:del>
      <w:r>
        <w:rPr>
          <w:rFonts w:cs="Arial"/>
          <w:rtl/>
        </w:rPr>
        <w:t>יציבות</w:t>
      </w:r>
      <w:ins w:id="7" w:author="Idan" w:date="2023-04-03T22:32:00Z">
        <w:r w:rsidR="0009211D">
          <w:rPr>
            <w:rFonts w:cs="Arial" w:hint="cs"/>
            <w:rtl/>
          </w:rPr>
          <w:t xml:space="preserve"> הקוד</w:t>
        </w:r>
      </w:ins>
      <w:del w:id="8" w:author="Idan" w:date="2023-04-03T22:32:00Z">
        <w:r w:rsidDel="0009211D">
          <w:rPr>
            <w:rFonts w:cs="Arial"/>
            <w:rtl/>
          </w:rPr>
          <w:delText xml:space="preserve"> </w:delText>
        </w:r>
      </w:del>
      <w:ins w:id="9" w:author="Idan" w:date="2023-04-03T22:32:00Z">
        <w:r w:rsidR="0009211D">
          <w:rPr>
            <w:rFonts w:cs="Arial" w:hint="cs"/>
            <w:rtl/>
          </w:rPr>
          <w:t xml:space="preserve">, מה שבמטיח </w:t>
        </w:r>
      </w:ins>
      <w:del w:id="10" w:author="Idan" w:date="2023-04-03T22:32:00Z">
        <w:r w:rsidDel="0009211D">
          <w:rPr>
            <w:rFonts w:cs="Arial"/>
            <w:rtl/>
          </w:rPr>
          <w:delText xml:space="preserve">של ראסט </w:delText>
        </w:r>
      </w:del>
      <w:del w:id="11" w:author="Idan" w:date="2023-03-30T14:20:00Z">
        <w:r w:rsidDel="0059079D">
          <w:rPr>
            <w:rFonts w:cs="Arial"/>
            <w:rtl/>
          </w:rPr>
          <w:delText xml:space="preserve">מוודאים </w:delText>
        </w:r>
      </w:del>
      <w:r>
        <w:rPr>
          <w:rFonts w:cs="Arial"/>
          <w:rtl/>
        </w:rPr>
        <w:t>שכל הדוגמאות בספר אשר עוברות קומפילציה</w:t>
      </w:r>
      <w:ins w:id="12" w:author="Idan" w:date="2023-03-30T14:21:00Z">
        <w:r>
          <w:rPr>
            <w:rFonts w:cs="Arial" w:hint="cs"/>
            <w:rtl/>
          </w:rPr>
          <w:t xml:space="preserve"> בעת כתיבת שורות אל</w:t>
        </w:r>
      </w:ins>
      <w:ins w:id="13" w:author="Idan" w:date="2023-04-03T22:32:00Z">
        <w:r w:rsidR="0009211D">
          <w:rPr>
            <w:rFonts w:cs="Arial" w:hint="cs"/>
            <w:rtl/>
          </w:rPr>
          <w:t>ה</w:t>
        </w:r>
      </w:ins>
      <w:del w:id="14" w:author="Idan" w:date="2023-04-03T22:32:00Z">
        <w:r w:rsidDel="0009211D">
          <w:rPr>
            <w:rFonts w:cs="Arial"/>
            <w:rtl/>
          </w:rPr>
          <w:delText>,</w:delText>
        </w:r>
      </w:del>
      <w:r>
        <w:rPr>
          <w:rFonts w:cs="Arial"/>
          <w:rtl/>
        </w:rPr>
        <w:t xml:space="preserve"> ימשיכו לעבור קומפילציה גם </w:t>
      </w:r>
      <w:del w:id="15" w:author="Idan" w:date="2023-04-03T22:32:00Z">
        <w:r w:rsidDel="0009211D">
          <w:rPr>
            <w:rFonts w:cs="Arial"/>
            <w:rtl/>
          </w:rPr>
          <w:delText xml:space="preserve">על </w:delText>
        </w:r>
      </w:del>
      <w:ins w:id="16" w:author="Idan" w:date="2023-04-03T22:32:00Z">
        <w:r w:rsidR="0009211D">
          <w:rPr>
            <w:rFonts w:cs="Arial" w:hint="cs"/>
            <w:rtl/>
          </w:rPr>
          <w:t>ב</w:t>
        </w:r>
      </w:ins>
      <w:r>
        <w:rPr>
          <w:rFonts w:cs="Arial"/>
          <w:rtl/>
        </w:rPr>
        <w:t xml:space="preserve">גרסאות חדשות יותר של ראסט. </w:t>
      </w:r>
      <w:ins w:id="17" w:author="Idan" w:date="2023-03-30T14:21:00Z">
        <w:r>
          <w:rPr>
            <w:rFonts w:cs="Arial" w:hint="cs"/>
            <w:rtl/>
          </w:rPr>
          <w:t xml:space="preserve">עם זאת, </w:t>
        </w:r>
      </w:ins>
      <w:del w:id="18" w:author="Idan" w:date="2023-03-30T14:21:00Z">
        <w:r w:rsidDel="0059079D">
          <w:rPr>
            <w:rFonts w:cs="Arial"/>
            <w:rtl/>
          </w:rPr>
          <w:delText xml:space="preserve">הקלט </w:delText>
        </w:r>
      </w:del>
      <w:ins w:id="19" w:author="Idan" w:date="2023-03-30T14:21:00Z">
        <w:r>
          <w:rPr>
            <w:rFonts w:cs="Arial"/>
            <w:rtl/>
          </w:rPr>
          <w:t>ה</w:t>
        </w:r>
        <w:r>
          <w:rPr>
            <w:rFonts w:cs="Arial" w:hint="cs"/>
            <w:rtl/>
          </w:rPr>
          <w:t>פ</w:t>
        </w:r>
        <w:r>
          <w:rPr>
            <w:rFonts w:cs="Arial"/>
            <w:rtl/>
          </w:rPr>
          <w:t xml:space="preserve">לט </w:t>
        </w:r>
      </w:ins>
      <w:r>
        <w:rPr>
          <w:rFonts w:cs="Arial"/>
          <w:rtl/>
        </w:rPr>
        <w:t xml:space="preserve">עלול להשתנות במעט בין גרסאות כיוון שלעיתים קרובות ראסט משפרת </w:t>
      </w:r>
      <w:ins w:id="20" w:author="Idan" w:date="2023-04-03T22:32:00Z">
        <w:r w:rsidR="0009211D">
          <w:rPr>
            <w:rFonts w:cs="Arial" w:hint="cs"/>
            <w:rtl/>
          </w:rPr>
          <w:t xml:space="preserve">את </w:t>
        </w:r>
      </w:ins>
      <w:r>
        <w:rPr>
          <w:rFonts w:cs="Arial"/>
          <w:rtl/>
        </w:rPr>
        <w:t xml:space="preserve">הודעות </w:t>
      </w:r>
      <w:ins w:id="21" w:author="Idan" w:date="2023-04-03T22:32:00Z">
        <w:r w:rsidR="0009211D">
          <w:rPr>
            <w:rFonts w:cs="Arial" w:hint="cs"/>
            <w:rtl/>
          </w:rPr>
          <w:t>ה</w:t>
        </w:r>
      </w:ins>
      <w:r>
        <w:rPr>
          <w:rFonts w:cs="Arial"/>
          <w:rtl/>
        </w:rPr>
        <w:t>שגיאה ו</w:t>
      </w:r>
      <w:ins w:id="22" w:author="Idan" w:date="2023-04-03T22:32:00Z">
        <w:r w:rsidR="0009211D">
          <w:rPr>
            <w:rFonts w:cs="Arial" w:hint="cs"/>
            <w:rtl/>
          </w:rPr>
          <w:t>ה</w:t>
        </w:r>
      </w:ins>
      <w:r>
        <w:rPr>
          <w:rFonts w:cs="Arial"/>
          <w:rtl/>
        </w:rPr>
        <w:t>אזהרות</w:t>
      </w:r>
      <w:ins w:id="23" w:author="Idan" w:date="2023-04-03T22:32:00Z">
        <w:r w:rsidR="0009211D">
          <w:rPr>
            <w:rFonts w:cs="Arial" w:hint="cs"/>
            <w:rtl/>
          </w:rPr>
          <w:t xml:space="preserve"> אותם מפיק הקומפיילר</w:t>
        </w:r>
      </w:ins>
      <w:r>
        <w:rPr>
          <w:rFonts w:cs="Arial"/>
          <w:rtl/>
        </w:rPr>
        <w:t xml:space="preserve">. במילים אחרות, כל גרסה יציבה חדשה של ראסט שתתקינו בצעדים אלה צריכה לעבוד </w:t>
      </w:r>
      <w:del w:id="24" w:author="Idan" w:date="2023-04-03T22:33:00Z">
        <w:r w:rsidDel="0009211D">
          <w:rPr>
            <w:rFonts w:cs="Arial"/>
            <w:rtl/>
          </w:rPr>
          <w:delText xml:space="preserve">כמצופה </w:delText>
        </w:r>
      </w:del>
      <w:ins w:id="25" w:author="Idan" w:date="2023-04-03T22:33:00Z">
        <w:r w:rsidR="0009211D">
          <w:rPr>
            <w:rFonts w:cs="Arial" w:hint="cs"/>
            <w:rtl/>
          </w:rPr>
          <w:t xml:space="preserve">בהתאם </w:t>
        </w:r>
      </w:ins>
      <w:r>
        <w:rPr>
          <w:rFonts w:cs="Arial"/>
          <w:rtl/>
        </w:rPr>
        <w:t>עם תוכן הספר</w:t>
      </w:r>
      <w:r>
        <w:t>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09211D">
      <w:pPr>
        <w:bidi/>
        <w:rPr>
          <w:rtl/>
        </w:rPr>
        <w:pPrChange w:id="26" w:author="Idan" w:date="2023-04-03T22:33:00Z">
          <w:pPr>
            <w:bidi/>
          </w:pPr>
        </w:pPrChange>
      </w:pPr>
      <w:r>
        <w:t xml:space="preserve">&gt; ### </w:t>
      </w:r>
      <w:del w:id="27" w:author="Idan" w:date="2023-04-03T22:33:00Z">
        <w:r w:rsidDel="0009211D">
          <w:rPr>
            <w:rFonts w:cs="Arial"/>
            <w:rtl/>
          </w:rPr>
          <w:delText xml:space="preserve">נוטציה </w:delText>
        </w:r>
      </w:del>
      <w:ins w:id="28" w:author="Idan" w:date="2023-04-03T22:33:00Z">
        <w:r w:rsidR="0009211D">
          <w:rPr>
            <w:rFonts w:cs="Arial" w:hint="cs"/>
            <w:rtl/>
          </w:rPr>
          <w:t>ביאור</w:t>
        </w:r>
        <w:r w:rsidR="0009211D">
          <w:rPr>
            <w:rFonts w:cs="Arial"/>
            <w:rtl/>
          </w:rPr>
          <w:t xml:space="preserve"> </w:t>
        </w:r>
      </w:ins>
      <w:r>
        <w:rPr>
          <w:rFonts w:cs="Arial"/>
          <w:rtl/>
        </w:rPr>
        <w:t>של שורת הפקודה</w:t>
      </w:r>
    </w:p>
    <w:p w:rsidR="0059079D" w:rsidRDefault="0059079D" w:rsidP="0059079D">
      <w:pPr>
        <w:bidi/>
        <w:rPr>
          <w:rtl/>
        </w:rPr>
      </w:pPr>
      <w:r>
        <w:t xml:space="preserve">&gt; </w:t>
      </w:r>
    </w:p>
    <w:p w:rsidR="0059079D" w:rsidRDefault="0059079D">
      <w:pPr>
        <w:bidi/>
        <w:rPr>
          <w:rtl/>
        </w:rPr>
        <w:pPrChange w:id="29" w:author="Idan" w:date="2023-03-30T14:23:00Z">
          <w:pPr>
            <w:bidi/>
          </w:pPr>
        </w:pPrChange>
      </w:pPr>
      <w:r>
        <w:t xml:space="preserve">&gt; </w:t>
      </w:r>
      <w:r>
        <w:rPr>
          <w:rFonts w:cs="Arial"/>
          <w:rtl/>
        </w:rPr>
        <w:t xml:space="preserve">בפרק זה, ולכל אורך הספר, נשתמש בפקודות </w:t>
      </w:r>
      <w:ins w:id="30" w:author="Idan" w:date="2023-03-30T14:21:00Z">
        <w:r>
          <w:rPr>
            <w:rFonts w:cs="Arial" w:hint="cs"/>
            <w:rtl/>
          </w:rPr>
          <w:t xml:space="preserve">הנועדו </w:t>
        </w:r>
      </w:ins>
      <w:r>
        <w:rPr>
          <w:rFonts w:cs="Arial"/>
          <w:rtl/>
        </w:rPr>
        <w:t>להרצה בטרמינל</w:t>
      </w:r>
      <w:r>
        <w:t xml:space="preserve"> (terminal). </w:t>
      </w:r>
      <w:r>
        <w:rPr>
          <w:rFonts w:cs="Arial"/>
          <w:rtl/>
        </w:rPr>
        <w:t xml:space="preserve">שורות שעליכם להקליד בטרמינל מתחילות כולן עם הסימן `$`. </w:t>
      </w:r>
      <w:ins w:id="31" w:author="Idan" w:date="2023-03-30T14:22:00Z">
        <w:r>
          <w:rPr>
            <w:rFonts w:cs="Arial" w:hint="cs"/>
            <w:rtl/>
          </w:rPr>
          <w:t xml:space="preserve">אנא שימו לב - </w:t>
        </w:r>
      </w:ins>
      <w:r>
        <w:rPr>
          <w:rFonts w:cs="Arial"/>
          <w:rtl/>
        </w:rPr>
        <w:t xml:space="preserve">אינכם צריכים להקליד את הסימן `$` עצמו; זהו סימון של </w:t>
      </w:r>
      <w:del w:id="32" w:author="Idan" w:date="2023-03-30T14:23:00Z">
        <w:r w:rsidDel="0059079D">
          <w:rPr>
            <w:rFonts w:cs="Arial"/>
            <w:rtl/>
          </w:rPr>
          <w:delText xml:space="preserve">הפרומפט של </w:delText>
        </w:r>
      </w:del>
      <w:r>
        <w:rPr>
          <w:rFonts w:cs="Arial"/>
          <w:rtl/>
        </w:rPr>
        <w:t xml:space="preserve">שורת הפקודה </w:t>
      </w:r>
      <w:ins w:id="33" w:author="Idan" w:date="2023-03-30T14:23:00Z">
        <w:r>
          <w:rPr>
            <w:rFonts w:cs="Arial" w:hint="cs"/>
            <w:rtl/>
          </w:rPr>
          <w:t xml:space="preserve">עצמה, </w:t>
        </w:r>
      </w:ins>
      <w:r>
        <w:rPr>
          <w:rFonts w:cs="Arial"/>
          <w:rtl/>
        </w:rPr>
        <w:t>המוצג כדי לציין את תחילתה של כל פקודה. שורות שאינן מתחילות בסימול `$` מראות, בדרך כלל, את הפלט שהתקבל מהפקודה הקודמת. בנוסף, דוגמאות ספציפיות ל</w:t>
      </w:r>
      <w:r>
        <w:t xml:space="preserve">-PowerShell </w:t>
      </w:r>
      <w:ins w:id="34" w:author="Idan" w:date="2023-03-30T14:24:00Z">
        <w:r w:rsidR="00B96C1A">
          <w:rPr>
            <w:rFonts w:hint="cs"/>
            <w:rtl/>
          </w:rPr>
          <w:t xml:space="preserve"> (כלי שורת הפקודה המובנה של מערכת ההפעלה "חלונות") </w:t>
        </w:r>
      </w:ins>
      <w:r>
        <w:rPr>
          <w:rFonts w:cs="Arial"/>
          <w:rtl/>
        </w:rPr>
        <w:t>ישתמשו בסימון `&gt;` במקום בסימון</w:t>
      </w:r>
      <w:r>
        <w:t xml:space="preserve"> `$`.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t xml:space="preserve">### </w:t>
      </w:r>
      <w:r>
        <w:rPr>
          <w:rFonts w:cs="Arial"/>
          <w:rtl/>
        </w:rPr>
        <w:t>התקנת `ראסטאפ ` על</w:t>
      </w:r>
      <w:r>
        <w:t xml:space="preserve"> Linux </w:t>
      </w:r>
      <w:r>
        <w:rPr>
          <w:rFonts w:cs="Arial"/>
          <w:rtl/>
        </w:rPr>
        <w:t>או</w:t>
      </w:r>
      <w:r>
        <w:t xml:space="preserve"> </w:t>
      </w:r>
      <w:proofErr w:type="spellStart"/>
      <w:r>
        <w:t>macOS</w:t>
      </w:r>
      <w:proofErr w:type="spellEnd"/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אם אתם משתמשים ב</w:t>
      </w:r>
      <w:r>
        <w:t xml:space="preserve">-Linux </w:t>
      </w:r>
      <w:r>
        <w:rPr>
          <w:rFonts w:cs="Arial"/>
          <w:rtl/>
        </w:rPr>
        <w:t>או</w:t>
      </w:r>
      <w:r>
        <w:t xml:space="preserve"> </w:t>
      </w:r>
      <w:proofErr w:type="spellStart"/>
      <w:r>
        <w:t>macOS</w:t>
      </w:r>
      <w:proofErr w:type="spellEnd"/>
      <w:r>
        <w:t xml:space="preserve">, </w:t>
      </w:r>
      <w:r>
        <w:rPr>
          <w:rFonts w:cs="Arial"/>
          <w:rtl/>
        </w:rPr>
        <w:t xml:space="preserve">פתחו </w:t>
      </w:r>
      <w:ins w:id="35" w:author="Idan" w:date="2023-04-03T22:33:00Z">
        <w:r w:rsidR="0009211D">
          <w:rPr>
            <w:rFonts w:cs="Arial" w:hint="cs"/>
            <w:rtl/>
          </w:rPr>
          <w:t xml:space="preserve">חלון </w:t>
        </w:r>
      </w:ins>
      <w:r>
        <w:rPr>
          <w:rFonts w:cs="Arial"/>
          <w:rtl/>
        </w:rPr>
        <w:t>טרמינל והקלידו את הפקודה הבאה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```console</w:t>
      </w:r>
    </w:p>
    <w:p w:rsidR="0059079D" w:rsidRDefault="0059079D" w:rsidP="0059079D">
      <w:pPr>
        <w:bidi/>
      </w:pPr>
      <w:r>
        <w:t xml:space="preserve">$ </w:t>
      </w:r>
      <w:proofErr w:type="gramStart"/>
      <w:r>
        <w:t>curl</w:t>
      </w:r>
      <w:proofErr w:type="gramEnd"/>
      <w:r>
        <w:t xml:space="preserve"> --proto '=</w:t>
      </w:r>
      <w:proofErr w:type="spellStart"/>
      <w:r>
        <w:t>https'</w:t>
      </w:r>
      <w:proofErr w:type="spellEnd"/>
      <w:r>
        <w:t xml:space="preserve"> --tlsv1.2 https://sh.rustup.rs -</w:t>
      </w:r>
      <w:proofErr w:type="spellStart"/>
      <w:r>
        <w:t>sSf</w:t>
      </w:r>
      <w:proofErr w:type="spellEnd"/>
      <w:r>
        <w:t xml:space="preserve"> | </w:t>
      </w:r>
      <w:proofErr w:type="spellStart"/>
      <w:r>
        <w:t>sh</w:t>
      </w:r>
      <w:proofErr w:type="spellEnd"/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>
      <w:pPr>
        <w:bidi/>
        <w:rPr>
          <w:rtl/>
        </w:rPr>
        <w:pPrChange w:id="36" w:author="Idan" w:date="2023-03-30T14:24:00Z">
          <w:pPr>
            <w:bidi/>
          </w:pPr>
        </w:pPrChange>
      </w:pPr>
      <w:r>
        <w:rPr>
          <w:rFonts w:cs="Arial"/>
          <w:rtl/>
        </w:rPr>
        <w:t>הפקודה מורידה סקריפט</w:t>
      </w:r>
      <w:r>
        <w:t xml:space="preserve"> (script) </w:t>
      </w:r>
      <w:r>
        <w:rPr>
          <w:rFonts w:cs="Arial"/>
          <w:rtl/>
        </w:rPr>
        <w:t xml:space="preserve">ומתחילה את ההתקנה של הכלי `ראסטאפ `, </w:t>
      </w:r>
      <w:del w:id="37" w:author="Idan" w:date="2023-03-30T14:24:00Z">
        <w:r w:rsidDel="00B96C1A">
          <w:rPr>
            <w:rFonts w:cs="Arial"/>
            <w:rtl/>
          </w:rPr>
          <w:delText xml:space="preserve">אשר </w:delText>
        </w:r>
      </w:del>
      <w:ins w:id="38" w:author="Idan" w:date="2023-03-30T14:24:00Z">
        <w:r w:rsidR="00B96C1A">
          <w:rPr>
            <w:rFonts w:cs="Arial" w:hint="cs"/>
            <w:rtl/>
          </w:rPr>
          <w:t xml:space="preserve">שביכולתו </w:t>
        </w:r>
      </w:ins>
      <w:del w:id="39" w:author="Idan" w:date="2023-03-30T14:24:00Z">
        <w:r w:rsidDel="00B96C1A">
          <w:rPr>
            <w:rFonts w:cs="Arial"/>
            <w:rtl/>
          </w:rPr>
          <w:delText xml:space="preserve">מתקין </w:delText>
        </w:r>
      </w:del>
      <w:ins w:id="40" w:author="Idan" w:date="2023-03-30T14:24:00Z">
        <w:r w:rsidR="00B96C1A">
          <w:rPr>
            <w:rFonts w:cs="Arial" w:hint="cs"/>
            <w:rtl/>
          </w:rPr>
          <w:t>לה</w:t>
        </w:r>
        <w:r w:rsidR="00B96C1A">
          <w:rPr>
            <w:rFonts w:cs="Arial"/>
            <w:rtl/>
          </w:rPr>
          <w:t xml:space="preserve">תקין </w:t>
        </w:r>
      </w:ins>
      <w:r>
        <w:rPr>
          <w:rFonts w:cs="Arial"/>
          <w:rtl/>
        </w:rPr>
        <w:t>את הגרסה האחרונה של ראסט. אתם עשויים להידרש להזין את הססמא שלכם. אם ההתקנה עברה בהצלחה, תקבלו את ההודעה הבאה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lastRenderedPageBreak/>
        <w:t>```text</w:t>
      </w:r>
    </w:p>
    <w:p w:rsidR="0059079D" w:rsidRDefault="0059079D" w:rsidP="0059079D">
      <w:pPr>
        <w:bidi/>
      </w:pPr>
      <w:r>
        <w:t xml:space="preserve">Rust </w:t>
      </w:r>
      <w:proofErr w:type="gramStart"/>
      <w:r>
        <w:t>is installed</w:t>
      </w:r>
      <w:proofErr w:type="gramEnd"/>
      <w:r>
        <w:t xml:space="preserve"> now. Great!</w:t>
      </w:r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>
      <w:pPr>
        <w:bidi/>
        <w:rPr>
          <w:rtl/>
        </w:rPr>
        <w:pPrChange w:id="41" w:author="Idan" w:date="2023-03-30T14:25:00Z">
          <w:pPr>
            <w:bidi/>
          </w:pPr>
        </w:pPrChange>
      </w:pPr>
      <w:del w:id="42" w:author="Idan" w:date="2023-03-30T14:24:00Z">
        <w:r w:rsidDel="00B96C1A">
          <w:rPr>
            <w:rFonts w:cs="Arial"/>
            <w:rtl/>
          </w:rPr>
          <w:delText xml:space="preserve">אתם גם </w:delText>
        </w:r>
      </w:del>
      <w:r>
        <w:rPr>
          <w:rFonts w:cs="Arial"/>
          <w:rtl/>
        </w:rPr>
        <w:t xml:space="preserve">תצטרכו </w:t>
      </w:r>
      <w:ins w:id="43" w:author="Idan" w:date="2023-03-30T14:24:00Z">
        <w:r w:rsidR="00B96C1A">
          <w:rPr>
            <w:rFonts w:cs="Arial" w:hint="cs"/>
            <w:rtl/>
          </w:rPr>
          <w:t xml:space="preserve">בנוסף </w:t>
        </w:r>
      </w:ins>
      <w:r>
        <w:rPr>
          <w:rFonts w:cs="Arial"/>
          <w:rtl/>
        </w:rPr>
        <w:t>*לינקר</w:t>
      </w:r>
      <w:r>
        <w:t xml:space="preserve">* (linker), </w:t>
      </w:r>
      <w:r>
        <w:rPr>
          <w:rFonts w:cs="Arial"/>
          <w:rtl/>
        </w:rPr>
        <w:t>תוכנה שראסט משתמש בה על מנת לאחד את הפלטים המקומפ</w:t>
      </w:r>
      <w:del w:id="44" w:author="Idan" w:date="2023-03-30T14:24:00Z">
        <w:r w:rsidDel="00B96C1A">
          <w:rPr>
            <w:rFonts w:cs="Arial"/>
            <w:rtl/>
          </w:rPr>
          <w:delText>יי</w:delText>
        </w:r>
      </w:del>
      <w:r>
        <w:rPr>
          <w:rFonts w:cs="Arial"/>
          <w:rtl/>
        </w:rPr>
        <w:t xml:space="preserve">לים לקובץ </w:t>
      </w:r>
      <w:ins w:id="45" w:author="Idan" w:date="2023-03-30T14:24:00Z">
        <w:r w:rsidR="00B96C1A">
          <w:rPr>
            <w:rFonts w:cs="Arial" w:hint="cs"/>
            <w:rtl/>
          </w:rPr>
          <w:t>אחד ו</w:t>
        </w:r>
      </w:ins>
      <w:r>
        <w:rPr>
          <w:rFonts w:cs="Arial"/>
          <w:rtl/>
        </w:rPr>
        <w:t xml:space="preserve">יחיד. סביר שכבר יש לכם את </w:t>
      </w:r>
      <w:ins w:id="46" w:author="Idan" w:date="2023-03-30T14:24:00Z">
        <w:r w:rsidR="00B96C1A">
          <w:rPr>
            <w:rFonts w:cs="Arial" w:hint="cs"/>
            <w:rtl/>
          </w:rPr>
          <w:t xml:space="preserve">כל </w:t>
        </w:r>
      </w:ins>
      <w:r>
        <w:rPr>
          <w:rFonts w:cs="Arial"/>
          <w:rtl/>
        </w:rPr>
        <w:t>הדרוש. אם אתם מקבלים שגיאות לינקר, תצטרכו להתקין קומפיילר</w:t>
      </w:r>
      <w:ins w:id="47" w:author="Idan" w:date="2023-04-03T22:34:00Z">
        <w:r w:rsidR="0009211D">
          <w:rPr>
            <w:rFonts w:cs="Arial" w:hint="cs"/>
            <w:rtl/>
          </w:rPr>
          <w:t xml:space="preserve"> </w:t>
        </w:r>
      </w:ins>
      <w:ins w:id="48" w:author="Idan" w:date="2023-03-30T14:25:00Z">
        <w:r w:rsidR="00B96C1A">
          <w:rPr>
            <w:rFonts w:cs="Arial" w:hint="cs"/>
            <w:rtl/>
          </w:rPr>
          <w:t xml:space="preserve">של שפת </w:t>
        </w:r>
      </w:ins>
      <w:r>
        <w:t xml:space="preserve"> C, </w:t>
      </w:r>
      <w:r>
        <w:rPr>
          <w:rFonts w:cs="Arial"/>
          <w:rtl/>
        </w:rPr>
        <w:t>שבדרך כלל כולל</w:t>
      </w:r>
      <w:ins w:id="49" w:author="Idan" w:date="2023-03-30T14:25:00Z">
        <w:r w:rsidR="00B96C1A">
          <w:rPr>
            <w:rFonts w:cs="Arial" w:hint="cs"/>
            <w:rtl/>
          </w:rPr>
          <w:t xml:space="preserve"> רכיב של </w:t>
        </w:r>
      </w:ins>
      <w:del w:id="50" w:author="Idan" w:date="2023-03-30T14:25:00Z">
        <w:r w:rsidDel="00B96C1A">
          <w:rPr>
            <w:rFonts w:cs="Arial"/>
            <w:rtl/>
          </w:rPr>
          <w:delText xml:space="preserve"> </w:delText>
        </w:r>
      </w:del>
      <w:r>
        <w:rPr>
          <w:rFonts w:cs="Arial"/>
          <w:rtl/>
        </w:rPr>
        <w:t>לינקר. נוכחות של קומפיילר</w:t>
      </w:r>
      <w:r>
        <w:t xml:space="preserve"> C </w:t>
      </w:r>
      <w:r>
        <w:rPr>
          <w:rFonts w:cs="Arial"/>
          <w:rtl/>
        </w:rPr>
        <w:t>נוחה גם מכיוון שחלק מהחבילות הנפוצות של ראסט תלויות בקוד</w:t>
      </w:r>
      <w:r>
        <w:t xml:space="preserve"> C </w:t>
      </w:r>
      <w:r>
        <w:rPr>
          <w:rFonts w:cs="Arial"/>
          <w:rtl/>
        </w:rPr>
        <w:t>ויצטרכו קומפיילר</w:t>
      </w:r>
      <w:r>
        <w:t xml:space="preserve"> C.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על</w:t>
      </w:r>
      <w:r>
        <w:t xml:space="preserve"> </w:t>
      </w:r>
      <w:proofErr w:type="spellStart"/>
      <w:r>
        <w:t>macOS</w:t>
      </w:r>
      <w:proofErr w:type="spellEnd"/>
      <w:r>
        <w:t xml:space="preserve"> </w:t>
      </w:r>
      <w:r>
        <w:rPr>
          <w:rFonts w:cs="Arial"/>
          <w:rtl/>
        </w:rPr>
        <w:t>תוכלו להתקין קומפיילר</w:t>
      </w:r>
      <w:r>
        <w:t xml:space="preserve"> C </w:t>
      </w:r>
      <w:r>
        <w:rPr>
          <w:rFonts w:cs="Arial"/>
          <w:rtl/>
        </w:rPr>
        <w:t>ע"י הרצת הפקודה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```console</w:t>
      </w:r>
    </w:p>
    <w:p w:rsidR="0059079D" w:rsidRDefault="0059079D" w:rsidP="0059079D">
      <w:pPr>
        <w:bidi/>
      </w:pPr>
      <w:r>
        <w:t xml:space="preserve">$ </w:t>
      </w:r>
      <w:proofErr w:type="spellStart"/>
      <w:proofErr w:type="gramStart"/>
      <w:r>
        <w:t>xcode</w:t>
      </w:r>
      <w:proofErr w:type="spellEnd"/>
      <w:r>
        <w:t>-select</w:t>
      </w:r>
      <w:proofErr w:type="gramEnd"/>
      <w:r>
        <w:t xml:space="preserve"> --install</w:t>
      </w:r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למשתמשי</w:t>
      </w:r>
      <w:r>
        <w:t xml:space="preserve"> Linux </w:t>
      </w:r>
      <w:r>
        <w:rPr>
          <w:rFonts w:cs="Arial"/>
          <w:rtl/>
        </w:rPr>
        <w:t>מומלץ להתקין</w:t>
      </w:r>
      <w:r>
        <w:t xml:space="preserve"> </w:t>
      </w:r>
      <w:proofErr w:type="spellStart"/>
      <w:r>
        <w:t>GCC</w:t>
      </w:r>
      <w:proofErr w:type="spellEnd"/>
      <w:r>
        <w:t xml:space="preserve"> </w:t>
      </w:r>
      <w:r>
        <w:rPr>
          <w:rFonts w:cs="Arial"/>
          <w:rtl/>
        </w:rPr>
        <w:t>או</w:t>
      </w:r>
      <w:r>
        <w:t xml:space="preserve"> Clang, </w:t>
      </w:r>
      <w:r>
        <w:rPr>
          <w:rFonts w:cs="Arial"/>
          <w:rtl/>
        </w:rPr>
        <w:t>בהתאם לתיעוד ההפצה שלהם. למשל, אם אתם משתמשים ב</w:t>
      </w:r>
      <w:r>
        <w:t xml:space="preserve">-Ubuntu, </w:t>
      </w:r>
      <w:r>
        <w:rPr>
          <w:rFonts w:cs="Arial"/>
          <w:rtl/>
        </w:rPr>
        <w:t>תוכלו להתקין את חבילת ה</w:t>
      </w:r>
      <w:r>
        <w:t>-`build-essential`.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t xml:space="preserve">### </w:t>
      </w:r>
      <w:r>
        <w:rPr>
          <w:rFonts w:cs="Arial"/>
          <w:rtl/>
        </w:rPr>
        <w:t>התקנת `ראסטאפ` על</w:t>
      </w:r>
      <w:r>
        <w:t xml:space="preserve"> Windows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עבור</w:t>
      </w:r>
      <w:r>
        <w:t xml:space="preserve"> Windows, </w:t>
      </w:r>
      <w:r>
        <w:rPr>
          <w:rFonts w:cs="Arial"/>
          <w:rtl/>
        </w:rPr>
        <w:t>לכו ל</w:t>
      </w:r>
      <w:r>
        <w:t xml:space="preserve">-[ https://www.rust-lang.org/tools/install ][install] </w:t>
      </w:r>
      <w:r>
        <w:rPr>
          <w:rFonts w:cs="Arial"/>
          <w:rtl/>
        </w:rPr>
        <w:t>ועכבו אחר ההוראות להתקנת ראסט. בשלב מסויים בהתקנה, תקבלו הודעה המסבירה שצריך גם את כלי הבניה של</w:t>
      </w:r>
      <w:r>
        <w:t xml:space="preserve"> </w:t>
      </w:r>
      <w:proofErr w:type="spellStart"/>
      <w:r>
        <w:t>MSVC</w:t>
      </w:r>
      <w:proofErr w:type="spellEnd"/>
      <w:r>
        <w:t xml:space="preserve"> </w:t>
      </w:r>
      <w:r>
        <w:rPr>
          <w:rFonts w:cs="Arial"/>
          <w:rtl/>
        </w:rPr>
        <w:t>עבור</w:t>
      </w:r>
      <w:r>
        <w:t xml:space="preserve"> Visual </w:t>
      </w:r>
      <w:del w:id="51" w:author="Idan" w:date="2023-03-30T14:25:00Z">
        <w:r w:rsidDel="00B96C1A">
          <w:delText>Sutdio</w:delText>
        </w:r>
      </w:del>
      <w:ins w:id="52" w:author="Idan" w:date="2023-03-30T14:25:00Z">
        <w:r w:rsidR="00B96C1A">
          <w:t>Studio</w:t>
        </w:r>
      </w:ins>
      <w:r>
        <w:t xml:space="preserve"> 2013, </w:t>
      </w:r>
      <w:r>
        <w:rPr>
          <w:rFonts w:cs="Arial"/>
          <w:rtl/>
        </w:rPr>
        <w:t>או מאוחר יותר</w:t>
      </w:r>
      <w:r>
        <w:t>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244F9D">
      <w:pPr>
        <w:bidi/>
        <w:rPr>
          <w:rtl/>
        </w:rPr>
        <w:pPrChange w:id="53" w:author="Idan" w:date="2023-04-03T22:34:00Z">
          <w:pPr>
            <w:bidi/>
          </w:pPr>
        </w:pPrChange>
      </w:pPr>
      <w:r>
        <w:rPr>
          <w:rFonts w:cs="Arial"/>
          <w:rtl/>
        </w:rPr>
        <w:t>כדי להשיג את כלי הבניה תצטרכו להתקין את</w:t>
      </w:r>
      <w:r>
        <w:t xml:space="preserve"> [Visual Studio 2022 ][</w:t>
      </w:r>
      <w:proofErr w:type="spellStart"/>
      <w:r>
        <w:t>visualstudio</w:t>
      </w:r>
      <w:proofErr w:type="spellEnd"/>
      <w:r>
        <w:t xml:space="preserve">]. </w:t>
      </w:r>
      <w:r>
        <w:rPr>
          <w:rFonts w:cs="Arial"/>
          <w:rtl/>
        </w:rPr>
        <w:t>כשתתבקשו לבחור אילו עומסי עבודה</w:t>
      </w:r>
      <w:r>
        <w:t xml:space="preserve"> (workloads) </w:t>
      </w:r>
      <w:r>
        <w:rPr>
          <w:rFonts w:cs="Arial"/>
          <w:rtl/>
        </w:rPr>
        <w:t xml:space="preserve">להתקין, </w:t>
      </w:r>
      <w:del w:id="54" w:author="Idan" w:date="2023-04-03T22:34:00Z">
        <w:r w:rsidDel="00244F9D">
          <w:rPr>
            <w:rFonts w:cs="Arial"/>
            <w:rtl/>
          </w:rPr>
          <w:delText xml:space="preserve">תוודאו להכיל </w:delText>
        </w:r>
      </w:del>
      <w:ins w:id="55" w:author="Idan" w:date="2023-04-03T22:34:00Z">
        <w:r w:rsidR="00244F9D">
          <w:rPr>
            <w:rFonts w:cs="Arial" w:hint="cs"/>
            <w:rtl/>
          </w:rPr>
          <w:t xml:space="preserve">בחרו </w:t>
        </w:r>
      </w:ins>
      <w:r>
        <w:rPr>
          <w:rFonts w:cs="Arial"/>
          <w:rtl/>
        </w:rPr>
        <w:t>את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t xml:space="preserve">* Desktop Development </w:t>
      </w:r>
      <w:r>
        <w:rPr>
          <w:rFonts w:cs="Arial"/>
          <w:rtl/>
        </w:rPr>
        <w:t>עם</w:t>
      </w:r>
      <w:r>
        <w:t xml:space="preserve"> `C++`</w:t>
      </w:r>
    </w:p>
    <w:p w:rsidR="0059079D" w:rsidRDefault="0059079D" w:rsidP="0059079D">
      <w:pPr>
        <w:bidi/>
        <w:rPr>
          <w:rtl/>
        </w:rPr>
      </w:pPr>
      <w:r>
        <w:t xml:space="preserve">* SDK </w:t>
      </w:r>
      <w:r>
        <w:rPr>
          <w:rFonts w:cs="Arial"/>
          <w:rtl/>
        </w:rPr>
        <w:t>של</w:t>
      </w:r>
      <w:r>
        <w:t xml:space="preserve"> Windows 10 </w:t>
      </w:r>
      <w:r>
        <w:rPr>
          <w:rFonts w:cs="Arial"/>
          <w:rtl/>
        </w:rPr>
        <w:t>או</w:t>
      </w:r>
      <w:r>
        <w:t xml:space="preserve"> Windows 11</w:t>
      </w:r>
    </w:p>
    <w:p w:rsidR="0059079D" w:rsidRDefault="0059079D" w:rsidP="0059079D">
      <w:pPr>
        <w:bidi/>
        <w:rPr>
          <w:rtl/>
        </w:rPr>
      </w:pPr>
      <w:r>
        <w:t xml:space="preserve">* </w:t>
      </w:r>
      <w:r>
        <w:rPr>
          <w:rFonts w:cs="Arial"/>
          <w:rtl/>
        </w:rPr>
        <w:t>חבילת השפה האנגלית, ביחד עם כל חבילת שפה אחרת לבחירתכם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lastRenderedPageBreak/>
        <w:t>שאר הספר משתמש בפקודות שעובדות גם ב</w:t>
      </w:r>
      <w:r>
        <w:t xml:space="preserve">-*cmd.exe* </w:t>
      </w:r>
      <w:r>
        <w:rPr>
          <w:rFonts w:cs="Arial"/>
          <w:rtl/>
        </w:rPr>
        <w:t>וגם ב</w:t>
      </w:r>
      <w:r>
        <w:t xml:space="preserve">-PowerShell. </w:t>
      </w:r>
      <w:r>
        <w:rPr>
          <w:rFonts w:cs="Arial"/>
          <w:rtl/>
        </w:rPr>
        <w:t>אם יש הבדלים ספציפיים, נבהיר במה להשתמש</w:t>
      </w:r>
      <w:r>
        <w:t>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t xml:space="preserve">### </w:t>
      </w:r>
      <w:r>
        <w:rPr>
          <w:rFonts w:cs="Arial"/>
          <w:rtl/>
        </w:rPr>
        <w:t>פתרון תקלות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כדי לבדוק אם התקנתם את ראסט בהצלחה, פתחו מעטפת</w:t>
      </w:r>
      <w:r>
        <w:t xml:space="preserve"> (shell) </w:t>
      </w:r>
      <w:r>
        <w:rPr>
          <w:rFonts w:cs="Arial"/>
          <w:rtl/>
        </w:rPr>
        <w:t>והקלידו את השורה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```console</w:t>
      </w:r>
    </w:p>
    <w:p w:rsidR="0059079D" w:rsidRDefault="0059079D" w:rsidP="0059079D">
      <w:pPr>
        <w:bidi/>
      </w:pPr>
      <w:r>
        <w:t xml:space="preserve">$ </w:t>
      </w:r>
      <w:proofErr w:type="spellStart"/>
      <w:proofErr w:type="gramStart"/>
      <w:r>
        <w:t>rustc</w:t>
      </w:r>
      <w:proofErr w:type="spellEnd"/>
      <w:proofErr w:type="gramEnd"/>
      <w:r>
        <w:t xml:space="preserve"> --version</w:t>
      </w:r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אתם אמורים לראות את מספר הגרסה, גיבוב החיוב</w:t>
      </w:r>
      <w:r>
        <w:t xml:space="preserve"> (commit hash), </w:t>
      </w:r>
      <w:r>
        <w:rPr>
          <w:rFonts w:cs="Arial"/>
          <w:rtl/>
        </w:rPr>
        <w:t>ותאריך הביצוע עבור הגרסה האחרונה שהופצה, בפורמט הבא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```text</w:t>
      </w:r>
    </w:p>
    <w:p w:rsidR="0059079D" w:rsidRDefault="0059079D" w:rsidP="0059079D">
      <w:pPr>
        <w:bidi/>
      </w:pPr>
      <w:proofErr w:type="spellStart"/>
      <w:proofErr w:type="gramStart"/>
      <w:r>
        <w:t>rustc</w:t>
      </w:r>
      <w:proofErr w:type="spellEnd"/>
      <w:proofErr w:type="gramEnd"/>
      <w:r>
        <w:t xml:space="preserve"> </w:t>
      </w:r>
      <w:proofErr w:type="spellStart"/>
      <w:r>
        <w:t>x.y.z</w:t>
      </w:r>
      <w:proofErr w:type="spellEnd"/>
      <w:r>
        <w:t xml:space="preserve"> (</w:t>
      </w:r>
      <w:proofErr w:type="spellStart"/>
      <w:r>
        <w:t>abcabcabc</w:t>
      </w:r>
      <w:proofErr w:type="spellEnd"/>
      <w:r>
        <w:t xml:space="preserve">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)</w:t>
      </w:r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אם אתם רואים מידע זה, סימן שהתקנתם בהצלחה את ראסט! אם אתם לא רואים את המידע, בדקו שראסט נמצאת במשתנה המערכת</w:t>
      </w:r>
      <w:r>
        <w:t xml:space="preserve"> `%PATH%`, </w:t>
      </w:r>
      <w:r>
        <w:rPr>
          <w:rFonts w:cs="Arial"/>
          <w:rtl/>
        </w:rPr>
        <w:t>כדלהלן</w:t>
      </w:r>
      <w:ins w:id="56" w:author="Idan" w:date="2023-03-30T14:33:00Z">
        <w:r w:rsidR="00B96C1A">
          <w:t>:</w:t>
        </w:r>
      </w:ins>
      <w:del w:id="57" w:author="Idan" w:date="2023-03-30T14:33:00Z">
        <w:r w:rsidDel="00B96C1A">
          <w:delText>.</w:delText>
        </w:r>
      </w:del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ב</w:t>
      </w:r>
      <w:r>
        <w:t xml:space="preserve">-Windows </w:t>
      </w:r>
      <w:proofErr w:type="spellStart"/>
      <w:r>
        <w:t>CMD</w:t>
      </w:r>
      <w:proofErr w:type="spellEnd"/>
      <w:r>
        <w:t xml:space="preserve">, </w:t>
      </w:r>
      <w:r>
        <w:rPr>
          <w:rFonts w:cs="Arial"/>
          <w:rtl/>
        </w:rPr>
        <w:t>בצעו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```console</w:t>
      </w:r>
    </w:p>
    <w:p w:rsidR="0059079D" w:rsidRDefault="0059079D" w:rsidP="0059079D">
      <w:pPr>
        <w:bidi/>
      </w:pPr>
      <w:r>
        <w:t xml:space="preserve">&gt; </w:t>
      </w:r>
      <w:proofErr w:type="gramStart"/>
      <w:r>
        <w:t>echo</w:t>
      </w:r>
      <w:proofErr w:type="gramEnd"/>
      <w:r>
        <w:t xml:space="preserve"> %PATH%</w:t>
      </w:r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ב</w:t>
      </w:r>
      <w:r>
        <w:t xml:space="preserve">-PowerShell, </w:t>
      </w:r>
      <w:r>
        <w:rPr>
          <w:rFonts w:cs="Arial"/>
          <w:rtl/>
        </w:rPr>
        <w:t>בצעו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</w:t>
      </w:r>
      <w:proofErr w:type="spellStart"/>
      <w:r>
        <w:t>powershell</w:t>
      </w:r>
      <w:proofErr w:type="spellEnd"/>
    </w:p>
    <w:p w:rsidR="0059079D" w:rsidRDefault="0059079D" w:rsidP="0059079D">
      <w:pPr>
        <w:bidi/>
      </w:pPr>
      <w:r>
        <w:lastRenderedPageBreak/>
        <w:t xml:space="preserve">&gt; </w:t>
      </w:r>
      <w:proofErr w:type="gramStart"/>
      <w:r>
        <w:t>echo</w:t>
      </w:r>
      <w:proofErr w:type="gramEnd"/>
      <w:r>
        <w:t xml:space="preserve"> $</w:t>
      </w:r>
      <w:proofErr w:type="spellStart"/>
      <w:r>
        <w:t>env:Path</w:t>
      </w:r>
      <w:proofErr w:type="spellEnd"/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ב</w:t>
      </w:r>
      <w:r>
        <w:t xml:space="preserve">-Linux </w:t>
      </w:r>
      <w:r>
        <w:rPr>
          <w:rFonts w:cs="Arial"/>
          <w:rtl/>
        </w:rPr>
        <w:t>וב</w:t>
      </w:r>
      <w:r>
        <w:t>-</w:t>
      </w:r>
      <w:proofErr w:type="spellStart"/>
      <w:r>
        <w:t>macOS</w:t>
      </w:r>
      <w:proofErr w:type="spellEnd"/>
      <w:r>
        <w:t xml:space="preserve">, </w:t>
      </w:r>
      <w:r>
        <w:rPr>
          <w:rFonts w:cs="Arial"/>
          <w:rtl/>
        </w:rPr>
        <w:t>בצעו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```console</w:t>
      </w:r>
    </w:p>
    <w:p w:rsidR="0059079D" w:rsidRDefault="0059079D" w:rsidP="0059079D">
      <w:pPr>
        <w:bidi/>
      </w:pPr>
      <w:r>
        <w:t xml:space="preserve">$ </w:t>
      </w:r>
      <w:proofErr w:type="gramStart"/>
      <w:r>
        <w:t>echo</w:t>
      </w:r>
      <w:proofErr w:type="gramEnd"/>
      <w:r>
        <w:t xml:space="preserve"> $PATH</w:t>
      </w:r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A3301B">
      <w:pPr>
        <w:bidi/>
        <w:rPr>
          <w:rtl/>
        </w:rPr>
        <w:pPrChange w:id="58" w:author="Idan" w:date="2023-04-03T22:35:00Z">
          <w:pPr>
            <w:bidi/>
          </w:pPr>
        </w:pPrChange>
      </w:pPr>
      <w:r>
        <w:rPr>
          <w:rFonts w:cs="Arial"/>
          <w:rtl/>
        </w:rPr>
        <w:t xml:space="preserve">במידה וכל זה תקין אך ראסט עדיין אינו עובד, </w:t>
      </w:r>
      <w:del w:id="59" w:author="Idan" w:date="2023-03-30T14:33:00Z">
        <w:r w:rsidDel="00B96C1A">
          <w:rPr>
            <w:rFonts w:cs="Arial"/>
            <w:rtl/>
          </w:rPr>
          <w:delText xml:space="preserve">יש מספר מקומות בהם </w:delText>
        </w:r>
      </w:del>
      <w:ins w:id="60" w:author="Idan" w:date="2023-03-30T14:33:00Z">
        <w:r w:rsidR="00B96C1A">
          <w:rPr>
            <w:rFonts w:cs="Arial" w:hint="cs"/>
            <w:rtl/>
          </w:rPr>
          <w:t xml:space="preserve">ישנן מספר דרכים באמצעותן </w:t>
        </w:r>
      </w:ins>
      <w:r>
        <w:rPr>
          <w:rFonts w:cs="Arial"/>
          <w:rtl/>
        </w:rPr>
        <w:t>תוכלו לקבל עזרה</w:t>
      </w:r>
      <w:del w:id="61" w:author="Idan" w:date="2023-03-30T14:34:00Z">
        <w:r w:rsidDel="00B96C1A">
          <w:rPr>
            <w:rFonts w:cs="Arial"/>
            <w:rtl/>
          </w:rPr>
          <w:delText xml:space="preserve">. </w:delText>
        </w:r>
      </w:del>
      <w:ins w:id="62" w:author="Idan" w:date="2023-03-30T14:34:00Z">
        <w:r w:rsidR="00B96C1A">
          <w:rPr>
            <w:rFonts w:cs="Arial" w:hint="cs"/>
            <w:rtl/>
          </w:rPr>
          <w:t xml:space="preserve">. </w:t>
        </w:r>
      </w:ins>
      <w:del w:id="63" w:author="Idan" w:date="2023-03-30T14:33:00Z">
        <w:r w:rsidDel="00B96C1A">
          <w:rPr>
            <w:rFonts w:cs="Arial"/>
            <w:rtl/>
          </w:rPr>
          <w:delText xml:space="preserve">מצאו איך </w:delText>
        </w:r>
      </w:del>
      <w:del w:id="64" w:author="Idan" w:date="2023-03-30T14:34:00Z">
        <w:r w:rsidDel="00B96C1A">
          <w:rPr>
            <w:rFonts w:cs="Arial"/>
            <w:rtl/>
          </w:rPr>
          <w:delText xml:space="preserve">ליצור </w:delText>
        </w:r>
      </w:del>
      <w:ins w:id="65" w:author="Idan" w:date="2023-03-30T14:34:00Z">
        <w:r w:rsidR="00B96C1A">
          <w:rPr>
            <w:rFonts w:cs="Arial" w:hint="cs"/>
            <w:rtl/>
          </w:rPr>
          <w:t xml:space="preserve">צרו </w:t>
        </w:r>
      </w:ins>
      <w:r>
        <w:rPr>
          <w:rFonts w:cs="Arial"/>
          <w:rtl/>
        </w:rPr>
        <w:t>קשר עם ר</w:t>
      </w:r>
      <w:ins w:id="66" w:author="Idan" w:date="2023-04-03T22:35:00Z">
        <w:r w:rsidR="00A3301B">
          <w:rPr>
            <w:rFonts w:cs="Arial" w:hint="cs"/>
            <w:rtl/>
          </w:rPr>
          <w:t>א</w:t>
        </w:r>
      </w:ins>
      <w:r>
        <w:rPr>
          <w:rFonts w:cs="Arial"/>
          <w:rtl/>
        </w:rPr>
        <w:t>סטיונ</w:t>
      </w:r>
      <w:del w:id="67" w:author="Idan" w:date="2023-04-03T22:35:00Z">
        <w:r w:rsidDel="00A3301B">
          <w:rPr>
            <w:rFonts w:cs="Arial"/>
            <w:rtl/>
          </w:rPr>
          <w:delText>א</w:delText>
        </w:r>
      </w:del>
      <w:r>
        <w:rPr>
          <w:rFonts w:cs="Arial"/>
          <w:rtl/>
        </w:rPr>
        <w:t xml:space="preserve">רים </w:t>
      </w:r>
      <w:ins w:id="68" w:author="Idan" w:date="2023-04-03T22:35:00Z">
        <w:r w:rsidR="00A3301B">
          <w:rPr>
            <w:rFonts w:cs="Arial" w:hint="cs"/>
            <w:rtl/>
          </w:rPr>
          <w:t xml:space="preserve">אחרים </w:t>
        </w:r>
      </w:ins>
      <w:r>
        <w:rPr>
          <w:rFonts w:cs="Arial"/>
          <w:rtl/>
        </w:rPr>
        <w:t>(כינוי חיבה משעשע שנתנו לעצמנו) [בדף הקהילה]</w:t>
      </w:r>
      <w:r>
        <w:t>[community].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t xml:space="preserve">### </w:t>
      </w:r>
      <w:r>
        <w:rPr>
          <w:rFonts w:cs="Arial"/>
          <w:rtl/>
        </w:rPr>
        <w:t>עדכון והסרה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A3301B">
      <w:pPr>
        <w:bidi/>
        <w:rPr>
          <w:rtl/>
        </w:rPr>
        <w:pPrChange w:id="69" w:author="Idan" w:date="2023-04-03T22:36:00Z">
          <w:pPr>
            <w:bidi/>
          </w:pPr>
        </w:pPrChange>
      </w:pPr>
      <w:r>
        <w:rPr>
          <w:rFonts w:cs="Arial"/>
          <w:rtl/>
        </w:rPr>
        <w:t xml:space="preserve">במידה שראסט הותקן באמצעות `ראסטאפ`, עדכון </w:t>
      </w:r>
      <w:ins w:id="70" w:author="Idan" w:date="2023-04-03T22:35:00Z">
        <w:r w:rsidR="00A3301B">
          <w:rPr>
            <w:rFonts w:cs="Arial" w:hint="cs"/>
            <w:rtl/>
          </w:rPr>
          <w:t xml:space="preserve">הגרסה הנוכחית </w:t>
        </w:r>
      </w:ins>
      <w:r>
        <w:rPr>
          <w:rFonts w:cs="Arial"/>
          <w:rtl/>
        </w:rPr>
        <w:t xml:space="preserve">לגרסת הפצה חדשה הוא דבר פשוט. </w:t>
      </w:r>
      <w:ins w:id="71" w:author="Idan" w:date="2023-04-03T22:35:00Z">
        <w:r w:rsidR="00A3301B">
          <w:rPr>
            <w:rFonts w:cs="Arial" w:hint="cs"/>
            <w:rtl/>
          </w:rPr>
          <w:t xml:space="preserve">בחלון </w:t>
        </w:r>
      </w:ins>
      <w:del w:id="72" w:author="Idan" w:date="2023-04-03T22:36:00Z">
        <w:r w:rsidDel="00A3301B">
          <w:rPr>
            <w:rFonts w:cs="Arial"/>
            <w:rtl/>
          </w:rPr>
          <w:delText xml:space="preserve">מתוך </w:delText>
        </w:r>
      </w:del>
      <w:r>
        <w:rPr>
          <w:rFonts w:cs="Arial"/>
          <w:rtl/>
        </w:rPr>
        <w:t>המעטפת הריצו את סקריפט העדכון הבא</w:t>
      </w:r>
      <w:r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```console</w:t>
      </w:r>
    </w:p>
    <w:p w:rsidR="0059079D" w:rsidRDefault="0059079D" w:rsidP="0059079D">
      <w:pPr>
        <w:bidi/>
      </w:pPr>
      <w:r>
        <w:t xml:space="preserve">$ </w:t>
      </w:r>
      <w:proofErr w:type="spellStart"/>
      <w:proofErr w:type="gramStart"/>
      <w:r>
        <w:t>rustup</w:t>
      </w:r>
      <w:proofErr w:type="spellEnd"/>
      <w:proofErr w:type="gramEnd"/>
      <w:r>
        <w:t xml:space="preserve"> update</w:t>
      </w:r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A3301B" w:rsidP="0059079D">
      <w:pPr>
        <w:bidi/>
        <w:rPr>
          <w:rtl/>
        </w:rPr>
      </w:pPr>
      <w:ins w:id="73" w:author="Idan" w:date="2023-04-03T22:36:00Z">
        <w:r>
          <w:rPr>
            <w:rFonts w:cs="Arial" w:hint="cs"/>
            <w:rtl/>
          </w:rPr>
          <w:t>ב</w:t>
        </w:r>
      </w:ins>
      <w:r w:rsidR="0059079D">
        <w:rPr>
          <w:rFonts w:cs="Arial"/>
          <w:rtl/>
        </w:rPr>
        <w:t>כדי להסיר את התקנת ראסט וראסטאפ, הריצו את סקריפט ההסרה הבא מתוך המעטפת</w:t>
      </w:r>
      <w:r w:rsidR="0059079D">
        <w:t>: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```console</w:t>
      </w:r>
    </w:p>
    <w:p w:rsidR="0059079D" w:rsidRDefault="0059079D" w:rsidP="0059079D">
      <w:pPr>
        <w:bidi/>
      </w:pPr>
      <w:r>
        <w:t xml:space="preserve">$ </w:t>
      </w:r>
      <w:proofErr w:type="spellStart"/>
      <w:proofErr w:type="gramStart"/>
      <w:r>
        <w:t>rustup</w:t>
      </w:r>
      <w:proofErr w:type="spellEnd"/>
      <w:proofErr w:type="gramEnd"/>
      <w:r>
        <w:t xml:space="preserve"> </w:t>
      </w:r>
      <w:proofErr w:type="spellStart"/>
      <w:r>
        <w:t>self uninstall</w:t>
      </w:r>
      <w:proofErr w:type="spellEnd"/>
    </w:p>
    <w:p w:rsidR="0059079D" w:rsidRDefault="0059079D" w:rsidP="0059079D">
      <w:pPr>
        <w:bidi/>
        <w:rPr>
          <w:rtl/>
        </w:rPr>
      </w:pPr>
      <w:r>
        <w:t>```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A3301B">
      <w:pPr>
        <w:bidi/>
        <w:rPr>
          <w:rtl/>
        </w:rPr>
        <w:pPrChange w:id="74" w:author="Idan" w:date="2023-04-03T22:36:00Z">
          <w:pPr>
            <w:bidi/>
          </w:pPr>
        </w:pPrChange>
      </w:pPr>
      <w:r>
        <w:t xml:space="preserve">### </w:t>
      </w:r>
      <w:r>
        <w:rPr>
          <w:rFonts w:cs="Arial"/>
          <w:rtl/>
        </w:rPr>
        <w:t xml:space="preserve">תיעוד </w:t>
      </w:r>
      <w:del w:id="75" w:author="Idan" w:date="2023-04-03T22:36:00Z">
        <w:r w:rsidDel="00A3301B">
          <w:rPr>
            <w:rFonts w:cs="Arial"/>
            <w:rtl/>
          </w:rPr>
          <w:delText>לוקאלי</w:delText>
        </w:r>
      </w:del>
      <w:ins w:id="76" w:author="Idan" w:date="2023-04-03T22:36:00Z">
        <w:r w:rsidR="00A3301B">
          <w:rPr>
            <w:rFonts w:cs="Arial" w:hint="cs"/>
            <w:rtl/>
          </w:rPr>
          <w:t>מקומי</w:t>
        </w:r>
      </w:ins>
    </w:p>
    <w:p w:rsidR="0059079D" w:rsidRDefault="0059079D" w:rsidP="0059079D">
      <w:pPr>
        <w:bidi/>
        <w:rPr>
          <w:rtl/>
        </w:rPr>
      </w:pPr>
    </w:p>
    <w:p w:rsidR="0059079D" w:rsidRDefault="0059079D" w:rsidP="00A3301B">
      <w:pPr>
        <w:bidi/>
        <w:rPr>
          <w:rtl/>
        </w:rPr>
        <w:pPrChange w:id="77" w:author="Idan" w:date="2023-04-03T22:36:00Z">
          <w:pPr>
            <w:bidi/>
          </w:pPr>
        </w:pPrChange>
      </w:pPr>
      <w:r>
        <w:rPr>
          <w:rFonts w:cs="Arial"/>
          <w:rtl/>
        </w:rPr>
        <w:lastRenderedPageBreak/>
        <w:t xml:space="preserve">התקנת ראסט מכילה גם עותק של התיעוד כדי שתוכלו לקרוא בוא במצב </w:t>
      </w:r>
      <w:del w:id="78" w:author="Idan" w:date="2023-03-30T14:34:00Z">
        <w:r w:rsidDel="00B96C1A">
          <w:rPr>
            <w:rFonts w:cs="Arial"/>
            <w:rtl/>
          </w:rPr>
          <w:delText>אופליין</w:delText>
        </w:r>
      </w:del>
      <w:ins w:id="79" w:author="Idan" w:date="2023-03-30T14:34:00Z">
        <w:r w:rsidR="00B96C1A">
          <w:rPr>
            <w:rFonts w:cs="Arial" w:hint="cs"/>
            <w:rtl/>
          </w:rPr>
          <w:t>לא-מחובר (</w:t>
        </w:r>
        <w:r w:rsidR="00B96C1A">
          <w:rPr>
            <w:rFonts w:cs="Arial"/>
          </w:rPr>
          <w:t>offline</w:t>
        </w:r>
        <w:r w:rsidR="00B96C1A">
          <w:rPr>
            <w:rFonts w:cs="Arial" w:hint="cs"/>
            <w:rtl/>
          </w:rPr>
          <w:t>)</w:t>
        </w:r>
      </w:ins>
      <w:r>
        <w:rPr>
          <w:rFonts w:cs="Arial"/>
          <w:rtl/>
        </w:rPr>
        <w:t>. הריצו</w:t>
      </w:r>
      <w:r>
        <w:t xml:space="preserve"> `</w:t>
      </w:r>
      <w:proofErr w:type="spellStart"/>
      <w:r>
        <w:t>rustup</w:t>
      </w:r>
      <w:proofErr w:type="spellEnd"/>
      <w:r>
        <w:t xml:space="preserve"> doc` </w:t>
      </w:r>
      <w:r>
        <w:rPr>
          <w:rFonts w:cs="Arial"/>
          <w:rtl/>
        </w:rPr>
        <w:t xml:space="preserve">על מנת לפתוח את התיעוד </w:t>
      </w:r>
      <w:del w:id="80" w:author="Idan" w:date="2023-04-03T22:36:00Z">
        <w:r w:rsidDel="00A3301B">
          <w:rPr>
            <w:rFonts w:cs="Arial"/>
            <w:rtl/>
          </w:rPr>
          <w:delText xml:space="preserve">הלוקאלי </w:delText>
        </w:r>
      </w:del>
      <w:ins w:id="81" w:author="Idan" w:date="2023-04-03T22:36:00Z">
        <w:r w:rsidR="00A3301B">
          <w:rPr>
            <w:rFonts w:cs="Arial" w:hint="cs"/>
            <w:rtl/>
          </w:rPr>
          <w:t>ה</w:t>
        </w:r>
        <w:r w:rsidR="00A3301B">
          <w:rPr>
            <w:rFonts w:cs="Arial" w:hint="cs"/>
            <w:rtl/>
          </w:rPr>
          <w:t>מקומי</w:t>
        </w:r>
        <w:r w:rsidR="00A3301B">
          <w:rPr>
            <w:rFonts w:cs="Arial"/>
            <w:rtl/>
          </w:rPr>
          <w:t xml:space="preserve"> </w:t>
        </w:r>
      </w:ins>
      <w:del w:id="82" w:author="Idan" w:date="2023-03-30T14:34:00Z">
        <w:r w:rsidDel="00B96C1A">
          <w:rPr>
            <w:rFonts w:cs="Arial"/>
            <w:rtl/>
          </w:rPr>
          <w:delText xml:space="preserve">בגלשן </w:delText>
        </w:r>
      </w:del>
      <w:ins w:id="83" w:author="Idan" w:date="2023-03-30T14:34:00Z">
        <w:r w:rsidR="00B96C1A">
          <w:rPr>
            <w:rFonts w:cs="Arial"/>
            <w:rtl/>
          </w:rPr>
          <w:t>ב</w:t>
        </w:r>
        <w:r w:rsidR="00B96C1A">
          <w:rPr>
            <w:rFonts w:cs="Arial" w:hint="cs"/>
            <w:rtl/>
          </w:rPr>
          <w:t xml:space="preserve">דפדפן </w:t>
        </w:r>
      </w:ins>
      <w:r>
        <w:rPr>
          <w:rFonts w:cs="Arial"/>
          <w:rtl/>
        </w:rPr>
        <w:t>שלכם</w:t>
      </w:r>
      <w:r>
        <w:t>.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  <w:rPr>
          <w:rtl/>
        </w:rPr>
      </w:pPr>
      <w:r>
        <w:rPr>
          <w:rFonts w:cs="Arial"/>
          <w:rtl/>
        </w:rPr>
        <w:t>כל פעם שטיפוס או פונקציה מגיעים מהספריה הסטנדרטית ואינכם בטוחים מה הם עושים או כיצד להשתמש בהם, השתמשו בתיעוד של ממשק תכנות היישומים</w:t>
      </w:r>
      <w:r>
        <w:t xml:space="preserve"> (API) </w:t>
      </w:r>
      <w:r>
        <w:rPr>
          <w:rFonts w:cs="Arial"/>
          <w:rtl/>
        </w:rPr>
        <w:t>כדי לגלות</w:t>
      </w:r>
      <w:r>
        <w:t>!</w:t>
      </w:r>
    </w:p>
    <w:p w:rsidR="0059079D" w:rsidRDefault="0059079D" w:rsidP="0059079D">
      <w:pPr>
        <w:bidi/>
        <w:rPr>
          <w:rtl/>
        </w:rPr>
      </w:pPr>
    </w:p>
    <w:p w:rsidR="0059079D" w:rsidRDefault="0059079D" w:rsidP="0059079D">
      <w:pPr>
        <w:bidi/>
      </w:pPr>
      <w:r>
        <w:t>[</w:t>
      </w:r>
      <w:proofErr w:type="spellStart"/>
      <w:proofErr w:type="gramStart"/>
      <w:r>
        <w:t>otherinstall</w:t>
      </w:r>
      <w:proofErr w:type="spellEnd"/>
      <w:proofErr w:type="gramEnd"/>
      <w:r>
        <w:t>]: https://forge.rust-lang.org/infra/other-installation-methods.html</w:t>
      </w:r>
    </w:p>
    <w:p w:rsidR="0059079D" w:rsidRDefault="0059079D" w:rsidP="0059079D">
      <w:pPr>
        <w:bidi/>
      </w:pPr>
      <w:r>
        <w:t>[</w:t>
      </w:r>
      <w:proofErr w:type="gramStart"/>
      <w:r>
        <w:t>install</w:t>
      </w:r>
      <w:proofErr w:type="gramEnd"/>
      <w:r>
        <w:t>]: https://www.rust-lang.org/tools/install</w:t>
      </w:r>
    </w:p>
    <w:p w:rsidR="0059079D" w:rsidRDefault="0059079D" w:rsidP="0059079D">
      <w:pPr>
        <w:bidi/>
      </w:pPr>
      <w:r>
        <w:t>[</w:t>
      </w:r>
      <w:proofErr w:type="spellStart"/>
      <w:proofErr w:type="gramStart"/>
      <w:r>
        <w:t>visualstudio</w:t>
      </w:r>
      <w:proofErr w:type="spellEnd"/>
      <w:proofErr w:type="gramEnd"/>
      <w:r>
        <w:t>]: https://visualst</w:t>
      </w:r>
      <w:bookmarkStart w:id="84" w:name="_GoBack"/>
      <w:bookmarkEnd w:id="84"/>
      <w:r>
        <w:t>udio.microsoft.com/downloads/</w:t>
      </w:r>
    </w:p>
    <w:p w:rsidR="00D97026" w:rsidRPr="0059079D" w:rsidRDefault="0059079D" w:rsidP="0059079D">
      <w:pPr>
        <w:bidi/>
      </w:pPr>
      <w:r>
        <w:t>[</w:t>
      </w:r>
      <w:proofErr w:type="gramStart"/>
      <w:r>
        <w:t>community</w:t>
      </w:r>
      <w:proofErr w:type="gramEnd"/>
      <w:r>
        <w:t>]: https://www.rust-lang.org/community</w:t>
      </w:r>
    </w:p>
    <w:sectPr w:rsidR="00D97026" w:rsidRPr="00590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dan">
    <w15:presenceInfo w15:providerId="None" w15:userId="Id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9D"/>
    <w:rsid w:val="0009211D"/>
    <w:rsid w:val="001A72B2"/>
    <w:rsid w:val="00244F9D"/>
    <w:rsid w:val="0059079D"/>
    <w:rsid w:val="0066451A"/>
    <w:rsid w:val="006677F2"/>
    <w:rsid w:val="00A3301B"/>
    <w:rsid w:val="00B96C1A"/>
    <w:rsid w:val="00D9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9E11"/>
  <w15:chartTrackingRefBased/>
  <w15:docId w15:val="{4CDB9A53-3474-4FF1-AC5B-5DC6CE8E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</dc:creator>
  <cp:keywords/>
  <dc:description/>
  <cp:lastModifiedBy>Idan</cp:lastModifiedBy>
  <cp:revision>4</cp:revision>
  <dcterms:created xsi:type="dcterms:W3CDTF">2023-03-30T11:13:00Z</dcterms:created>
  <dcterms:modified xsi:type="dcterms:W3CDTF">2023-04-03T19:36:00Z</dcterms:modified>
</cp:coreProperties>
</file>