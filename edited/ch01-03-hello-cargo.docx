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377" w:rsidRDefault="00816377" w:rsidP="00816377">
      <w:pPr>
        <w:bidi/>
        <w:rPr>
          <w:rtl/>
        </w:rPr>
      </w:pPr>
      <w:r>
        <w:t xml:space="preserve">## </w:t>
      </w:r>
      <w:r>
        <w:rPr>
          <w:rFonts w:cs="Arial"/>
          <w:rtl/>
        </w:rPr>
        <w:t>שלום קארגו</w:t>
      </w:r>
      <w:r>
        <w:t>!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C02EA7">
      <w:pPr>
        <w:bidi/>
        <w:rPr>
          <w:rtl/>
        </w:rPr>
      </w:pPr>
      <w:r>
        <w:rPr>
          <w:rFonts w:cs="Arial"/>
          <w:rtl/>
        </w:rPr>
        <w:t>קארגו</w:t>
      </w:r>
      <w:r>
        <w:t xml:space="preserve"> (Cargo) </w:t>
      </w:r>
      <w:r>
        <w:rPr>
          <w:rFonts w:cs="Arial"/>
          <w:rtl/>
        </w:rPr>
        <w:t>הוא מערכת הבניה ומנהל החבילות של ראסט.</w:t>
      </w:r>
      <w:r>
        <w:rPr>
          <w:rFonts w:cs="Arial" w:hint="cs"/>
          <w:rtl/>
        </w:rPr>
        <w:t xml:space="preserve"> </w:t>
      </w:r>
      <w:ins w:id="0" w:author="Idan" w:date="2023-03-31T11:18:00Z">
        <w:r>
          <w:rPr>
            <w:rFonts w:cs="Arial"/>
            <w:rtl/>
          </w:rPr>
          <w:t xml:space="preserve">מכיוון שקארגו מטפל בהרבה מטלות </w:t>
        </w:r>
        <w:r>
          <w:rPr>
            <w:rFonts w:cs="Arial" w:hint="cs"/>
            <w:rtl/>
          </w:rPr>
          <w:t>עבורכם,</w:t>
        </w:r>
      </w:ins>
      <w:r>
        <w:rPr>
          <w:rFonts w:cs="Arial"/>
          <w:rtl/>
        </w:rPr>
        <w:t xml:space="preserve"> רוב הראסטיונרים</w:t>
      </w:r>
      <w:r>
        <w:t xml:space="preserve"> (Rustaceans) </w:t>
      </w:r>
      <w:r>
        <w:rPr>
          <w:rFonts w:cs="Arial"/>
          <w:rtl/>
        </w:rPr>
        <w:t>משתמשים בכלי זה על מנת לנהל את פרוייקטי הראסט שלהם</w:t>
      </w:r>
      <w:del w:id="1" w:author="Idan" w:date="2023-03-31T11:18:00Z">
        <w:r w:rsidDel="00816377">
          <w:rPr>
            <w:rFonts w:cs="Arial" w:hint="cs"/>
            <w:rtl/>
          </w:rPr>
          <w:delText>,</w:delText>
        </w:r>
      </w:del>
      <w:r>
        <w:rPr>
          <w:rFonts w:cs="Arial"/>
          <w:rtl/>
        </w:rPr>
        <w:t xml:space="preserve">. </w:t>
      </w:r>
      <w:del w:id="2" w:author="Idan" w:date="2023-04-03T22:43:00Z">
        <w:r w:rsidDel="00C02EA7">
          <w:rPr>
            <w:rFonts w:cs="Arial"/>
            <w:rtl/>
          </w:rPr>
          <w:delText>למשל</w:delText>
        </w:r>
      </w:del>
      <w:ins w:id="3" w:author="Idan" w:date="2023-04-03T22:43:00Z">
        <w:r w:rsidR="00C02EA7">
          <w:rPr>
            <w:rFonts w:cs="Arial" w:hint="cs"/>
            <w:rtl/>
          </w:rPr>
          <w:t xml:space="preserve">פעולות ניהול אלו כוללות למשל את </w:t>
        </w:r>
      </w:ins>
      <w:del w:id="4" w:author="Idan" w:date="2023-04-03T22:44:00Z">
        <w:r w:rsidDel="00C02EA7">
          <w:rPr>
            <w:rFonts w:cs="Arial"/>
            <w:rtl/>
          </w:rPr>
          <w:delText xml:space="preserve">, </w:delText>
        </w:r>
      </w:del>
      <w:r>
        <w:rPr>
          <w:rFonts w:cs="Arial"/>
          <w:rtl/>
        </w:rPr>
        <w:t xml:space="preserve">בניית הקוד, הורדת </w:t>
      </w:r>
      <w:ins w:id="5" w:author="Idan" w:date="2023-04-03T22:44:00Z">
        <w:r w:rsidR="00C02EA7">
          <w:rPr>
            <w:rFonts w:cs="Arial" w:hint="cs"/>
            <w:rtl/>
          </w:rPr>
          <w:t>ה</w:t>
        </w:r>
      </w:ins>
      <w:r>
        <w:rPr>
          <w:rFonts w:cs="Arial"/>
          <w:rtl/>
        </w:rPr>
        <w:t xml:space="preserve">ספריות עליהן </w:t>
      </w:r>
      <w:ins w:id="6" w:author="Idan" w:date="2023-04-03T22:44:00Z">
        <w:r w:rsidR="00C02EA7">
          <w:rPr>
            <w:rFonts w:cs="Arial" w:hint="cs"/>
            <w:rtl/>
          </w:rPr>
          <w:t xml:space="preserve">נשען </w:t>
        </w:r>
      </w:ins>
      <w:r>
        <w:rPr>
          <w:rFonts w:cs="Arial"/>
          <w:rtl/>
        </w:rPr>
        <w:t xml:space="preserve">הקוד </w:t>
      </w:r>
      <w:del w:id="7" w:author="Idan" w:date="2023-04-03T22:44:00Z">
        <w:r w:rsidDel="00C02EA7">
          <w:rPr>
            <w:rFonts w:cs="Arial"/>
            <w:rtl/>
          </w:rPr>
          <w:delText>מסתמך</w:delText>
        </w:r>
      </w:del>
      <w:ins w:id="8" w:author="Idan" w:date="2023-04-03T22:44:00Z">
        <w:r w:rsidR="00C02EA7">
          <w:rPr>
            <w:rFonts w:cs="Arial" w:hint="cs"/>
            <w:rtl/>
          </w:rPr>
          <w:t>שכתבתם</w:t>
        </w:r>
      </w:ins>
      <w:r>
        <w:rPr>
          <w:rFonts w:cs="Arial"/>
          <w:rtl/>
        </w:rPr>
        <w:t>, ובניית</w:t>
      </w:r>
      <w:ins w:id="9" w:author="Idan" w:date="2023-04-03T22:44:00Z">
        <w:r w:rsidR="00C02EA7">
          <w:rPr>
            <w:rFonts w:cs="Arial" w:hint="cs"/>
            <w:rtl/>
          </w:rPr>
          <w:t>ן</w:t>
        </w:r>
      </w:ins>
      <w:ins w:id="10" w:author="Idan" w:date="2023-03-31T11:18:00Z">
        <w:r>
          <w:rPr>
            <w:rFonts w:cs="Arial" w:hint="cs"/>
            <w:rtl/>
          </w:rPr>
          <w:t xml:space="preserve"> ושילוב</w:t>
        </w:r>
      </w:ins>
      <w:ins w:id="11" w:author="Idan" w:date="2023-04-03T22:44:00Z">
        <w:r w:rsidR="00C02EA7">
          <w:rPr>
            <w:rFonts w:cs="Arial" w:hint="cs"/>
            <w:rtl/>
          </w:rPr>
          <w:t xml:space="preserve">ן </w:t>
        </w:r>
      </w:ins>
      <w:del w:id="12" w:author="Idan" w:date="2023-04-03T22:44:00Z">
        <w:r w:rsidDel="00C02EA7">
          <w:rPr>
            <w:rFonts w:cs="Arial"/>
            <w:rtl/>
          </w:rPr>
          <w:delText xml:space="preserve"> ספריות אלה</w:delText>
        </w:r>
      </w:del>
      <w:ins w:id="13" w:author="Idan" w:date="2023-03-31T11:18:00Z">
        <w:r>
          <w:rPr>
            <w:rFonts w:cs="Arial" w:hint="cs"/>
            <w:rtl/>
          </w:rPr>
          <w:t>ב</w:t>
        </w:r>
      </w:ins>
      <w:ins w:id="14" w:author="Idan" w:date="2023-04-03T22:44:00Z">
        <w:r w:rsidR="00C02EA7">
          <w:rPr>
            <w:rFonts w:cs="Arial" w:hint="cs"/>
            <w:rtl/>
          </w:rPr>
          <w:t>תוך ה</w:t>
        </w:r>
      </w:ins>
      <w:ins w:id="15" w:author="Idan" w:date="2023-03-31T11:18:00Z">
        <w:r>
          <w:rPr>
            <w:rFonts w:cs="Arial" w:hint="cs"/>
            <w:rtl/>
          </w:rPr>
          <w:t xml:space="preserve">תכנית שלכם </w:t>
        </w:r>
      </w:ins>
      <w:del w:id="16" w:author="Idan" w:date="2023-03-31T11:18:00Z">
        <w:r w:rsidDel="00816377">
          <w:rPr>
            <w:rFonts w:cs="Arial"/>
            <w:rtl/>
          </w:rPr>
          <w:delText xml:space="preserve">. </w:delText>
        </w:r>
      </w:del>
      <w:r>
        <w:rPr>
          <w:rFonts w:cs="Arial"/>
          <w:rtl/>
        </w:rPr>
        <w:t xml:space="preserve">(ספריות </w:t>
      </w:r>
      <w:ins w:id="17" w:author="Idan" w:date="2023-03-31T11:19:00Z">
        <w:r>
          <w:rPr>
            <w:rFonts w:cs="Arial" w:hint="cs"/>
            <w:rtl/>
          </w:rPr>
          <w:t xml:space="preserve">חיצוניות מעין אלה, </w:t>
        </w:r>
      </w:ins>
      <w:r>
        <w:rPr>
          <w:rFonts w:cs="Arial"/>
          <w:rtl/>
        </w:rPr>
        <w:t xml:space="preserve">שהקוד שלכם צריך </w:t>
      </w:r>
      <w:ins w:id="18" w:author="Idan" w:date="2023-03-31T11:18:00Z">
        <w:r>
          <w:rPr>
            <w:rFonts w:cs="Arial" w:hint="cs"/>
            <w:rtl/>
          </w:rPr>
          <w:t>כחלק מפעולת התוכנית</w:t>
        </w:r>
      </w:ins>
      <w:ins w:id="19" w:author="Idan" w:date="2023-03-31T11:19:00Z">
        <w:r>
          <w:rPr>
            <w:rFonts w:cs="Arial" w:hint="cs"/>
            <w:rtl/>
          </w:rPr>
          <w:t xml:space="preserve">, </w:t>
        </w:r>
      </w:ins>
      <w:r>
        <w:rPr>
          <w:rFonts w:cs="Arial"/>
          <w:rtl/>
        </w:rPr>
        <w:t>נקראות *תלותות*.)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094CF3">
      <w:pPr>
        <w:bidi/>
        <w:rPr>
          <w:rtl/>
        </w:rPr>
        <w:pPrChange w:id="20" w:author="Idan" w:date="2023-04-04T14:24:00Z">
          <w:pPr>
            <w:bidi/>
          </w:pPr>
        </w:pPrChange>
      </w:pPr>
      <w:r>
        <w:rPr>
          <w:rFonts w:cs="Arial"/>
          <w:rtl/>
        </w:rPr>
        <w:t>לתוכנות ראסט פשוטות</w:t>
      </w:r>
      <w:del w:id="21" w:author="Idan" w:date="2023-04-04T14:24:00Z">
        <w:r w:rsidDel="007C1F05">
          <w:rPr>
            <w:rFonts w:cs="Arial"/>
            <w:rtl/>
          </w:rPr>
          <w:delText xml:space="preserve"> ביותר</w:delText>
        </w:r>
      </w:del>
      <w:ins w:id="22" w:author="Idan" w:date="2023-04-04T14:24:00Z">
        <w:r w:rsidR="007C1F05">
          <w:rPr>
            <w:rFonts w:cs="Arial" w:hint="cs"/>
            <w:rtl/>
          </w:rPr>
          <w:t xml:space="preserve">, </w:t>
        </w:r>
      </w:ins>
      <w:del w:id="23" w:author="Idan" w:date="2023-04-04T14:24:00Z">
        <w:r w:rsidDel="007C1F05">
          <w:rPr>
            <w:rFonts w:cs="Arial"/>
            <w:rtl/>
          </w:rPr>
          <w:delText xml:space="preserve"> </w:delText>
        </w:r>
      </w:del>
      <w:r>
        <w:rPr>
          <w:rFonts w:cs="Arial"/>
          <w:rtl/>
        </w:rPr>
        <w:t xml:space="preserve">כמו אלו שכתבנו עד עכשיו, אין תלותות. </w:t>
      </w:r>
      <w:del w:id="24" w:author="Idan" w:date="2023-04-04T14:24:00Z">
        <w:r w:rsidDel="00094CF3">
          <w:rPr>
            <w:rFonts w:cs="Arial"/>
            <w:rtl/>
          </w:rPr>
          <w:delText xml:space="preserve">אם </w:delText>
        </w:r>
      </w:del>
      <w:ins w:id="25" w:author="Idan" w:date="2023-04-04T14:24:00Z">
        <w:r w:rsidR="00094CF3">
          <w:rPr>
            <w:rFonts w:cs="Arial" w:hint="cs"/>
            <w:rtl/>
          </w:rPr>
          <w:t>לו</w:t>
        </w:r>
        <w:bookmarkStart w:id="26" w:name="_GoBack"/>
        <w:bookmarkEnd w:id="26"/>
        <w:r w:rsidR="00094CF3">
          <w:rPr>
            <w:rFonts w:cs="Arial"/>
            <w:rtl/>
          </w:rPr>
          <w:t xml:space="preserve"> </w:t>
        </w:r>
      </w:ins>
      <w:r>
        <w:rPr>
          <w:rFonts w:cs="Arial"/>
          <w:rtl/>
        </w:rPr>
        <w:t>היינו בונים את פרוייקט ה</w:t>
      </w:r>
      <w:r>
        <w:t xml:space="preserve">-"!Hello, world" </w:t>
      </w:r>
      <w:r>
        <w:rPr>
          <w:rFonts w:cs="Arial"/>
          <w:rtl/>
        </w:rPr>
        <w:t>עם קארגו, אז היה נעשה שימוש רק ב</w:t>
      </w:r>
      <w:ins w:id="27" w:author="Idan" w:date="2023-04-03T22:45:00Z">
        <w:r w:rsidR="00670180">
          <w:rPr>
            <w:rFonts w:cs="Arial" w:hint="cs"/>
            <w:rtl/>
          </w:rPr>
          <w:t xml:space="preserve">אותו </w:t>
        </w:r>
      </w:ins>
      <w:r>
        <w:rPr>
          <w:rFonts w:cs="Arial"/>
          <w:rtl/>
        </w:rPr>
        <w:t xml:space="preserve">חלק של קארגו </w:t>
      </w:r>
      <w:del w:id="28" w:author="Idan" w:date="2023-04-03T22:45:00Z">
        <w:r w:rsidDel="00670180">
          <w:rPr>
            <w:rFonts w:cs="Arial"/>
            <w:rtl/>
          </w:rPr>
          <w:delText xml:space="preserve">שמטפל </w:delText>
        </w:r>
      </w:del>
      <w:ins w:id="29" w:author="Idan" w:date="2023-04-03T22:45:00Z">
        <w:r w:rsidR="00670180">
          <w:rPr>
            <w:rFonts w:cs="Arial" w:hint="cs"/>
            <w:rtl/>
          </w:rPr>
          <w:t>ה</w:t>
        </w:r>
        <w:r w:rsidR="00670180">
          <w:rPr>
            <w:rFonts w:cs="Arial"/>
            <w:rtl/>
          </w:rPr>
          <w:t xml:space="preserve">מטפל </w:t>
        </w:r>
      </w:ins>
      <w:r>
        <w:rPr>
          <w:rFonts w:cs="Arial"/>
          <w:rtl/>
        </w:rPr>
        <w:t xml:space="preserve">בבניית הקוד. ככל שתכתבו תוכנות ראסט מורכבות יותר, </w:t>
      </w:r>
      <w:del w:id="30" w:author="Idan" w:date="2023-04-03T22:45:00Z">
        <w:r w:rsidDel="00670180">
          <w:rPr>
            <w:rFonts w:cs="Arial"/>
            <w:rtl/>
          </w:rPr>
          <w:delText xml:space="preserve">תתחילו </w:delText>
        </w:r>
      </w:del>
      <w:ins w:id="31" w:author="Idan" w:date="2023-04-03T22:45:00Z">
        <w:r w:rsidR="00670180">
          <w:rPr>
            <w:rFonts w:cs="Arial" w:hint="cs"/>
            <w:rtl/>
          </w:rPr>
          <w:t xml:space="preserve">סביר שתוסיפו </w:t>
        </w:r>
      </w:ins>
      <w:del w:id="32" w:author="Idan" w:date="2023-04-03T22:45:00Z">
        <w:r w:rsidDel="00670180">
          <w:rPr>
            <w:rFonts w:cs="Arial"/>
            <w:rtl/>
          </w:rPr>
          <w:delText xml:space="preserve">להוסיף </w:delText>
        </w:r>
      </w:del>
      <w:r>
        <w:rPr>
          <w:rFonts w:cs="Arial"/>
          <w:rtl/>
        </w:rPr>
        <w:t>תלותות</w:t>
      </w:r>
      <w:ins w:id="33" w:author="Idan" w:date="2023-04-03T22:45:00Z">
        <w:r w:rsidR="00670180">
          <w:rPr>
            <w:rFonts w:cs="Arial" w:hint="cs"/>
            <w:rtl/>
          </w:rPr>
          <w:t xml:space="preserve"> רבות יותר;</w:t>
        </w:r>
      </w:ins>
      <w:del w:id="34" w:author="Idan" w:date="2023-04-03T22:45:00Z">
        <w:r w:rsidDel="00670180">
          <w:rPr>
            <w:rFonts w:cs="Arial"/>
            <w:rtl/>
          </w:rPr>
          <w:delText>,</w:delText>
        </w:r>
      </w:del>
      <w:r>
        <w:rPr>
          <w:rFonts w:cs="Arial"/>
          <w:rtl/>
        </w:rPr>
        <w:t xml:space="preserve"> ואם </w:t>
      </w:r>
      <w:ins w:id="35" w:author="Idan" w:date="2023-03-31T11:19:00Z">
        <w:r>
          <w:rPr>
            <w:rFonts w:cs="Arial" w:hint="cs"/>
            <w:rtl/>
          </w:rPr>
          <w:t xml:space="preserve">מראש </w:t>
        </w:r>
      </w:ins>
      <w:r>
        <w:rPr>
          <w:rFonts w:cs="Arial"/>
          <w:rtl/>
        </w:rPr>
        <w:t xml:space="preserve">תתחילו פרוייקט דרך קארגו, </w:t>
      </w:r>
      <w:del w:id="36" w:author="Idan" w:date="2023-03-31T11:19:00Z">
        <w:r w:rsidDel="00816377">
          <w:rPr>
            <w:rFonts w:cs="Arial"/>
            <w:rtl/>
          </w:rPr>
          <w:delText xml:space="preserve">אז </w:delText>
        </w:r>
      </w:del>
      <w:r>
        <w:rPr>
          <w:rFonts w:cs="Arial"/>
          <w:rtl/>
        </w:rPr>
        <w:t xml:space="preserve">הוספת תלותות </w:t>
      </w:r>
      <w:del w:id="37" w:author="Idan" w:date="2023-03-31T11:19:00Z">
        <w:r w:rsidDel="00816377">
          <w:rPr>
            <w:rFonts w:cs="Arial"/>
            <w:rtl/>
          </w:rPr>
          <w:delText xml:space="preserve">תהיה </w:delText>
        </w:r>
      </w:del>
      <w:ins w:id="38" w:author="Idan" w:date="2023-03-31T11:19:00Z">
        <w:r>
          <w:rPr>
            <w:rFonts w:cs="Arial" w:hint="cs"/>
            <w:rtl/>
          </w:rPr>
          <w:t>תהפוך</w:t>
        </w:r>
        <w:r>
          <w:rPr>
            <w:rFonts w:cs="Arial"/>
            <w:rtl/>
          </w:rPr>
          <w:t xml:space="preserve"> </w:t>
        </w:r>
      </w:ins>
      <w:r>
        <w:rPr>
          <w:rFonts w:cs="Arial"/>
          <w:rtl/>
        </w:rPr>
        <w:t xml:space="preserve">קלה </w:t>
      </w:r>
      <w:ins w:id="39" w:author="Idan" w:date="2023-04-03T22:45:00Z">
        <w:r w:rsidR="00670180">
          <w:rPr>
            <w:rFonts w:cs="Arial" w:hint="cs"/>
            <w:rtl/>
          </w:rPr>
          <w:t>ופשוטה</w:t>
        </w:r>
      </w:ins>
      <w:del w:id="40" w:author="Idan" w:date="2023-04-03T22:45:00Z">
        <w:r w:rsidDel="00670180">
          <w:rPr>
            <w:rFonts w:cs="Arial"/>
            <w:rtl/>
          </w:rPr>
          <w:delText>הרבה</w:delText>
        </w:r>
      </w:del>
      <w:r>
        <w:rPr>
          <w:rFonts w:cs="Arial"/>
          <w:rtl/>
        </w:rPr>
        <w:t xml:space="preserve"> </w:t>
      </w:r>
      <w:del w:id="41" w:author="Idan" w:date="2023-03-31T11:19:00Z">
        <w:r w:rsidDel="00816377">
          <w:rPr>
            <w:rFonts w:cs="Arial"/>
            <w:rtl/>
          </w:rPr>
          <w:delText xml:space="preserve">יותר </w:delText>
        </w:r>
      </w:del>
      <w:r>
        <w:rPr>
          <w:rFonts w:cs="Arial"/>
          <w:rtl/>
        </w:rPr>
        <w:t>לביצוע</w:t>
      </w:r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rPr>
          <w:rFonts w:cs="Arial"/>
          <w:rtl/>
        </w:rPr>
        <w:t>כיוון שהרוב העצום של פרוייקטי ראסט משתשמשים בקארגו, שאר הספר מניח שגם אתם משתמשים בקארגו. קארגו מותקנת כחלק מראסט, במידה והשתמשתם בהתקנה הרשמית כפי שהסברנו בסעיף ["התקנה"]</w:t>
      </w:r>
      <w:r>
        <w:t xml:space="preserve">[installation]&lt;!-- ignore --&gt;. </w:t>
      </w:r>
      <w:r>
        <w:rPr>
          <w:rFonts w:cs="Arial"/>
          <w:rtl/>
        </w:rPr>
        <w:t>אם התקנתם את ראסט בדרך אחרת, בדקו אם קארגו מותקן ע"י הקלדת הפקודה הבאה בטרמינל</w:t>
      </w:r>
      <w:r>
        <w:t>: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```console</w:t>
      </w:r>
    </w:p>
    <w:p w:rsidR="00816377" w:rsidRDefault="00816377" w:rsidP="00816377">
      <w:pPr>
        <w:bidi/>
      </w:pPr>
      <w:r>
        <w:t>$ cargo --version</w:t>
      </w:r>
    </w:p>
    <w:p w:rsidR="00816377" w:rsidRDefault="00816377" w:rsidP="00816377">
      <w:pPr>
        <w:bidi/>
        <w:rPr>
          <w:rtl/>
        </w:rPr>
      </w:pPr>
      <w:r>
        <w:t>```</w:t>
      </w:r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42" w:author="Idan" w:date="2023-04-03T22:46:00Z">
          <w:pPr>
            <w:bidi/>
          </w:pPr>
        </w:pPrChange>
      </w:pPr>
      <w:r>
        <w:rPr>
          <w:rFonts w:cs="Arial"/>
          <w:rtl/>
        </w:rPr>
        <w:t xml:space="preserve">אם </w:t>
      </w:r>
      <w:del w:id="43" w:author="Idan" w:date="2023-04-03T22:46:00Z">
        <w:r w:rsidDel="009A5A76">
          <w:rPr>
            <w:rFonts w:cs="Arial"/>
            <w:rtl/>
          </w:rPr>
          <w:delText xml:space="preserve">אתם מקבלים </w:delText>
        </w:r>
      </w:del>
      <w:r>
        <w:rPr>
          <w:rFonts w:cs="Arial"/>
          <w:rtl/>
        </w:rPr>
        <w:t>מספר גרסה</w:t>
      </w:r>
      <w:ins w:id="44" w:author="Idan" w:date="2023-04-03T22:46:00Z">
        <w:r w:rsidR="009A5A76">
          <w:rPr>
            <w:rFonts w:cs="Arial" w:hint="cs"/>
            <w:rtl/>
          </w:rPr>
          <w:t xml:space="preserve"> כלשהו מופיע על המסך</w:t>
        </w:r>
      </w:ins>
      <w:r>
        <w:rPr>
          <w:rFonts w:cs="Arial"/>
          <w:rtl/>
        </w:rPr>
        <w:t>, אז קארגו מותקן! אם אתם מקבלים שגיאה, כמו</w:t>
      </w:r>
      <w:r>
        <w:t xml:space="preserve"> `command</w:t>
      </w:r>
    </w:p>
    <w:p w:rsidR="00816377" w:rsidRDefault="00816377">
      <w:pPr>
        <w:bidi/>
        <w:rPr>
          <w:rtl/>
        </w:rPr>
        <w:pPrChange w:id="45" w:author="Idan" w:date="2023-04-03T22:46:00Z">
          <w:pPr>
            <w:bidi/>
          </w:pPr>
        </w:pPrChange>
      </w:pPr>
      <w:r>
        <w:t xml:space="preserve">not found`, </w:t>
      </w:r>
      <w:r>
        <w:rPr>
          <w:rFonts w:cs="Arial"/>
          <w:rtl/>
        </w:rPr>
        <w:t>קראו</w:t>
      </w:r>
      <w:ins w:id="46" w:author="Idan" w:date="2023-04-03T22:46:00Z">
        <w:r w:rsidR="009A5A76">
          <w:rPr>
            <w:rFonts w:cs="Arial" w:hint="cs"/>
            <w:rtl/>
          </w:rPr>
          <w:t xml:space="preserve"> שוב</w:t>
        </w:r>
      </w:ins>
      <w:r>
        <w:rPr>
          <w:rFonts w:cs="Arial"/>
          <w:rtl/>
        </w:rPr>
        <w:t xml:space="preserve"> את התיעוד עבור אופן ההתקנה </w:t>
      </w:r>
      <w:del w:id="47" w:author="Idan" w:date="2023-04-03T22:46:00Z">
        <w:r w:rsidDel="009A5A76">
          <w:rPr>
            <w:rFonts w:cs="Arial"/>
            <w:rtl/>
          </w:rPr>
          <w:delText xml:space="preserve">שביצעתם </w:delText>
        </w:r>
      </w:del>
      <w:ins w:id="48" w:author="Idan" w:date="2023-04-03T22:46:00Z">
        <w:r w:rsidR="009A5A76">
          <w:rPr>
            <w:rFonts w:cs="Arial" w:hint="cs"/>
            <w:rtl/>
          </w:rPr>
          <w:t xml:space="preserve">שבחרתם </w:t>
        </w:r>
      </w:ins>
      <w:r>
        <w:rPr>
          <w:rFonts w:cs="Arial"/>
          <w:rtl/>
        </w:rPr>
        <w:t xml:space="preserve">בכדי </w:t>
      </w:r>
      <w:del w:id="49" w:author="Idan" w:date="2023-04-03T22:46:00Z">
        <w:r w:rsidDel="009A5A76">
          <w:rPr>
            <w:rFonts w:cs="Arial"/>
            <w:rtl/>
          </w:rPr>
          <w:delText xml:space="preserve">לקבוע </w:delText>
        </w:r>
      </w:del>
      <w:ins w:id="50" w:author="Idan" w:date="2023-04-03T22:46:00Z">
        <w:r w:rsidR="009A5A76">
          <w:rPr>
            <w:rFonts w:cs="Arial" w:hint="cs"/>
            <w:rtl/>
          </w:rPr>
          <w:t xml:space="preserve">להבין </w:t>
        </w:r>
      </w:ins>
      <w:r>
        <w:rPr>
          <w:rFonts w:cs="Arial"/>
          <w:rtl/>
        </w:rPr>
        <w:t>איך להתקין את קארגו בנפרד</w:t>
      </w:r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t xml:space="preserve">### </w:t>
      </w:r>
      <w:r>
        <w:rPr>
          <w:rFonts w:cs="Arial"/>
          <w:rtl/>
        </w:rPr>
        <w:t xml:space="preserve">יצירת פרוייקט </w:t>
      </w:r>
      <w:ins w:id="51" w:author="Idan" w:date="2023-04-03T22:46:00Z">
        <w:r w:rsidR="007D2D24">
          <w:rPr>
            <w:rFonts w:cs="Arial" w:hint="cs"/>
            <w:rtl/>
          </w:rPr>
          <w:t xml:space="preserve">ראסט חדש </w:t>
        </w:r>
      </w:ins>
      <w:r>
        <w:rPr>
          <w:rFonts w:cs="Arial"/>
          <w:rtl/>
        </w:rPr>
        <w:t>עם קארגו</w:t>
      </w:r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52" w:author="Idan" w:date="2023-04-03T22:47:00Z">
          <w:pPr>
            <w:bidi/>
          </w:pPr>
        </w:pPrChange>
      </w:pPr>
      <w:r>
        <w:rPr>
          <w:rFonts w:cs="Arial"/>
          <w:rtl/>
        </w:rPr>
        <w:t>הבה ניצור פרוייקט חדש באמצעות קארגו ונראה כיצד זה שונה מפרוייקט ה</w:t>
      </w:r>
      <w:r>
        <w:t xml:space="preserve">-"!Hello, world" </w:t>
      </w:r>
      <w:r>
        <w:rPr>
          <w:rFonts w:cs="Arial"/>
          <w:rtl/>
        </w:rPr>
        <w:t>המקורי שלנו. נווטו חזרה אל תיקיית *הפרוייקטים* שלכם (</w:t>
      </w:r>
      <w:del w:id="53" w:author="Idan" w:date="2023-04-03T22:47:00Z">
        <w:r w:rsidDel="007D2D24">
          <w:rPr>
            <w:rFonts w:cs="Arial"/>
            <w:rtl/>
          </w:rPr>
          <w:delText xml:space="preserve">או </w:delText>
        </w:r>
      </w:del>
      <w:ins w:id="54" w:author="Idan" w:date="2023-04-03T22:47:00Z">
        <w:r w:rsidR="007D2D24">
          <w:rPr>
            <w:rFonts w:cs="Arial" w:hint="cs"/>
            <w:rtl/>
          </w:rPr>
          <w:t xml:space="preserve">קרי, </w:t>
        </w:r>
      </w:ins>
      <w:del w:id="55" w:author="Idan" w:date="2023-04-03T22:47:00Z">
        <w:r w:rsidDel="007D2D24">
          <w:rPr>
            <w:rFonts w:cs="Arial"/>
            <w:rtl/>
          </w:rPr>
          <w:delText xml:space="preserve">לתיקייה אחרת אם שם </w:delText>
        </w:r>
      </w:del>
      <w:ins w:id="56" w:author="Idan" w:date="2023-04-03T22:47:00Z">
        <w:r w:rsidR="007D2D24">
          <w:rPr>
            <w:rFonts w:cs="Arial" w:hint="cs"/>
            <w:rtl/>
          </w:rPr>
          <w:t xml:space="preserve">לתיקייה בה </w:t>
        </w:r>
      </w:ins>
      <w:del w:id="57" w:author="Idan" w:date="2023-04-03T22:47:00Z">
        <w:r w:rsidDel="007D2D24">
          <w:rPr>
            <w:rFonts w:cs="Arial"/>
            <w:rtl/>
          </w:rPr>
          <w:delText>החלטתם לא</w:delText>
        </w:r>
      </w:del>
      <w:del w:id="58" w:author="Idan" w:date="2023-04-03T22:46:00Z">
        <w:r w:rsidDel="007D2D24">
          <w:rPr>
            <w:rFonts w:cs="Arial"/>
            <w:rtl/>
          </w:rPr>
          <w:delText>כ</w:delText>
        </w:r>
      </w:del>
      <w:del w:id="59" w:author="Idan" w:date="2023-04-03T22:47:00Z">
        <w:r w:rsidDel="007D2D24">
          <w:rPr>
            <w:rFonts w:cs="Arial"/>
            <w:rtl/>
          </w:rPr>
          <w:delText xml:space="preserve">סן </w:delText>
        </w:r>
      </w:del>
      <w:ins w:id="60" w:author="Idan" w:date="2023-04-03T22:47:00Z">
        <w:r w:rsidR="007D2D24">
          <w:rPr>
            <w:rFonts w:cs="Arial" w:hint="cs"/>
            <w:rtl/>
          </w:rPr>
          <w:t xml:space="preserve">נמצא </w:t>
        </w:r>
      </w:ins>
      <w:del w:id="61" w:author="Idan" w:date="2023-04-03T22:47:00Z">
        <w:r w:rsidDel="007D2D24">
          <w:rPr>
            <w:rFonts w:cs="Arial"/>
            <w:rtl/>
          </w:rPr>
          <w:delText xml:space="preserve">את </w:delText>
        </w:r>
      </w:del>
      <w:r>
        <w:rPr>
          <w:rFonts w:cs="Arial"/>
          <w:rtl/>
        </w:rPr>
        <w:t>הקוד</w:t>
      </w:r>
      <w:ins w:id="62" w:author="Idan" w:date="2023-04-03T22:47:00Z">
        <w:r w:rsidR="007D2D24">
          <w:rPr>
            <w:rFonts w:cs="Arial" w:hint="cs"/>
            <w:rtl/>
          </w:rPr>
          <w:t xml:space="preserve"> שלכם</w:t>
        </w:r>
      </w:ins>
      <w:r>
        <w:rPr>
          <w:rFonts w:cs="Arial"/>
          <w:rtl/>
        </w:rPr>
        <w:t>). עכשיו, לא משנה באיזו מערכת הפעלה אתם משתמשים, הריצו את הפקודות</w:t>
      </w:r>
      <w:r>
        <w:t>: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```console</w:t>
      </w:r>
    </w:p>
    <w:p w:rsidR="00816377" w:rsidRDefault="00816377" w:rsidP="00816377">
      <w:pPr>
        <w:bidi/>
      </w:pPr>
      <w:r>
        <w:t>$ cargo new hello_cargo</w:t>
      </w:r>
    </w:p>
    <w:p w:rsidR="00816377" w:rsidRDefault="00816377" w:rsidP="00816377">
      <w:pPr>
        <w:bidi/>
      </w:pPr>
      <w:r>
        <w:t>$ cd hello_cargo</w:t>
      </w:r>
    </w:p>
    <w:p w:rsidR="00816377" w:rsidRDefault="00816377" w:rsidP="00816377">
      <w:pPr>
        <w:bidi/>
        <w:rPr>
          <w:rtl/>
        </w:rPr>
      </w:pPr>
      <w:r>
        <w:lastRenderedPageBreak/>
        <w:t>```</w:t>
      </w:r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63" w:author="Idan" w:date="2023-03-31T11:20:00Z">
          <w:pPr>
            <w:bidi/>
          </w:pPr>
        </w:pPrChange>
      </w:pPr>
      <w:r>
        <w:rPr>
          <w:rFonts w:cs="Arial"/>
          <w:rtl/>
        </w:rPr>
        <w:t>הפקודה הראשונה יוצרת תיקייה חדשה ופרוייקט בשם</w:t>
      </w:r>
      <w:r>
        <w:t xml:space="preserve"> *hello_cargo*. </w:t>
      </w:r>
      <w:r>
        <w:rPr>
          <w:rFonts w:cs="Arial"/>
          <w:rtl/>
        </w:rPr>
        <w:t>לפרוייקט שלנו קראנו</w:t>
      </w:r>
      <w:r>
        <w:t xml:space="preserve"> *hello_</w:t>
      </w:r>
      <w:del w:id="64" w:author="Idan" w:date="2023-03-31T11:20:00Z">
        <w:r w:rsidDel="008952E9">
          <w:delText>carog</w:delText>
        </w:r>
      </w:del>
      <w:ins w:id="65" w:author="Idan" w:date="2023-03-31T11:20:00Z">
        <w:r w:rsidR="008952E9">
          <w:t>cargo</w:t>
        </w:r>
      </w:ins>
      <w:r>
        <w:t xml:space="preserve">*, </w:t>
      </w:r>
      <w:r>
        <w:rPr>
          <w:rFonts w:cs="Arial"/>
          <w:rtl/>
        </w:rPr>
        <w:t>וקארגו מייצר את הקבצים שלו בתיקייה בעלת אותו שם</w:t>
      </w:r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66" w:author="Idan" w:date="2023-03-31T11:20:00Z">
          <w:pPr>
            <w:bidi/>
          </w:pPr>
        </w:pPrChange>
      </w:pPr>
      <w:r>
        <w:rPr>
          <w:rFonts w:cs="Arial"/>
          <w:rtl/>
        </w:rPr>
        <w:t>היכנסו לתיקייה</w:t>
      </w:r>
      <w:r>
        <w:t xml:space="preserve"> *hello_cargo* </w:t>
      </w:r>
      <w:del w:id="67" w:author="Idan" w:date="2023-03-31T11:20:00Z">
        <w:r w:rsidDel="008952E9">
          <w:rPr>
            <w:rFonts w:cs="Arial"/>
            <w:rtl/>
          </w:rPr>
          <w:delText xml:space="preserve">וסרקו </w:delText>
        </w:r>
      </w:del>
      <w:ins w:id="68" w:author="Idan" w:date="2023-03-31T11:20:00Z">
        <w:r w:rsidR="008952E9">
          <w:rPr>
            <w:rFonts w:cs="Arial" w:hint="cs"/>
            <w:rtl/>
          </w:rPr>
          <w:t>והתבוננו</w:t>
        </w:r>
        <w:r w:rsidR="008952E9">
          <w:rPr>
            <w:rFonts w:cs="Arial"/>
            <w:rtl/>
          </w:rPr>
          <w:t xml:space="preserve"> </w:t>
        </w:r>
      </w:ins>
      <w:r>
        <w:rPr>
          <w:rFonts w:cs="Arial"/>
          <w:rtl/>
        </w:rPr>
        <w:t>את הקבצים ששם. תראו שקארגו יצר שני קבצים ותיקייה נוספת עבורנו: הקובץ</w:t>
      </w:r>
      <w:r>
        <w:t xml:space="preserve"> *Cargo.toml* </w:t>
      </w:r>
      <w:r>
        <w:rPr>
          <w:rFonts w:cs="Arial"/>
          <w:rtl/>
        </w:rPr>
        <w:t>והתיקייה</w:t>
      </w:r>
      <w:r>
        <w:t xml:space="preserve"> *src*, </w:t>
      </w:r>
      <w:r>
        <w:rPr>
          <w:rFonts w:cs="Arial"/>
          <w:rtl/>
        </w:rPr>
        <w:t>ובתוכה הקובץ</w:t>
      </w:r>
      <w:r>
        <w:t xml:space="preserve"> *main.rs*.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rPr>
          <w:rFonts w:cs="Arial"/>
          <w:rtl/>
        </w:rPr>
        <w:t>בנוסף, בוצע אתחול של מאגר</w:t>
      </w:r>
      <w:r>
        <w:t xml:space="preserve"> Git </w:t>
      </w:r>
      <w:r>
        <w:rPr>
          <w:rFonts w:cs="Arial"/>
          <w:rtl/>
        </w:rPr>
        <w:t>ביחד עם קובץ</w:t>
      </w:r>
      <w:r>
        <w:t xml:space="preserve"> *gitignore.* </w:t>
      </w:r>
      <w:r>
        <w:rPr>
          <w:rFonts w:cs="Arial"/>
          <w:rtl/>
        </w:rPr>
        <w:t>מתאים. קבצי</w:t>
      </w:r>
      <w:r>
        <w:t xml:space="preserve"> Git </w:t>
      </w:r>
      <w:r>
        <w:rPr>
          <w:rFonts w:cs="Arial"/>
          <w:rtl/>
        </w:rPr>
        <w:t>לא ייו</w:t>
      </w:r>
      <w:ins w:id="69" w:author="Idan" w:date="2023-03-31T11:20:00Z">
        <w:r w:rsidR="008952E9">
          <w:rPr>
            <w:rFonts w:cs="Arial" w:hint="cs"/>
            <w:rtl/>
          </w:rPr>
          <w:t>ו</w:t>
        </w:r>
      </w:ins>
      <w:r>
        <w:rPr>
          <w:rFonts w:cs="Arial"/>
          <w:rtl/>
        </w:rPr>
        <w:t>צרו במידה ותריצו</w:t>
      </w:r>
      <w:r>
        <w:t xml:space="preserve"> `cargo new` </w:t>
      </w:r>
      <w:r>
        <w:rPr>
          <w:rFonts w:cs="Arial"/>
          <w:rtl/>
        </w:rPr>
        <w:t>בתוך מאגר</w:t>
      </w:r>
      <w:r>
        <w:t xml:space="preserve"> Git </w:t>
      </w:r>
      <w:r>
        <w:rPr>
          <w:rFonts w:cs="Arial"/>
          <w:rtl/>
        </w:rPr>
        <w:t>קיים; ניתן לעקוף ברירת מחדל זו ע"י הרצת</w:t>
      </w:r>
      <w:r>
        <w:t xml:space="preserve"> `cargo new --vcs=git`.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t xml:space="preserve">&gt; </w:t>
      </w:r>
      <w:r>
        <w:rPr>
          <w:rFonts w:cs="Arial"/>
          <w:rtl/>
        </w:rPr>
        <w:t>הערה</w:t>
      </w:r>
      <w:r>
        <w:t xml:space="preserve">: Git </w:t>
      </w:r>
      <w:r>
        <w:rPr>
          <w:rFonts w:cs="Arial"/>
          <w:rtl/>
        </w:rPr>
        <w:t>הינו מערכת בקרת גרסאות נפוצה. ניתן לשנות את פקודת ה</w:t>
      </w:r>
      <w:r>
        <w:t xml:space="preserve">-`cargo new` </w:t>
      </w:r>
      <w:r>
        <w:rPr>
          <w:rFonts w:cs="Arial"/>
          <w:rtl/>
        </w:rPr>
        <w:t>בכדי להשתמש במערכת בקרת גרסאות אחרת, או לוותר על מערכת כזו, ע"י שימוש בדגל</w:t>
      </w:r>
      <w:r>
        <w:t xml:space="preserve"> `--vcs`. </w:t>
      </w:r>
      <w:r>
        <w:rPr>
          <w:rFonts w:cs="Arial"/>
          <w:rtl/>
        </w:rPr>
        <w:t>הריצו</w:t>
      </w:r>
      <w:r>
        <w:t xml:space="preserve"> `cargo new --help` </w:t>
      </w:r>
      <w:r>
        <w:rPr>
          <w:rFonts w:cs="Arial"/>
          <w:rtl/>
        </w:rPr>
        <w:t>כדי לראות את כל האפשרויות</w:t>
      </w:r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70" w:author="Idan" w:date="2023-04-03T22:48:00Z">
          <w:pPr>
            <w:bidi/>
          </w:pPr>
        </w:pPrChange>
      </w:pPr>
      <w:r>
        <w:rPr>
          <w:rFonts w:cs="Arial"/>
          <w:rtl/>
        </w:rPr>
        <w:t>פתחו את</w:t>
      </w:r>
      <w:r>
        <w:t xml:space="preserve"> *Cargo.toml* </w:t>
      </w:r>
      <w:del w:id="71" w:author="Idan" w:date="2023-04-03T22:48:00Z">
        <w:r w:rsidDel="00A84B5A">
          <w:rPr>
            <w:rFonts w:cs="Arial"/>
            <w:rtl/>
          </w:rPr>
          <w:delText xml:space="preserve">באדיטור </w:delText>
        </w:r>
      </w:del>
      <w:ins w:id="72" w:author="Idan" w:date="2023-04-03T22:48:00Z">
        <w:r w:rsidR="00A84B5A">
          <w:rPr>
            <w:rFonts w:cs="Arial" w:hint="cs"/>
            <w:rtl/>
          </w:rPr>
          <w:t>בעורך הטקסט</w:t>
        </w:r>
        <w:r w:rsidR="00A84B5A">
          <w:rPr>
            <w:rFonts w:cs="Arial"/>
            <w:rtl/>
          </w:rPr>
          <w:t xml:space="preserve"> </w:t>
        </w:r>
      </w:ins>
      <w:r>
        <w:rPr>
          <w:rFonts w:cs="Arial"/>
          <w:rtl/>
        </w:rPr>
        <w:t>החביב עליכם. תראו משהו דומה לכתוב ברשימה 1-2</w:t>
      </w:r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&lt;span class="filename"&gt;Filename: Cargo.toml&lt;/span&gt;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```toml</w:t>
      </w:r>
    </w:p>
    <w:p w:rsidR="00816377" w:rsidRDefault="00816377" w:rsidP="00816377">
      <w:pPr>
        <w:bidi/>
      </w:pPr>
      <w:r>
        <w:t>[package]</w:t>
      </w:r>
    </w:p>
    <w:p w:rsidR="00816377" w:rsidRDefault="00816377" w:rsidP="00816377">
      <w:pPr>
        <w:bidi/>
      </w:pPr>
      <w:r>
        <w:t>name = "hello_cargo"</w:t>
      </w:r>
    </w:p>
    <w:p w:rsidR="00816377" w:rsidRDefault="00816377" w:rsidP="00816377">
      <w:pPr>
        <w:bidi/>
      </w:pPr>
      <w:r>
        <w:t>version = "0.1.0"</w:t>
      </w:r>
    </w:p>
    <w:p w:rsidR="00816377" w:rsidRDefault="00816377" w:rsidP="00816377">
      <w:pPr>
        <w:bidi/>
      </w:pPr>
      <w:r>
        <w:t>edition = "2021"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# See more keys and their definitions at https://doc.rust-lang.org/cargo/reference/manifest.html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[dependencies]</w:t>
      </w:r>
    </w:p>
    <w:p w:rsidR="00816377" w:rsidRDefault="00816377" w:rsidP="00816377">
      <w:pPr>
        <w:bidi/>
        <w:rPr>
          <w:rtl/>
        </w:rPr>
      </w:pPr>
      <w:r>
        <w:t>```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lastRenderedPageBreak/>
        <w:t>&lt;span class="caption"&gt;</w:t>
      </w:r>
      <w:r>
        <w:rPr>
          <w:rFonts w:cs="Arial"/>
          <w:rtl/>
        </w:rPr>
        <w:t>רשימה 1-2: תוכן הקובץ</w:t>
      </w:r>
      <w:r>
        <w:t xml:space="preserve"> *Cargo.toml* </w:t>
      </w:r>
      <w:r>
        <w:rPr>
          <w:rFonts w:cs="Arial"/>
          <w:rtl/>
        </w:rPr>
        <w:t>שנוצר בעקבות הרצת</w:t>
      </w:r>
      <w:r>
        <w:t xml:space="preserve"> `cargo new`&lt;/span&gt;</w:t>
      </w:r>
    </w:p>
    <w:p w:rsidR="00816377" w:rsidRDefault="00816377" w:rsidP="00816377">
      <w:pPr>
        <w:bidi/>
      </w:pPr>
    </w:p>
    <w:p w:rsidR="00816377" w:rsidRDefault="00816377">
      <w:pPr>
        <w:bidi/>
        <w:rPr>
          <w:rtl/>
        </w:rPr>
        <w:pPrChange w:id="73" w:author="Idan" w:date="2023-04-03T22:48:00Z">
          <w:pPr>
            <w:bidi/>
          </w:pPr>
        </w:pPrChange>
      </w:pPr>
      <w:r>
        <w:rPr>
          <w:rFonts w:cs="Arial"/>
          <w:rtl/>
        </w:rPr>
        <w:t>הפורמט של קובץ זה הוא</w:t>
      </w:r>
      <w:r>
        <w:t xml:space="preserve"> [*TOML*][toml]&lt;!-- ignore --&gt; (*Tom's Obvious Minimal Language*), </w:t>
      </w:r>
      <w:r>
        <w:rPr>
          <w:rFonts w:cs="Arial"/>
          <w:rtl/>
        </w:rPr>
        <w:t xml:space="preserve">שהוא פורמט </w:t>
      </w:r>
      <w:del w:id="74" w:author="Idan" w:date="2023-04-03T22:48:00Z">
        <w:r w:rsidDel="00CC647B">
          <w:rPr>
            <w:rFonts w:cs="Arial"/>
            <w:rtl/>
          </w:rPr>
          <w:delText xml:space="preserve">הקונפיגורציה </w:delText>
        </w:r>
      </w:del>
      <w:ins w:id="75" w:author="Idan" w:date="2023-04-03T22:48:00Z">
        <w:r w:rsidR="00CC647B">
          <w:rPr>
            <w:rFonts w:cs="Arial" w:hint="cs"/>
            <w:rtl/>
          </w:rPr>
          <w:t>קביעת התצורה</w:t>
        </w:r>
        <w:r w:rsidR="00CC647B">
          <w:rPr>
            <w:rFonts w:cs="Arial"/>
            <w:rtl/>
          </w:rPr>
          <w:t xml:space="preserve"> </w:t>
        </w:r>
      </w:ins>
      <w:r>
        <w:rPr>
          <w:rFonts w:cs="Arial"/>
          <w:rtl/>
        </w:rPr>
        <w:t>של קארגו</w:t>
      </w:r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76" w:author="Idan" w:date="2023-04-03T22:52:00Z">
          <w:pPr>
            <w:bidi/>
          </w:pPr>
        </w:pPrChange>
      </w:pPr>
      <w:r>
        <w:rPr>
          <w:rFonts w:cs="Arial"/>
          <w:rtl/>
        </w:rPr>
        <w:t>השורה הראשונה</w:t>
      </w:r>
      <w:r>
        <w:t xml:space="preserve">, `[package]`, </w:t>
      </w:r>
      <w:r>
        <w:rPr>
          <w:rFonts w:cs="Arial"/>
          <w:rtl/>
        </w:rPr>
        <w:t xml:space="preserve">היא כותרת סעיף המציינת שההוראות הבאות </w:t>
      </w:r>
      <w:del w:id="77" w:author="Idan" w:date="2023-04-03T22:51:00Z">
        <w:r w:rsidDel="00CC647B">
          <w:rPr>
            <w:rFonts w:cs="Arial"/>
            <w:rtl/>
          </w:rPr>
          <w:delText xml:space="preserve">מתאמות </w:delText>
        </w:r>
      </w:del>
      <w:ins w:id="78" w:author="Idan" w:date="2023-04-03T22:51:00Z">
        <w:r w:rsidR="00CC647B">
          <w:rPr>
            <w:rFonts w:cs="Arial" w:hint="cs"/>
            <w:rtl/>
          </w:rPr>
          <w:t>קובעות את תצורתה של</w:t>
        </w:r>
        <w:r w:rsidR="00CC647B">
          <w:rPr>
            <w:rFonts w:cs="Arial"/>
            <w:rtl/>
          </w:rPr>
          <w:t xml:space="preserve"> </w:t>
        </w:r>
      </w:ins>
      <w:r>
        <w:rPr>
          <w:rFonts w:cs="Arial"/>
          <w:rtl/>
        </w:rPr>
        <w:t>חבילה</w:t>
      </w:r>
      <w:ins w:id="79" w:author="Idan" w:date="2023-04-03T22:51:00Z">
        <w:r w:rsidR="00CC647B">
          <w:rPr>
            <w:rFonts w:cs="Arial" w:hint="cs"/>
            <w:rtl/>
          </w:rPr>
          <w:t xml:space="preserve"> מסוימת</w:t>
        </w:r>
      </w:ins>
      <w:r>
        <w:rPr>
          <w:rFonts w:cs="Arial"/>
          <w:rtl/>
        </w:rPr>
        <w:t xml:space="preserve">. </w:t>
      </w:r>
      <w:ins w:id="80" w:author="Idan" w:date="2023-04-03T22:52:00Z">
        <w:r w:rsidR="00CC647B">
          <w:rPr>
            <w:rFonts w:cs="Arial"/>
            <w:rtl/>
          </w:rPr>
          <w:t xml:space="preserve">סעיפים </w:t>
        </w:r>
        <w:r w:rsidR="00CC647B">
          <w:rPr>
            <w:rFonts w:cs="Arial" w:hint="cs"/>
            <w:rtl/>
          </w:rPr>
          <w:t xml:space="preserve">נוספים יתווספו ככל </w:t>
        </w:r>
      </w:ins>
      <w:del w:id="81" w:author="Idan" w:date="2023-04-03T22:52:00Z">
        <w:r w:rsidDel="00CC647B">
          <w:rPr>
            <w:rFonts w:cs="Arial"/>
            <w:rtl/>
          </w:rPr>
          <w:delText xml:space="preserve">כאשר </w:delText>
        </w:r>
      </w:del>
      <w:ins w:id="82" w:author="Idan" w:date="2023-04-03T22:52:00Z">
        <w:r w:rsidR="00CC647B">
          <w:rPr>
            <w:rFonts w:cs="Arial" w:hint="cs"/>
            <w:rtl/>
          </w:rPr>
          <w:t>ש</w:t>
        </w:r>
      </w:ins>
      <w:r>
        <w:rPr>
          <w:rFonts w:cs="Arial"/>
          <w:rtl/>
        </w:rPr>
        <w:t xml:space="preserve">נוסיף </w:t>
      </w:r>
      <w:del w:id="83" w:author="Idan" w:date="2023-04-03T22:52:00Z">
        <w:r w:rsidDel="00CC647B">
          <w:rPr>
            <w:rFonts w:cs="Arial"/>
            <w:rtl/>
          </w:rPr>
          <w:delText xml:space="preserve">עוד </w:delText>
        </w:r>
      </w:del>
      <w:r>
        <w:rPr>
          <w:rFonts w:cs="Arial"/>
          <w:rtl/>
        </w:rPr>
        <w:t>מידע לקובץ</w:t>
      </w:r>
      <w:del w:id="84" w:author="Idan" w:date="2023-04-03T22:52:00Z">
        <w:r w:rsidDel="00CC647B">
          <w:rPr>
            <w:rFonts w:cs="Arial"/>
            <w:rtl/>
          </w:rPr>
          <w:delText>, נוסיף עוד סעיפים</w:delText>
        </w:r>
      </w:del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rPr>
          <w:rFonts w:cs="Arial"/>
          <w:rtl/>
        </w:rPr>
        <w:t xml:space="preserve">שלושת השורות הבאות מספקות לקארגו מידע הנחוץ לו בכדי לקמפל את התוכנית: השם, הגרסה, והמהדורה </w:t>
      </w:r>
      <w:ins w:id="85" w:author="Idan" w:date="2023-04-03T22:50:00Z">
        <w:r w:rsidR="00CC647B">
          <w:rPr>
            <w:rFonts w:cs="Arial" w:hint="cs"/>
            <w:rtl/>
          </w:rPr>
          <w:t xml:space="preserve">הרצויה </w:t>
        </w:r>
      </w:ins>
      <w:r>
        <w:rPr>
          <w:rFonts w:cs="Arial"/>
          <w:rtl/>
        </w:rPr>
        <w:t>של ראסט. נדבר על מילת המפתח</w:t>
      </w:r>
      <w:r>
        <w:t xml:space="preserve"> `edition` [</w:t>
      </w:r>
      <w:r>
        <w:rPr>
          <w:rFonts w:cs="Arial"/>
          <w:rtl/>
        </w:rPr>
        <w:t>בנספח ה</w:t>
      </w:r>
      <w:r>
        <w:t>'][appendix-e]&lt;!-- ignore --&gt;.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rPr>
          <w:rFonts w:cs="Arial"/>
          <w:rtl/>
        </w:rPr>
        <w:t>השורה האחרונה</w:t>
      </w:r>
      <w:r>
        <w:t xml:space="preserve">, `[dependencies]`, </w:t>
      </w:r>
      <w:r>
        <w:rPr>
          <w:rFonts w:cs="Arial"/>
          <w:rtl/>
        </w:rPr>
        <w:t>היא תחילת הסעיף המיועד להזנת תלותות הפרוייקט שלכם. בראסט, חבילות קוד נקראות *מכולות</w:t>
      </w:r>
      <w:r>
        <w:t xml:space="preserve">* (crates). </w:t>
      </w:r>
      <w:r>
        <w:rPr>
          <w:rFonts w:cs="Arial"/>
          <w:rtl/>
        </w:rPr>
        <w:t>לא נזדקק למכולות נוספות בפרוייקט זה, אבל בפרק 2 תהיה לנו הזדמנות לעשות זאת, ואז נחזור לסעיף התלותות</w:t>
      </w:r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rPr>
          <w:rFonts w:cs="Arial"/>
          <w:rtl/>
        </w:rPr>
        <w:t>כעת, פתחו את הקובץ</w:t>
      </w:r>
      <w:r>
        <w:t xml:space="preserve"> *src/main.rs*: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&lt;span class="filename"&gt;Filename: src/main.rs&lt;/span&gt;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```rust</w:t>
      </w:r>
    </w:p>
    <w:p w:rsidR="00816377" w:rsidRDefault="00816377" w:rsidP="00816377">
      <w:pPr>
        <w:bidi/>
      </w:pPr>
      <w:r>
        <w:t>fn main() {</w:t>
      </w:r>
    </w:p>
    <w:p w:rsidR="00816377" w:rsidRDefault="00816377" w:rsidP="00816377">
      <w:pPr>
        <w:bidi/>
      </w:pPr>
      <w:r>
        <w:t xml:space="preserve">    println!("Hello, world!");</w:t>
      </w:r>
    </w:p>
    <w:p w:rsidR="00816377" w:rsidRDefault="00816377" w:rsidP="00816377">
      <w:pPr>
        <w:bidi/>
        <w:rPr>
          <w:rtl/>
        </w:rPr>
      </w:pPr>
      <w:r>
        <w:t>}</w:t>
      </w:r>
    </w:p>
    <w:p w:rsidR="00816377" w:rsidRDefault="00816377" w:rsidP="00816377">
      <w:pPr>
        <w:bidi/>
        <w:rPr>
          <w:rtl/>
        </w:rPr>
      </w:pPr>
      <w:r>
        <w:t>```</w:t>
      </w:r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86" w:author="Idan" w:date="2023-03-31T11:22:00Z">
          <w:pPr>
            <w:bidi/>
          </w:pPr>
        </w:pPrChange>
      </w:pPr>
      <w:r>
        <w:rPr>
          <w:rFonts w:cs="Arial"/>
          <w:rtl/>
        </w:rPr>
        <w:t>קארגו יצר עבורכם תוכנית</w:t>
      </w:r>
      <w:r>
        <w:t xml:space="preserve"> "!Hello, world", </w:t>
      </w:r>
      <w:r>
        <w:rPr>
          <w:rFonts w:cs="Arial"/>
          <w:rtl/>
        </w:rPr>
        <w:t>בדיוק כמו שכתבתם ברשימה 1-1! עד כאן, ההבדלים בין הפרוייקט שלנו והפרוייקט שקארגו יצר הם שקארגו מיקם את הקוד בתיקייה</w:t>
      </w:r>
      <w:r>
        <w:t xml:space="preserve"> *src* </w:t>
      </w:r>
      <w:r>
        <w:rPr>
          <w:rFonts w:cs="Arial"/>
          <w:rtl/>
        </w:rPr>
        <w:t xml:space="preserve">ולנו יש את קובץ </w:t>
      </w:r>
      <w:del w:id="87" w:author="Idan" w:date="2023-03-31T11:22:00Z">
        <w:r w:rsidDel="008952E9">
          <w:rPr>
            <w:rFonts w:cs="Arial"/>
            <w:rtl/>
          </w:rPr>
          <w:delText>הקונפיגורציה</w:delText>
        </w:r>
        <w:r w:rsidDel="008952E9">
          <w:delText xml:space="preserve"> </w:delText>
        </w:r>
      </w:del>
      <w:ins w:id="88" w:author="Idan" w:date="2023-03-31T11:22:00Z">
        <w:r w:rsidR="008952E9">
          <w:rPr>
            <w:rFonts w:cs="Arial" w:hint="cs"/>
            <w:rtl/>
          </w:rPr>
          <w:t>התצורה</w:t>
        </w:r>
        <w:r w:rsidR="008952E9">
          <w:t xml:space="preserve"> </w:t>
        </w:r>
      </w:ins>
      <w:r>
        <w:t xml:space="preserve">*Cargo.toml* </w:t>
      </w:r>
      <w:ins w:id="89" w:author="Idan" w:date="2023-03-31T11:22:00Z">
        <w:r w:rsidR="008952E9">
          <w:rPr>
            <w:rFonts w:hint="cs"/>
            <w:rtl/>
          </w:rPr>
          <w:t xml:space="preserve"> </w:t>
        </w:r>
      </w:ins>
      <w:r>
        <w:rPr>
          <w:rFonts w:cs="Arial"/>
          <w:rtl/>
        </w:rPr>
        <w:t>בתיקייה הראשית</w:t>
      </w:r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90" w:author="Idan" w:date="2023-04-03T22:53:00Z">
          <w:pPr>
            <w:bidi/>
          </w:pPr>
        </w:pPrChange>
      </w:pPr>
      <w:r>
        <w:rPr>
          <w:rFonts w:cs="Arial"/>
          <w:rtl/>
        </w:rPr>
        <w:t>קארגו מצפה שקבצי הקוד שלכם יימצאו בתיקייה</w:t>
      </w:r>
      <w:r>
        <w:t xml:space="preserve"> *src*. </w:t>
      </w:r>
      <w:r>
        <w:rPr>
          <w:rFonts w:cs="Arial"/>
          <w:rtl/>
        </w:rPr>
        <w:t>התיקייה המרכזית של הפרוייקט היא רק עבור קבצי</w:t>
      </w:r>
      <w:r>
        <w:t xml:space="preserve"> README, </w:t>
      </w:r>
      <w:r>
        <w:rPr>
          <w:rFonts w:cs="Arial"/>
          <w:rtl/>
        </w:rPr>
        <w:t xml:space="preserve">רשיונות, קבצי </w:t>
      </w:r>
      <w:del w:id="91" w:author="Idan" w:date="2023-03-31T11:22:00Z">
        <w:r w:rsidDel="008952E9">
          <w:rPr>
            <w:rFonts w:cs="Arial"/>
            <w:rtl/>
          </w:rPr>
          <w:delText>קונפיגורציה</w:delText>
        </w:r>
      </w:del>
      <w:ins w:id="92" w:author="Idan" w:date="2023-03-31T11:22:00Z">
        <w:r w:rsidR="008952E9">
          <w:rPr>
            <w:rFonts w:cs="Arial" w:hint="cs"/>
            <w:rtl/>
          </w:rPr>
          <w:t>תצורה</w:t>
        </w:r>
      </w:ins>
      <w:r>
        <w:rPr>
          <w:rFonts w:cs="Arial"/>
          <w:rtl/>
        </w:rPr>
        <w:t xml:space="preserve">, וכל דבר שאינו </w:t>
      </w:r>
      <w:del w:id="93" w:author="Idan" w:date="2023-04-03T22:53:00Z">
        <w:r w:rsidDel="008F7F64">
          <w:rPr>
            <w:rFonts w:cs="Arial"/>
            <w:rtl/>
          </w:rPr>
          <w:delText xml:space="preserve">קשור </w:delText>
        </w:r>
      </w:del>
      <w:ins w:id="94" w:author="Idan" w:date="2023-04-03T22:53:00Z">
        <w:r w:rsidR="008F7F64">
          <w:rPr>
            <w:rFonts w:cs="Arial" w:hint="cs"/>
            <w:rtl/>
          </w:rPr>
          <w:t>חלק מה</w:t>
        </w:r>
      </w:ins>
      <w:del w:id="95" w:author="Idan" w:date="2023-04-03T22:53:00Z">
        <w:r w:rsidDel="008F7F64">
          <w:rPr>
            <w:rFonts w:cs="Arial"/>
            <w:rtl/>
          </w:rPr>
          <w:delText>ל</w:delText>
        </w:r>
      </w:del>
      <w:r>
        <w:rPr>
          <w:rFonts w:cs="Arial"/>
          <w:rtl/>
        </w:rPr>
        <w:t>קוד</w:t>
      </w:r>
      <w:ins w:id="96" w:author="Idan" w:date="2023-04-03T22:53:00Z">
        <w:r w:rsidR="008F7F64">
          <w:rPr>
            <w:rFonts w:cs="Arial" w:hint="cs"/>
            <w:rtl/>
          </w:rPr>
          <w:t xml:space="preserve"> עצמו</w:t>
        </w:r>
      </w:ins>
      <w:r>
        <w:rPr>
          <w:rFonts w:cs="Arial"/>
          <w:rtl/>
        </w:rPr>
        <w:t>. שימוש בקארגו מסייע בארגון פרוייקטים</w:t>
      </w:r>
      <w:del w:id="97" w:author="Idan" w:date="2023-04-03T22:53:00Z">
        <w:r w:rsidDel="008F7F64">
          <w:rPr>
            <w:rFonts w:cs="Arial"/>
            <w:rtl/>
          </w:rPr>
          <w:delText xml:space="preserve">. </w:delText>
        </w:r>
      </w:del>
      <w:ins w:id="98" w:author="Idan" w:date="2023-04-03T22:53:00Z">
        <w:r w:rsidR="008F7F64">
          <w:rPr>
            <w:rFonts w:cs="Arial" w:hint="cs"/>
            <w:rtl/>
          </w:rPr>
          <w:t xml:space="preserve"> - </w:t>
        </w:r>
      </w:ins>
      <w:r>
        <w:rPr>
          <w:rFonts w:cs="Arial"/>
          <w:rtl/>
        </w:rPr>
        <w:t>יש מקום לכל דבר, וכל דבר נמצא במקומו</w:t>
      </w:r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rPr>
          <w:rFonts w:cs="Arial"/>
          <w:rtl/>
        </w:rPr>
        <w:t>אם התחלתם פרוייקט שלא באמצעות קארגו, כפי שעשינו בפרוייקט</w:t>
      </w:r>
      <w:r>
        <w:t xml:space="preserve"> "!Hello, world", </w:t>
      </w:r>
      <w:ins w:id="99" w:author="Idan" w:date="2023-04-03T22:53:00Z">
        <w:r w:rsidR="001F2428">
          <w:rPr>
            <w:rFonts w:hint="cs"/>
            <w:rtl/>
          </w:rPr>
          <w:t xml:space="preserve">תמיד </w:t>
        </w:r>
      </w:ins>
      <w:r>
        <w:rPr>
          <w:rFonts w:cs="Arial"/>
          <w:rtl/>
        </w:rPr>
        <w:t>תוכלו להמיר אותו לפרוייקט המנוהל ע"י קארגו. פשוט העבירו את קוד הפרוייקט לתוך התיקייה</w:t>
      </w:r>
      <w:r>
        <w:t xml:space="preserve"> *src* </w:t>
      </w:r>
      <w:r>
        <w:rPr>
          <w:rFonts w:cs="Arial"/>
          <w:rtl/>
        </w:rPr>
        <w:t>וצרו קובץ</w:t>
      </w:r>
      <w:r>
        <w:t xml:space="preserve"> *Cargo.toml* </w:t>
      </w:r>
      <w:r>
        <w:rPr>
          <w:rFonts w:cs="Arial"/>
          <w:rtl/>
        </w:rPr>
        <w:t>מתאים</w:t>
      </w:r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t xml:space="preserve">### </w:t>
      </w:r>
      <w:r>
        <w:rPr>
          <w:rFonts w:cs="Arial"/>
          <w:rtl/>
        </w:rPr>
        <w:t>בניה והרצה של פרוייקט קארגו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rPr>
          <w:rFonts w:cs="Arial"/>
          <w:rtl/>
        </w:rPr>
        <w:t>הבה נראה מה משתנה כאשר בונים ומריצים את תכנית ה</w:t>
      </w:r>
      <w:r>
        <w:t xml:space="preserve">-"!Hello, world" </w:t>
      </w:r>
      <w:r>
        <w:rPr>
          <w:rFonts w:cs="Arial"/>
          <w:rtl/>
        </w:rPr>
        <w:t>דרך קארגו! מתוך התיקייה</w:t>
      </w:r>
      <w:r>
        <w:t xml:space="preserve"> *hello_cargo*, </w:t>
      </w:r>
      <w:r>
        <w:rPr>
          <w:rFonts w:cs="Arial"/>
          <w:rtl/>
        </w:rPr>
        <w:t>בנו את הפרוייקט ע"י הקלדת הפקודה</w:t>
      </w:r>
      <w:r>
        <w:t>: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```console</w:t>
      </w:r>
    </w:p>
    <w:p w:rsidR="00816377" w:rsidRDefault="00816377" w:rsidP="00816377">
      <w:pPr>
        <w:bidi/>
      </w:pPr>
      <w:r>
        <w:t>$ cargo build</w:t>
      </w:r>
    </w:p>
    <w:p w:rsidR="00816377" w:rsidRDefault="00816377" w:rsidP="00816377">
      <w:pPr>
        <w:bidi/>
      </w:pPr>
      <w:r>
        <w:t xml:space="preserve">   Compiling hello_cargo v0.1.0 (file:///projects/hello_cargo)</w:t>
      </w:r>
    </w:p>
    <w:p w:rsidR="00816377" w:rsidRDefault="00816377" w:rsidP="00816377">
      <w:pPr>
        <w:bidi/>
      </w:pPr>
      <w:r>
        <w:t xml:space="preserve">    Finished dev [unoptimized + debuginfo] target(s) in 2.85 secs</w:t>
      </w:r>
    </w:p>
    <w:p w:rsidR="00816377" w:rsidRDefault="00816377" w:rsidP="00816377">
      <w:pPr>
        <w:bidi/>
        <w:rPr>
          <w:rtl/>
        </w:rPr>
      </w:pPr>
      <w:r>
        <w:t>```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rPr>
          <w:rFonts w:cs="Arial"/>
          <w:rtl/>
        </w:rPr>
        <w:t>פקודה זו יוצרת קובץ הרצה בתיקייה</w:t>
      </w:r>
      <w:r>
        <w:t xml:space="preserve"> *target/debug/hello_cargo* (</w:t>
      </w:r>
      <w:r>
        <w:rPr>
          <w:rFonts w:cs="Arial"/>
          <w:rtl/>
        </w:rPr>
        <w:t>או ב</w:t>
      </w:r>
      <w:r>
        <w:t xml:space="preserve">-*target\debug\hello_cargo.exe* </w:t>
      </w:r>
      <w:r>
        <w:rPr>
          <w:rFonts w:cs="Arial"/>
          <w:rtl/>
        </w:rPr>
        <w:t>על</w:t>
      </w:r>
      <w:r>
        <w:t xml:space="preserve"> Windows) </w:t>
      </w:r>
      <w:r>
        <w:rPr>
          <w:rFonts w:cs="Arial"/>
          <w:rtl/>
        </w:rPr>
        <w:t>במקום בתיקיה הנוכחית. בגלל שברירת המחדל היא בניה במצב</w:t>
      </w:r>
      <w:r>
        <w:t xml:space="preserve"> debug, </w:t>
      </w:r>
      <w:r>
        <w:rPr>
          <w:rFonts w:cs="Arial"/>
          <w:rtl/>
        </w:rPr>
        <w:t>קארגו ממקם את הקבצים הבינארים בתיקייה בשם</w:t>
      </w:r>
      <w:r>
        <w:t xml:space="preserve"> *debug*. </w:t>
      </w:r>
      <w:r>
        <w:rPr>
          <w:rFonts w:cs="Arial"/>
          <w:rtl/>
        </w:rPr>
        <w:t>את קובץ ההרצה תוכלו להריץ עם הפקודה</w:t>
      </w:r>
      <w:r>
        <w:t>: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```console</w:t>
      </w:r>
    </w:p>
    <w:p w:rsidR="00816377" w:rsidRDefault="00816377" w:rsidP="00816377">
      <w:pPr>
        <w:bidi/>
      </w:pPr>
      <w:r>
        <w:t>$ ./target/debug/hello_cargo # or .\target\debug\hello_cargo.exe on Windows</w:t>
      </w:r>
    </w:p>
    <w:p w:rsidR="00816377" w:rsidRDefault="00816377" w:rsidP="00816377">
      <w:pPr>
        <w:bidi/>
      </w:pPr>
      <w:r>
        <w:t>Hello, world!</w:t>
      </w:r>
    </w:p>
    <w:p w:rsidR="00816377" w:rsidRDefault="00816377" w:rsidP="00816377">
      <w:pPr>
        <w:bidi/>
        <w:rPr>
          <w:rtl/>
        </w:rPr>
      </w:pPr>
      <w:r>
        <w:t>```</w:t>
      </w:r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100" w:author="Idan" w:date="2023-03-31T11:23:00Z">
          <w:pPr>
            <w:bidi/>
          </w:pPr>
        </w:pPrChange>
      </w:pPr>
      <w:r>
        <w:rPr>
          <w:rFonts w:cs="Arial"/>
          <w:rtl/>
        </w:rPr>
        <w:t xml:space="preserve">אם הכל </w:t>
      </w:r>
      <w:del w:id="101" w:author="Idan" w:date="2023-03-31T11:22:00Z">
        <w:r w:rsidDel="00F21BDF">
          <w:rPr>
            <w:rFonts w:cs="Arial"/>
            <w:rtl/>
          </w:rPr>
          <w:delText xml:space="preserve">הולך </w:delText>
        </w:r>
      </w:del>
      <w:r>
        <w:rPr>
          <w:rFonts w:cs="Arial"/>
          <w:rtl/>
        </w:rPr>
        <w:t>כשורה</w:t>
      </w:r>
      <w:ins w:id="102" w:author="Idan" w:date="2023-03-31T11:23:00Z">
        <w:r w:rsidR="00F21BDF">
          <w:rPr>
            <w:rFonts w:cs="Arial" w:hint="cs"/>
            <w:rtl/>
          </w:rPr>
          <w:t>, ת</w:t>
        </w:r>
        <w:r w:rsidR="00F21BDF">
          <w:rPr>
            <w:rFonts w:cs="Arial"/>
            <w:rtl/>
          </w:rPr>
          <w:t>ודפס על המסך</w:t>
        </w:r>
        <w:r w:rsidR="00F21BDF">
          <w:rPr>
            <w:rFonts w:cs="Arial" w:hint="cs"/>
            <w:rtl/>
          </w:rPr>
          <w:t xml:space="preserve"> השורה </w:t>
        </w:r>
      </w:ins>
      <w:del w:id="103" w:author="Idan" w:date="2023-03-31T11:23:00Z">
        <w:r w:rsidDel="00F21BDF">
          <w:delText xml:space="preserve">, </w:delText>
        </w:r>
      </w:del>
      <w:r>
        <w:t>`Hello, world!`</w:t>
      </w:r>
      <w:del w:id="104" w:author="Idan" w:date="2023-03-31T11:23:00Z">
        <w:r w:rsidDel="00F21BDF">
          <w:delText xml:space="preserve"> </w:delText>
        </w:r>
        <w:r w:rsidDel="00F21BDF">
          <w:rPr>
            <w:rFonts w:cs="Arial"/>
            <w:rtl/>
          </w:rPr>
          <w:delText>יודפס על המסך</w:delText>
        </w:r>
      </w:del>
      <w:r>
        <w:rPr>
          <w:rFonts w:cs="Arial"/>
          <w:rtl/>
        </w:rPr>
        <w:t>. הרצת</w:t>
      </w:r>
      <w:r>
        <w:t xml:space="preserve"> `cargo build` </w:t>
      </w:r>
      <w:r>
        <w:rPr>
          <w:rFonts w:cs="Arial"/>
          <w:rtl/>
        </w:rPr>
        <w:t>בפעם הראשונה גם גורמת לקארגו ליצור קובץ חדש בתיקייה המרכזית</w:t>
      </w:r>
      <w:r>
        <w:t xml:space="preserve">: *Cargo.lock*. </w:t>
      </w:r>
      <w:r>
        <w:rPr>
          <w:rFonts w:cs="Arial"/>
          <w:rtl/>
        </w:rPr>
        <w:t>קובץ זה עוקב אחר הגרסאות המדוייקות של התלותות בפרוייקט. בפרוייקט זה אין תלותות, ולכן קובץ זה דל למדי. אין צורך לשנות קובץ זה ידנית; קארגו מנהל את תוכנו עבורכם</w:t>
      </w:r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rPr>
          <w:rFonts w:cs="Arial"/>
          <w:rtl/>
        </w:rPr>
        <w:t>אם כן, בנינו פרוייקט תוך שימוש ב</w:t>
      </w:r>
      <w:r>
        <w:t xml:space="preserve">-`cargo build` </w:t>
      </w:r>
      <w:r>
        <w:rPr>
          <w:rFonts w:cs="Arial"/>
          <w:rtl/>
        </w:rPr>
        <w:t>והרצנו אותו עם</w:t>
      </w:r>
      <w:r>
        <w:t xml:space="preserve"> `./target/debug/hello_cargo`, </w:t>
      </w:r>
      <w:r>
        <w:rPr>
          <w:rFonts w:cs="Arial"/>
          <w:rtl/>
        </w:rPr>
        <w:t>אבל ניתן גם להשתמש ב</w:t>
      </w:r>
      <w:r>
        <w:t xml:space="preserve">-`cargo run` </w:t>
      </w:r>
      <w:r>
        <w:rPr>
          <w:rFonts w:cs="Arial"/>
          <w:rtl/>
        </w:rPr>
        <w:t>כדי לקמפל את הקוד ולהריץ את קובץ ההרצה בפקודה אחת</w:t>
      </w:r>
      <w:r>
        <w:t>: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```console</w:t>
      </w:r>
    </w:p>
    <w:p w:rsidR="00816377" w:rsidRDefault="00816377" w:rsidP="00816377">
      <w:pPr>
        <w:bidi/>
      </w:pPr>
      <w:r>
        <w:t>$ cargo run</w:t>
      </w:r>
    </w:p>
    <w:p w:rsidR="00816377" w:rsidRDefault="00816377" w:rsidP="00816377">
      <w:pPr>
        <w:bidi/>
      </w:pPr>
      <w:r>
        <w:t xml:space="preserve">    Finished dev [unoptimized + debuginfo] target(s) in 0.0 secs</w:t>
      </w:r>
    </w:p>
    <w:p w:rsidR="00816377" w:rsidRDefault="00816377" w:rsidP="00816377">
      <w:pPr>
        <w:bidi/>
      </w:pPr>
      <w:r>
        <w:t xml:space="preserve">     Running `target/debug/hello_cargo`</w:t>
      </w:r>
    </w:p>
    <w:p w:rsidR="00816377" w:rsidRDefault="00816377" w:rsidP="00816377">
      <w:pPr>
        <w:bidi/>
      </w:pPr>
      <w:r>
        <w:t>Hello, world!</w:t>
      </w:r>
    </w:p>
    <w:p w:rsidR="00816377" w:rsidRDefault="00816377" w:rsidP="00816377">
      <w:pPr>
        <w:bidi/>
        <w:rPr>
          <w:rtl/>
        </w:rPr>
      </w:pPr>
      <w:r>
        <w:t>```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rPr>
          <w:rFonts w:cs="Arial"/>
          <w:rtl/>
        </w:rPr>
        <w:t>נוח להשתמש ב</w:t>
      </w:r>
      <w:r>
        <w:t xml:space="preserve">-`cargo run` </w:t>
      </w:r>
      <w:r>
        <w:rPr>
          <w:rFonts w:cs="Arial"/>
          <w:rtl/>
        </w:rPr>
        <w:t>כי אז אין צורך לזכור להריץ</w:t>
      </w:r>
      <w:r>
        <w:t xml:space="preserve"> `cargo build` </w:t>
      </w:r>
      <w:r>
        <w:rPr>
          <w:rFonts w:cs="Arial"/>
          <w:rtl/>
        </w:rPr>
        <w:t>ואח"כ להשתמש במסלול המלא אל הקובץ הבינארי, ולכן רוב המפתחים משתמשים ב</w:t>
      </w:r>
      <w:r>
        <w:t>-`cargo run`.</w:t>
      </w:r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105" w:author="Idan" w:date="2023-04-03T22:55:00Z">
          <w:pPr>
            <w:bidi/>
          </w:pPr>
        </w:pPrChange>
      </w:pPr>
      <w:r>
        <w:rPr>
          <w:rFonts w:cs="Arial"/>
          <w:rtl/>
        </w:rPr>
        <w:t xml:space="preserve">שימו לב שהפעם לא התקבלו הודעות </w:t>
      </w:r>
      <w:ins w:id="106" w:author="Idan" w:date="2023-04-03T22:54:00Z">
        <w:r w:rsidR="008F7F64">
          <w:rPr>
            <w:rFonts w:cs="Arial" w:hint="cs"/>
            <w:rtl/>
          </w:rPr>
          <w:t xml:space="preserve">בעת </w:t>
        </w:r>
      </w:ins>
      <w:del w:id="107" w:author="Idan" w:date="2023-04-03T22:54:00Z">
        <w:r w:rsidDel="008F7F64">
          <w:rPr>
            <w:rFonts w:cs="Arial"/>
            <w:rtl/>
          </w:rPr>
          <w:delText xml:space="preserve">שקארגו קימפל </w:delText>
        </w:r>
      </w:del>
      <w:ins w:id="108" w:author="Idan" w:date="2023-04-03T22:54:00Z">
        <w:r w:rsidR="008F7F64">
          <w:rPr>
            <w:rFonts w:cs="Arial" w:hint="cs"/>
            <w:rtl/>
          </w:rPr>
          <w:t>הקימפול</w:t>
        </w:r>
      </w:ins>
      <w:ins w:id="109" w:author="Idan" w:date="2023-04-03T22:55:00Z">
        <w:r w:rsidR="008F7F64">
          <w:rPr>
            <w:rFonts w:cs="Arial" w:hint="cs"/>
            <w:rtl/>
          </w:rPr>
          <w:t xml:space="preserve">. </w:t>
        </w:r>
      </w:ins>
      <w:del w:id="110" w:author="Idan" w:date="2023-04-03T22:54:00Z">
        <w:r w:rsidDel="008F7F64">
          <w:rPr>
            <w:rFonts w:cs="Arial"/>
            <w:rtl/>
          </w:rPr>
          <w:delText>את</w:delText>
        </w:r>
        <w:r w:rsidDel="008F7F64">
          <w:delText xml:space="preserve"> </w:delText>
        </w:r>
      </w:del>
      <w:del w:id="111" w:author="Idan" w:date="2023-04-03T22:55:00Z">
        <w:r w:rsidDel="008F7F64">
          <w:delText xml:space="preserve">`hello_cargo`. </w:delText>
        </w:r>
      </w:del>
      <w:r>
        <w:rPr>
          <w:rFonts w:cs="Arial"/>
          <w:rtl/>
        </w:rPr>
        <w:t xml:space="preserve">קארגו הבין שהקבצים לא </w:t>
      </w:r>
      <w:del w:id="112" w:author="Idan" w:date="2023-04-03T22:55:00Z">
        <w:r w:rsidDel="008F7F64">
          <w:rPr>
            <w:rFonts w:cs="Arial"/>
            <w:rtl/>
          </w:rPr>
          <w:delText>שונו</w:delText>
        </w:r>
      </w:del>
      <w:ins w:id="113" w:author="Idan" w:date="2023-04-03T22:55:00Z">
        <w:r w:rsidR="008F7F64">
          <w:rPr>
            <w:rFonts w:cs="Arial" w:hint="cs"/>
            <w:rtl/>
          </w:rPr>
          <w:t>עברו שינוי</w:t>
        </w:r>
      </w:ins>
      <w:r>
        <w:rPr>
          <w:rFonts w:cs="Arial"/>
          <w:rtl/>
        </w:rPr>
        <w:t xml:space="preserve">, ולכן </w:t>
      </w:r>
      <w:ins w:id="114" w:author="Idan" w:date="2023-04-03T22:56:00Z">
        <w:r w:rsidR="00587111">
          <w:rPr>
            <w:rFonts w:cs="Arial" w:hint="cs"/>
            <w:rtl/>
          </w:rPr>
          <w:t xml:space="preserve">הוא </w:t>
        </w:r>
      </w:ins>
      <w:del w:id="115" w:author="Idan" w:date="2023-04-03T22:55:00Z">
        <w:r w:rsidDel="008F7F64">
          <w:rPr>
            <w:rFonts w:cs="Arial"/>
            <w:rtl/>
          </w:rPr>
          <w:delText xml:space="preserve">הוא </w:delText>
        </w:r>
      </w:del>
      <w:ins w:id="116" w:author="Idan" w:date="2023-04-03T22:55:00Z">
        <w:r w:rsidR="008F7F64">
          <w:rPr>
            <w:rFonts w:cs="Arial" w:hint="cs"/>
            <w:rtl/>
          </w:rPr>
          <w:t xml:space="preserve">אינו נדרש </w:t>
        </w:r>
      </w:ins>
      <w:del w:id="117" w:author="Idan" w:date="2023-04-03T22:55:00Z">
        <w:r w:rsidDel="008F7F64">
          <w:rPr>
            <w:rFonts w:cs="Arial"/>
            <w:rtl/>
          </w:rPr>
          <w:delText xml:space="preserve">לא היה צריך </w:delText>
        </w:r>
      </w:del>
      <w:r>
        <w:rPr>
          <w:rFonts w:cs="Arial"/>
          <w:rtl/>
        </w:rPr>
        <w:t>לבנות שוב</w:t>
      </w:r>
      <w:ins w:id="118" w:author="Idan" w:date="2023-04-03T22:55:00Z">
        <w:r w:rsidR="008F7F64">
          <w:rPr>
            <w:rFonts w:cs="Arial" w:hint="cs"/>
            <w:rtl/>
          </w:rPr>
          <w:t xml:space="preserve"> את הקובץ</w:t>
        </w:r>
      </w:ins>
      <w:r>
        <w:rPr>
          <w:rFonts w:cs="Arial"/>
          <w:rtl/>
        </w:rPr>
        <w:t>, אלא רק להריץ</w:t>
      </w:r>
      <w:ins w:id="119" w:author="Idan" w:date="2023-04-03T22:55:00Z">
        <w:r w:rsidR="008F7F64">
          <w:rPr>
            <w:rFonts w:cs="Arial" w:hint="cs"/>
            <w:rtl/>
          </w:rPr>
          <w:t xml:space="preserve"> את הקובץ הקיים</w:t>
        </w:r>
      </w:ins>
      <w:r>
        <w:rPr>
          <w:rFonts w:cs="Arial"/>
          <w:rtl/>
        </w:rPr>
        <w:t xml:space="preserve">. </w:t>
      </w:r>
      <w:ins w:id="120" w:author="Idan" w:date="2023-04-03T22:55:00Z">
        <w:r w:rsidR="002D5900">
          <w:rPr>
            <w:rFonts w:cs="Arial" w:hint="cs"/>
            <w:rtl/>
          </w:rPr>
          <w:t xml:space="preserve">לעומת זאת, </w:t>
        </w:r>
      </w:ins>
      <w:r>
        <w:rPr>
          <w:rFonts w:cs="Arial"/>
          <w:rtl/>
        </w:rPr>
        <w:t xml:space="preserve">אם הייתם משנים את קוד המקור, </w:t>
      </w:r>
      <w:del w:id="121" w:author="Idan" w:date="2023-04-03T22:55:00Z">
        <w:r w:rsidDel="002D5900">
          <w:rPr>
            <w:rFonts w:cs="Arial"/>
            <w:rtl/>
          </w:rPr>
          <w:delText xml:space="preserve">אז </w:delText>
        </w:r>
      </w:del>
      <w:r>
        <w:rPr>
          <w:rFonts w:cs="Arial"/>
          <w:rtl/>
        </w:rPr>
        <w:t>קארגו היה בונה מחדש את הפרוייקט לפני ההרצה, והייתם רואים את הפלט</w:t>
      </w:r>
      <w:r>
        <w:t>: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```console</w:t>
      </w:r>
    </w:p>
    <w:p w:rsidR="00816377" w:rsidRDefault="00816377" w:rsidP="00816377">
      <w:pPr>
        <w:bidi/>
      </w:pPr>
      <w:r>
        <w:t>$ cargo run</w:t>
      </w:r>
    </w:p>
    <w:p w:rsidR="00816377" w:rsidRDefault="00816377" w:rsidP="00816377">
      <w:pPr>
        <w:bidi/>
      </w:pPr>
      <w:r>
        <w:t xml:space="preserve">   Compiling hello_cargo v0.1.0 (file:///projects/hello_cargo)</w:t>
      </w:r>
    </w:p>
    <w:p w:rsidR="00816377" w:rsidRDefault="00816377" w:rsidP="00816377">
      <w:pPr>
        <w:bidi/>
      </w:pPr>
      <w:r>
        <w:t xml:space="preserve">    Finished dev [unoptimized + debuginfo] target(s) in 0.33 secs</w:t>
      </w:r>
    </w:p>
    <w:p w:rsidR="00816377" w:rsidRDefault="00816377" w:rsidP="00816377">
      <w:pPr>
        <w:bidi/>
      </w:pPr>
      <w:r>
        <w:t xml:space="preserve">     Running `target/debug/hello_cargo`</w:t>
      </w:r>
    </w:p>
    <w:p w:rsidR="00816377" w:rsidRDefault="00816377" w:rsidP="00816377">
      <w:pPr>
        <w:bidi/>
      </w:pPr>
      <w:r>
        <w:t>Hello, world!</w:t>
      </w:r>
    </w:p>
    <w:p w:rsidR="00816377" w:rsidRDefault="00816377" w:rsidP="00816377">
      <w:pPr>
        <w:bidi/>
        <w:rPr>
          <w:rtl/>
        </w:rPr>
      </w:pPr>
      <w:r>
        <w:t>```</w:t>
      </w:r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122" w:author="Idan" w:date="2023-04-03T22:56:00Z">
          <w:pPr>
            <w:bidi/>
          </w:pPr>
        </w:pPrChange>
      </w:pPr>
      <w:r>
        <w:rPr>
          <w:rFonts w:cs="Arial"/>
          <w:rtl/>
        </w:rPr>
        <w:t xml:space="preserve">קארגו </w:t>
      </w:r>
      <w:del w:id="123" w:author="Idan" w:date="2023-04-03T22:56:00Z">
        <w:r w:rsidDel="00F66662">
          <w:rPr>
            <w:rFonts w:cs="Arial"/>
            <w:rtl/>
          </w:rPr>
          <w:delText xml:space="preserve">גם </w:delText>
        </w:r>
      </w:del>
      <w:del w:id="124" w:author="Idan" w:date="2023-03-31T11:25:00Z">
        <w:r w:rsidDel="00C93BA1">
          <w:rPr>
            <w:rFonts w:cs="Arial"/>
            <w:rtl/>
          </w:rPr>
          <w:delText xml:space="preserve">מספק </w:delText>
        </w:r>
      </w:del>
      <w:ins w:id="125" w:author="Idan" w:date="2023-03-31T11:25:00Z">
        <w:r w:rsidR="00C93BA1">
          <w:rPr>
            <w:rFonts w:cs="Arial" w:hint="cs"/>
            <w:rtl/>
          </w:rPr>
          <w:t>כולל</w:t>
        </w:r>
        <w:r w:rsidR="00C93BA1">
          <w:rPr>
            <w:rFonts w:cs="Arial"/>
            <w:rtl/>
          </w:rPr>
          <w:t xml:space="preserve"> </w:t>
        </w:r>
      </w:ins>
      <w:ins w:id="126" w:author="Idan" w:date="2023-04-03T22:56:00Z">
        <w:r w:rsidR="00F66662">
          <w:rPr>
            <w:rFonts w:cs="Arial" w:hint="cs"/>
            <w:rtl/>
          </w:rPr>
          <w:t xml:space="preserve">בנוסף </w:t>
        </w:r>
      </w:ins>
      <w:r>
        <w:rPr>
          <w:rFonts w:cs="Arial"/>
          <w:rtl/>
        </w:rPr>
        <w:t>את הפקודה</w:t>
      </w:r>
      <w:r>
        <w:t xml:space="preserve"> `cargo check`. </w:t>
      </w:r>
      <w:r>
        <w:rPr>
          <w:rFonts w:cs="Arial"/>
          <w:rtl/>
        </w:rPr>
        <w:t xml:space="preserve">פקודה זו </w:t>
      </w:r>
      <w:ins w:id="127" w:author="Idan" w:date="2023-03-31T11:25:00Z">
        <w:r w:rsidR="00C93BA1">
          <w:rPr>
            <w:rFonts w:cs="Arial" w:hint="cs"/>
            <w:rtl/>
          </w:rPr>
          <w:t xml:space="preserve">מבצעת בדיקה מהירה </w:t>
        </w:r>
      </w:ins>
      <w:del w:id="128" w:author="Idan" w:date="2023-03-31T11:25:00Z">
        <w:r w:rsidDel="00C93BA1">
          <w:rPr>
            <w:rFonts w:cs="Arial"/>
            <w:rtl/>
          </w:rPr>
          <w:delText xml:space="preserve">בודקת במהירות את </w:delText>
        </w:r>
      </w:del>
      <w:ins w:id="129" w:author="Idan" w:date="2023-03-31T11:25:00Z">
        <w:r w:rsidR="00C93BA1">
          <w:rPr>
            <w:rFonts w:cs="Arial" w:hint="cs"/>
            <w:rtl/>
          </w:rPr>
          <w:t xml:space="preserve">של </w:t>
        </w:r>
      </w:ins>
      <w:r>
        <w:rPr>
          <w:rFonts w:cs="Arial"/>
          <w:rtl/>
        </w:rPr>
        <w:t xml:space="preserve">הקוד </w:t>
      </w:r>
      <w:del w:id="130" w:author="Idan" w:date="2023-03-31T11:25:00Z">
        <w:r w:rsidDel="00C93BA1">
          <w:rPr>
            <w:rFonts w:cs="Arial"/>
            <w:rtl/>
          </w:rPr>
          <w:delText xml:space="preserve">על מנת לוודא </w:delText>
        </w:r>
      </w:del>
      <w:ins w:id="131" w:author="Idan" w:date="2023-03-31T11:25:00Z">
        <w:r w:rsidR="00C93BA1">
          <w:rPr>
            <w:rFonts w:cs="Arial" w:hint="cs"/>
            <w:rtl/>
          </w:rPr>
          <w:t>ומוודאת ש</w:t>
        </w:r>
      </w:ins>
      <w:del w:id="132" w:author="Idan" w:date="2023-03-31T11:25:00Z">
        <w:r w:rsidDel="00C93BA1">
          <w:rPr>
            <w:rFonts w:cs="Arial"/>
            <w:rtl/>
          </w:rPr>
          <w:delText>ש</w:delText>
        </w:r>
      </w:del>
      <w:r>
        <w:rPr>
          <w:rFonts w:cs="Arial"/>
          <w:rtl/>
        </w:rPr>
        <w:t xml:space="preserve">הוא </w:t>
      </w:r>
      <w:ins w:id="133" w:author="Idan" w:date="2023-03-31T11:25:00Z">
        <w:r w:rsidR="00C93BA1">
          <w:rPr>
            <w:rFonts w:cs="Arial" w:hint="cs"/>
            <w:rtl/>
          </w:rPr>
          <w:t xml:space="preserve">אכן </w:t>
        </w:r>
      </w:ins>
      <w:r>
        <w:rPr>
          <w:rFonts w:cs="Arial"/>
          <w:rtl/>
        </w:rPr>
        <w:t>עובר קומפילציה</w:t>
      </w:r>
      <w:del w:id="134" w:author="Idan" w:date="2023-03-31T11:25:00Z">
        <w:r w:rsidDel="00C93BA1">
          <w:rPr>
            <w:rFonts w:cs="Arial"/>
            <w:rtl/>
          </w:rPr>
          <w:delText xml:space="preserve">, </w:delText>
        </w:r>
      </w:del>
      <w:ins w:id="135" w:author="Idan" w:date="2023-03-31T11:25:00Z">
        <w:r w:rsidR="00C93BA1">
          <w:rPr>
            <w:rFonts w:cs="Arial" w:hint="cs"/>
            <w:rtl/>
          </w:rPr>
          <w:t xml:space="preserve">, אך </w:t>
        </w:r>
      </w:ins>
      <w:del w:id="136" w:author="Idan" w:date="2023-04-03T22:56:00Z">
        <w:r w:rsidDel="00F66662">
          <w:rPr>
            <w:rFonts w:cs="Arial"/>
            <w:rtl/>
          </w:rPr>
          <w:delText xml:space="preserve">ללא </w:delText>
        </w:r>
      </w:del>
      <w:ins w:id="137" w:author="Idan" w:date="2023-04-03T22:56:00Z">
        <w:r w:rsidR="00F66662">
          <w:rPr>
            <w:rFonts w:cs="Arial" w:hint="cs"/>
            <w:rtl/>
          </w:rPr>
          <w:t xml:space="preserve">אינה בונה </w:t>
        </w:r>
      </w:ins>
      <w:del w:id="138" w:author="Idan" w:date="2023-04-03T22:56:00Z">
        <w:r w:rsidDel="00F66662">
          <w:rPr>
            <w:rFonts w:cs="Arial"/>
            <w:rtl/>
          </w:rPr>
          <w:delText xml:space="preserve">בניית </w:delText>
        </w:r>
      </w:del>
      <w:r>
        <w:rPr>
          <w:rFonts w:cs="Arial"/>
          <w:rtl/>
        </w:rPr>
        <w:t>קובץ הרצה</w:t>
      </w:r>
      <w:r>
        <w:t>: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```console</w:t>
      </w:r>
    </w:p>
    <w:p w:rsidR="00816377" w:rsidRDefault="00816377" w:rsidP="00816377">
      <w:pPr>
        <w:bidi/>
      </w:pPr>
      <w:r>
        <w:t>$ cargo check</w:t>
      </w:r>
    </w:p>
    <w:p w:rsidR="00816377" w:rsidRDefault="00816377" w:rsidP="00816377">
      <w:pPr>
        <w:bidi/>
      </w:pPr>
      <w:r>
        <w:t xml:space="preserve">   Checking hello_cargo v0.1.0 (file:///projects/hello_cargo)</w:t>
      </w:r>
    </w:p>
    <w:p w:rsidR="00816377" w:rsidRDefault="00816377" w:rsidP="00816377">
      <w:pPr>
        <w:bidi/>
      </w:pPr>
      <w:r>
        <w:t xml:space="preserve">    Finished dev [unoptimized + debuginfo] target(s) in 0.32 secs</w:t>
      </w:r>
    </w:p>
    <w:p w:rsidR="00816377" w:rsidRDefault="00816377" w:rsidP="00816377">
      <w:pPr>
        <w:bidi/>
        <w:rPr>
          <w:rtl/>
        </w:rPr>
      </w:pPr>
      <w:r>
        <w:lastRenderedPageBreak/>
        <w:t>```</w:t>
      </w:r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139" w:author="Idan" w:date="2023-03-31T11:28:00Z">
          <w:pPr>
            <w:bidi/>
          </w:pPr>
        </w:pPrChange>
      </w:pPr>
      <w:r>
        <w:rPr>
          <w:rFonts w:cs="Arial"/>
          <w:rtl/>
        </w:rPr>
        <w:t xml:space="preserve">מדוע שלא תרצו </w:t>
      </w:r>
      <w:ins w:id="140" w:author="Idan" w:date="2023-03-31T11:26:00Z">
        <w:r w:rsidR="00C93BA1">
          <w:rPr>
            <w:rFonts w:cs="Arial" w:hint="cs"/>
            <w:rtl/>
          </w:rPr>
          <w:t xml:space="preserve">לייצר </w:t>
        </w:r>
      </w:ins>
      <w:r>
        <w:rPr>
          <w:rFonts w:cs="Arial"/>
          <w:rtl/>
        </w:rPr>
        <w:t xml:space="preserve">קובץ הרצה? </w:t>
      </w:r>
      <w:del w:id="141" w:author="Idan" w:date="2023-03-31T11:26:00Z">
        <w:r w:rsidDel="00C93BA1">
          <w:rPr>
            <w:rFonts w:cs="Arial"/>
            <w:rtl/>
          </w:rPr>
          <w:delText>לרוב</w:delText>
        </w:r>
      </w:del>
      <w:ins w:id="142" w:author="Idan" w:date="2023-03-31T11:26:00Z">
        <w:r w:rsidR="00C93BA1">
          <w:rPr>
            <w:rFonts w:cs="Arial" w:hint="cs"/>
            <w:rtl/>
          </w:rPr>
          <w:t>הפקודה</w:t>
        </w:r>
      </w:ins>
      <w:del w:id="143" w:author="Idan" w:date="2023-03-31T11:26:00Z">
        <w:r w:rsidDel="00C93BA1">
          <w:delText>,</w:delText>
        </w:r>
      </w:del>
      <w:r>
        <w:t xml:space="preserve"> `cargo check` </w:t>
      </w:r>
      <w:ins w:id="144" w:author="Idan" w:date="2023-03-31T11:26:00Z">
        <w:r w:rsidR="00C93BA1">
          <w:rPr>
            <w:rFonts w:hint="cs"/>
            <w:rtl/>
          </w:rPr>
          <w:t xml:space="preserve">לרוב מהירה </w:t>
        </w:r>
      </w:ins>
      <w:r>
        <w:rPr>
          <w:rFonts w:cs="Arial"/>
          <w:rtl/>
        </w:rPr>
        <w:t xml:space="preserve">הרבה יותר </w:t>
      </w:r>
      <w:del w:id="145" w:author="Idan" w:date="2023-03-31T11:26:00Z">
        <w:r w:rsidRPr="00C93BA1" w:rsidDel="00C93BA1">
          <w:rPr>
            <w:rtl/>
            <w:rPrChange w:id="146" w:author="Idan" w:date="2023-03-31T11:27:00Z">
              <w:rPr>
                <w:rFonts w:cs="Arial"/>
                <w:rtl/>
              </w:rPr>
            </w:rPrChange>
          </w:rPr>
          <w:delText xml:space="preserve">מהיר </w:delText>
        </w:r>
      </w:del>
      <w:ins w:id="147" w:author="Idan" w:date="2023-03-31T11:27:00Z">
        <w:r w:rsidR="00C93BA1">
          <w:rPr>
            <w:rFonts w:hint="cs"/>
            <w:rtl/>
          </w:rPr>
          <w:t>ביחס ל-</w:t>
        </w:r>
      </w:ins>
      <w:del w:id="148" w:author="Idan" w:date="2023-03-31T11:27:00Z">
        <w:r w:rsidRPr="00C93BA1" w:rsidDel="00C93BA1">
          <w:rPr>
            <w:rtl/>
            <w:rPrChange w:id="149" w:author="Idan" w:date="2023-03-31T11:27:00Z">
              <w:rPr>
                <w:rFonts w:cs="Arial"/>
                <w:rtl/>
              </w:rPr>
            </w:rPrChange>
          </w:rPr>
          <w:delText>מ</w:delText>
        </w:r>
        <w:r w:rsidDel="00C93BA1">
          <w:delText>-</w:delText>
        </w:r>
      </w:del>
      <w:ins w:id="150" w:author="Idan" w:date="2023-03-31T11:27:00Z">
        <w:r w:rsidR="00C93BA1">
          <w:rPr>
            <w:rFonts w:hint="cs"/>
            <w:rtl/>
          </w:rPr>
          <w:t>,</w:t>
        </w:r>
      </w:ins>
      <w:r>
        <w:t xml:space="preserve">`cargo build` </w:t>
      </w:r>
      <w:ins w:id="151" w:author="Idan" w:date="2023-03-31T11:27:00Z">
        <w:r w:rsidR="00C93BA1">
          <w:rPr>
            <w:rFonts w:hint="cs"/>
            <w:rtl/>
          </w:rPr>
          <w:t xml:space="preserve">בדיוק </w:t>
        </w:r>
      </w:ins>
      <w:r>
        <w:rPr>
          <w:rFonts w:cs="Arial"/>
          <w:rtl/>
        </w:rPr>
        <w:t>משום שה</w:t>
      </w:r>
      <w:del w:id="152" w:author="Idan" w:date="2023-03-31T11:27:00Z">
        <w:r w:rsidDel="00C93BA1">
          <w:rPr>
            <w:rFonts w:cs="Arial"/>
            <w:rtl/>
          </w:rPr>
          <w:delText>ו</w:delText>
        </w:r>
      </w:del>
      <w:ins w:id="153" w:author="Idan" w:date="2023-03-31T11:27:00Z">
        <w:r w:rsidR="00C93BA1">
          <w:rPr>
            <w:rFonts w:cs="Arial" w:hint="cs"/>
            <w:rtl/>
          </w:rPr>
          <w:t>י</w:t>
        </w:r>
      </w:ins>
      <w:r>
        <w:rPr>
          <w:rFonts w:cs="Arial"/>
          <w:rtl/>
        </w:rPr>
        <w:t xml:space="preserve">א </w:t>
      </w:r>
      <w:del w:id="154" w:author="Idan" w:date="2023-03-31T11:27:00Z">
        <w:r w:rsidDel="00C93BA1">
          <w:rPr>
            <w:rFonts w:cs="Arial"/>
            <w:rtl/>
          </w:rPr>
          <w:delText xml:space="preserve">מדלג </w:delText>
        </w:r>
      </w:del>
      <w:ins w:id="155" w:author="Idan" w:date="2023-03-31T11:27:00Z">
        <w:r w:rsidR="00C93BA1">
          <w:rPr>
            <w:rFonts w:cs="Arial" w:hint="cs"/>
            <w:rtl/>
          </w:rPr>
          <w:t>אינה כוללת</w:t>
        </w:r>
        <w:r w:rsidR="00C93BA1">
          <w:rPr>
            <w:rFonts w:cs="Arial"/>
            <w:rtl/>
          </w:rPr>
          <w:t xml:space="preserve"> </w:t>
        </w:r>
      </w:ins>
      <w:del w:id="156" w:author="Idan" w:date="2023-03-31T11:27:00Z">
        <w:r w:rsidDel="00C93BA1">
          <w:rPr>
            <w:rFonts w:cs="Arial"/>
            <w:rtl/>
          </w:rPr>
          <w:delText xml:space="preserve">על </w:delText>
        </w:r>
      </w:del>
      <w:ins w:id="157" w:author="Idan" w:date="2023-03-31T11:27:00Z">
        <w:r w:rsidR="00C93BA1">
          <w:rPr>
            <w:rFonts w:cs="Arial" w:hint="cs"/>
            <w:rtl/>
          </w:rPr>
          <w:t xml:space="preserve">את </w:t>
        </w:r>
      </w:ins>
      <w:r>
        <w:rPr>
          <w:rFonts w:cs="Arial"/>
          <w:rtl/>
        </w:rPr>
        <w:t xml:space="preserve">שלב ייצור קובץ ההרצה. אם אתם בודקים את עבודתכם באופן תדיר בזמן כתיבת </w:t>
      </w:r>
      <w:ins w:id="158" w:author="Idan" w:date="2023-04-03T22:56:00Z">
        <w:r w:rsidR="00166F8B">
          <w:rPr>
            <w:rFonts w:cs="Arial" w:hint="cs"/>
            <w:rtl/>
          </w:rPr>
          <w:t>ה</w:t>
        </w:r>
      </w:ins>
      <w:r>
        <w:rPr>
          <w:rFonts w:cs="Arial"/>
          <w:rtl/>
        </w:rPr>
        <w:t>קוד, שימוש ב</w:t>
      </w:r>
      <w:r>
        <w:t xml:space="preserve">-`cargo check` </w:t>
      </w:r>
      <w:del w:id="159" w:author="Idan" w:date="2023-03-31T11:27:00Z">
        <w:r w:rsidDel="00C93BA1">
          <w:rPr>
            <w:rFonts w:cs="Arial"/>
            <w:rtl/>
          </w:rPr>
          <w:delText xml:space="preserve">יאיץ </w:delText>
        </w:r>
      </w:del>
      <w:ins w:id="160" w:author="Idan" w:date="2023-03-31T11:27:00Z">
        <w:r w:rsidR="00C93BA1">
          <w:rPr>
            <w:rFonts w:cs="Arial" w:hint="cs"/>
            <w:rtl/>
          </w:rPr>
          <w:t xml:space="preserve"> יאפשר לכם לוודא במהירות</w:t>
        </w:r>
        <w:r w:rsidR="00C93BA1">
          <w:rPr>
            <w:rFonts w:cs="Arial"/>
            <w:rtl/>
          </w:rPr>
          <w:t xml:space="preserve"> </w:t>
        </w:r>
      </w:ins>
      <w:del w:id="161" w:author="Idan" w:date="2023-03-31T11:27:00Z">
        <w:r w:rsidDel="00C93BA1">
          <w:rPr>
            <w:rFonts w:cs="Arial"/>
            <w:rtl/>
          </w:rPr>
          <w:delText xml:space="preserve">את תהליך הווידוא </w:delText>
        </w:r>
      </w:del>
      <w:r>
        <w:rPr>
          <w:rFonts w:cs="Arial"/>
          <w:rtl/>
        </w:rPr>
        <w:t>שהקוד עובר קומפילציה! לכן, ראסטיונרים רבים מריצים</w:t>
      </w:r>
      <w:r>
        <w:t xml:space="preserve"> `cargo check` </w:t>
      </w:r>
      <w:del w:id="162" w:author="Idan" w:date="2023-03-31T11:27:00Z">
        <w:r w:rsidDel="00C93BA1">
          <w:rPr>
            <w:rFonts w:cs="Arial"/>
            <w:rtl/>
          </w:rPr>
          <w:delText xml:space="preserve">בקביעות </w:delText>
        </w:r>
      </w:del>
      <w:ins w:id="163" w:author="Idan" w:date="2023-03-31T11:27:00Z">
        <w:r w:rsidR="00C93BA1">
          <w:rPr>
            <w:rFonts w:cs="Arial" w:hint="cs"/>
            <w:rtl/>
          </w:rPr>
          <w:t xml:space="preserve">לעיתים קרובות, תוך כדי </w:t>
        </w:r>
      </w:ins>
      <w:del w:id="164" w:author="Idan" w:date="2023-03-31T11:27:00Z">
        <w:r w:rsidDel="00C93BA1">
          <w:rPr>
            <w:rFonts w:cs="Arial"/>
            <w:rtl/>
          </w:rPr>
          <w:delText xml:space="preserve">בעודם </w:delText>
        </w:r>
      </w:del>
      <w:ins w:id="165" w:author="Idan" w:date="2023-03-31T11:27:00Z">
        <w:r w:rsidR="00C93BA1">
          <w:rPr>
            <w:rFonts w:cs="Arial" w:hint="cs"/>
            <w:rtl/>
          </w:rPr>
          <w:t>כתיבת התוכנית</w:t>
        </w:r>
      </w:ins>
      <w:del w:id="166" w:author="Idan" w:date="2023-03-31T11:27:00Z">
        <w:r w:rsidDel="00C93BA1">
          <w:rPr>
            <w:rFonts w:cs="Arial"/>
            <w:rtl/>
          </w:rPr>
          <w:delText>כותבים תכניות</w:delText>
        </w:r>
      </w:del>
      <w:del w:id="167" w:author="Idan" w:date="2023-03-31T11:28:00Z">
        <w:r w:rsidDel="00C93BA1">
          <w:rPr>
            <w:rFonts w:cs="Arial"/>
            <w:rtl/>
          </w:rPr>
          <w:delText xml:space="preserve">, על מנת לוודא מעבר קומפילציה. </w:delText>
        </w:r>
      </w:del>
      <w:ins w:id="168" w:author="Idan" w:date="2023-03-31T11:28:00Z">
        <w:r w:rsidR="00C93BA1">
          <w:rPr>
            <w:rFonts w:cs="Arial" w:hint="cs"/>
            <w:rtl/>
          </w:rPr>
          <w:t xml:space="preserve">. </w:t>
        </w:r>
      </w:ins>
      <w:r>
        <w:rPr>
          <w:rFonts w:cs="Arial"/>
          <w:rtl/>
        </w:rPr>
        <w:t>את</w:t>
      </w:r>
      <w:ins w:id="169" w:author="Idan" w:date="2023-03-31T11:28:00Z">
        <w:r w:rsidR="00C93BA1">
          <w:rPr>
            <w:rFonts w:cs="Arial" w:hint="cs"/>
            <w:rtl/>
          </w:rPr>
          <w:t xml:space="preserve"> הפקודה</w:t>
        </w:r>
      </w:ins>
      <w:r>
        <w:t xml:space="preserve"> `cargo build` </w:t>
      </w:r>
      <w:r>
        <w:rPr>
          <w:rFonts w:cs="Arial"/>
          <w:rtl/>
        </w:rPr>
        <w:t xml:space="preserve">הם מריצים </w:t>
      </w:r>
      <w:ins w:id="170" w:author="Idan" w:date="2023-03-31T11:28:00Z">
        <w:r w:rsidR="00C93BA1">
          <w:rPr>
            <w:rFonts w:cs="Arial" w:hint="cs"/>
            <w:rtl/>
          </w:rPr>
          <w:t xml:space="preserve">רק </w:t>
        </w:r>
      </w:ins>
      <w:r>
        <w:rPr>
          <w:rFonts w:cs="Arial"/>
          <w:rtl/>
        </w:rPr>
        <w:t>כאשר הם מוכנים להשתמש בקובץ ההרצה</w:t>
      </w:r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rPr>
          <w:rFonts w:cs="Arial"/>
          <w:rtl/>
        </w:rPr>
        <w:t>הבה נסכם את שלמדנו עד כה על קארגו</w:t>
      </w:r>
      <w:r>
        <w:t>: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t xml:space="preserve">* </w:t>
      </w:r>
      <w:r>
        <w:rPr>
          <w:rFonts w:cs="Arial"/>
          <w:rtl/>
        </w:rPr>
        <w:t>ניתן ליצור פרוייקט באמצעות</w:t>
      </w:r>
      <w:r>
        <w:t xml:space="preserve"> `cargo new`.</w:t>
      </w:r>
    </w:p>
    <w:p w:rsidR="00816377" w:rsidRDefault="00816377" w:rsidP="00816377">
      <w:pPr>
        <w:bidi/>
        <w:rPr>
          <w:rtl/>
        </w:rPr>
      </w:pPr>
      <w:r>
        <w:t xml:space="preserve">* </w:t>
      </w:r>
      <w:r>
        <w:rPr>
          <w:rFonts w:cs="Arial"/>
          <w:rtl/>
        </w:rPr>
        <w:t>ניתן לבנות פרוייקט באמצעות</w:t>
      </w:r>
      <w:r>
        <w:t xml:space="preserve"> `cargo build`.</w:t>
      </w:r>
    </w:p>
    <w:p w:rsidR="00816377" w:rsidRDefault="00816377" w:rsidP="00816377">
      <w:pPr>
        <w:bidi/>
        <w:rPr>
          <w:rtl/>
        </w:rPr>
      </w:pPr>
      <w:r>
        <w:t xml:space="preserve">* </w:t>
      </w:r>
      <w:r>
        <w:rPr>
          <w:rFonts w:cs="Arial"/>
          <w:rtl/>
        </w:rPr>
        <w:t>ניתן לבנות ולהריץ פרוייקט בצעד אחד באמצעות</w:t>
      </w:r>
      <w:r>
        <w:t xml:space="preserve"> `cargo run`.</w:t>
      </w:r>
    </w:p>
    <w:p w:rsidR="00816377" w:rsidRDefault="00816377" w:rsidP="00816377">
      <w:pPr>
        <w:bidi/>
        <w:rPr>
          <w:rtl/>
        </w:rPr>
      </w:pPr>
      <w:r>
        <w:t xml:space="preserve">* </w:t>
      </w:r>
      <w:r>
        <w:rPr>
          <w:rFonts w:cs="Arial"/>
          <w:rtl/>
        </w:rPr>
        <w:t>ניתן לבנות פרוייקט ללא בניית קובץ בינארי על מנת לבדוק שגיאות באמצעות</w:t>
      </w:r>
      <w:r>
        <w:t xml:space="preserve"> `cargo check`.</w:t>
      </w:r>
    </w:p>
    <w:p w:rsidR="00816377" w:rsidRDefault="00816377">
      <w:pPr>
        <w:bidi/>
        <w:rPr>
          <w:rtl/>
        </w:rPr>
        <w:pPrChange w:id="171" w:author="Idan" w:date="2023-04-03T22:57:00Z">
          <w:pPr>
            <w:bidi/>
          </w:pPr>
        </w:pPrChange>
      </w:pPr>
      <w:r>
        <w:t xml:space="preserve">* </w:t>
      </w:r>
      <w:r>
        <w:rPr>
          <w:rFonts w:cs="Arial"/>
          <w:rtl/>
        </w:rPr>
        <w:t xml:space="preserve">במקום לשמור את תוצאת הבניה באותה תיקייה בה </w:t>
      </w:r>
      <w:ins w:id="172" w:author="Idan" w:date="2023-04-03T22:57:00Z">
        <w:r w:rsidR="00166F8B">
          <w:rPr>
            <w:rFonts w:cs="Arial"/>
            <w:rtl/>
          </w:rPr>
          <w:t>מאו</w:t>
        </w:r>
        <w:r w:rsidR="00166F8B">
          <w:rPr>
            <w:rFonts w:cs="Arial" w:hint="cs"/>
            <w:rtl/>
          </w:rPr>
          <w:t>ח</w:t>
        </w:r>
        <w:r w:rsidR="00166F8B">
          <w:rPr>
            <w:rFonts w:cs="Arial"/>
            <w:rtl/>
          </w:rPr>
          <w:t>סן</w:t>
        </w:r>
        <w:r w:rsidR="00166F8B">
          <w:rPr>
            <w:rFonts w:cs="Arial" w:hint="cs"/>
            <w:rtl/>
          </w:rPr>
          <w:t xml:space="preserve"> </w:t>
        </w:r>
      </w:ins>
      <w:r>
        <w:rPr>
          <w:rFonts w:cs="Arial"/>
          <w:rtl/>
        </w:rPr>
        <w:t>הקוד</w:t>
      </w:r>
      <w:del w:id="173" w:author="Idan" w:date="2023-04-03T22:57:00Z">
        <w:r w:rsidDel="00166F8B">
          <w:rPr>
            <w:rFonts w:cs="Arial"/>
            <w:rtl/>
          </w:rPr>
          <w:delText xml:space="preserve"> </w:delText>
        </w:r>
      </w:del>
      <w:del w:id="174" w:author="Idan" w:date="2023-04-03T22:56:00Z">
        <w:r w:rsidDel="00166F8B">
          <w:rPr>
            <w:rFonts w:cs="Arial"/>
            <w:rtl/>
          </w:rPr>
          <w:delText>מאוכסן</w:delText>
        </w:r>
      </w:del>
      <w:r>
        <w:rPr>
          <w:rFonts w:cs="Arial"/>
          <w:rtl/>
        </w:rPr>
        <w:t>, קארגו שומר אותה בתיקייה</w:t>
      </w:r>
      <w:r>
        <w:t xml:space="preserve"> *target/debug*.</w:t>
      </w:r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175" w:author="Idan" w:date="2023-04-03T22:57:00Z">
          <w:pPr>
            <w:bidi/>
          </w:pPr>
        </w:pPrChange>
      </w:pPr>
      <w:r>
        <w:rPr>
          <w:rFonts w:cs="Arial"/>
          <w:rtl/>
        </w:rPr>
        <w:t xml:space="preserve">יתרון נוסף לשימוש בקארגו הוא ששמות הפקודות אינן תלויות במערכת ההפעלה שלכם. לכן, </w:t>
      </w:r>
      <w:del w:id="176" w:author="Idan" w:date="2023-03-31T11:28:00Z">
        <w:r w:rsidDel="00AD2D32">
          <w:rPr>
            <w:rFonts w:cs="Arial"/>
            <w:rtl/>
          </w:rPr>
          <w:delText xml:space="preserve">מנקודה </w:delText>
        </w:r>
      </w:del>
      <w:ins w:id="177" w:author="Idan" w:date="2023-03-31T11:28:00Z">
        <w:r w:rsidR="00AD2D32">
          <w:rPr>
            <w:rFonts w:cs="Arial" w:hint="cs"/>
            <w:rtl/>
          </w:rPr>
          <w:t>מכאן ואילך</w:t>
        </w:r>
      </w:ins>
      <w:del w:id="178" w:author="Idan" w:date="2023-03-31T11:28:00Z">
        <w:r w:rsidDel="00AD2D32">
          <w:rPr>
            <w:rFonts w:cs="Arial"/>
            <w:rtl/>
          </w:rPr>
          <w:delText>ז</w:delText>
        </w:r>
      </w:del>
      <w:del w:id="179" w:author="Idan" w:date="2023-04-03T22:57:00Z">
        <w:r w:rsidDel="00166F8B">
          <w:rPr>
            <w:rFonts w:cs="Arial"/>
            <w:rtl/>
          </w:rPr>
          <w:delText>את</w:delText>
        </w:r>
      </w:del>
      <w:r>
        <w:rPr>
          <w:rFonts w:cs="Arial"/>
          <w:rtl/>
        </w:rPr>
        <w:t>, נפסיק לספק הוראות ספציפיות ל</w:t>
      </w:r>
      <w:r>
        <w:t xml:space="preserve">-Linux </w:t>
      </w:r>
      <w:r>
        <w:rPr>
          <w:rFonts w:cs="Arial"/>
          <w:rtl/>
        </w:rPr>
        <w:t>ו</w:t>
      </w:r>
      <w:r>
        <w:t xml:space="preserve">-macOS </w:t>
      </w:r>
      <w:r>
        <w:rPr>
          <w:rFonts w:cs="Arial"/>
          <w:rtl/>
        </w:rPr>
        <w:t>לעומת</w:t>
      </w:r>
      <w:r>
        <w:t xml:space="preserve"> Windows.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t xml:space="preserve">### </w:t>
      </w:r>
      <w:r>
        <w:rPr>
          <w:rFonts w:cs="Arial"/>
          <w:rtl/>
        </w:rPr>
        <w:t>בניה להפצה</w:t>
      </w:r>
    </w:p>
    <w:p w:rsidR="00816377" w:rsidRDefault="00816377" w:rsidP="00816377">
      <w:pPr>
        <w:bidi/>
        <w:rPr>
          <w:rtl/>
        </w:rPr>
      </w:pPr>
    </w:p>
    <w:p w:rsidR="00816377" w:rsidRDefault="00317A89">
      <w:pPr>
        <w:bidi/>
        <w:rPr>
          <w:rtl/>
        </w:rPr>
        <w:pPrChange w:id="180" w:author="Idan" w:date="2023-04-03T22:57:00Z">
          <w:pPr>
            <w:bidi/>
          </w:pPr>
        </w:pPrChange>
      </w:pPr>
      <w:ins w:id="181" w:author="Idan" w:date="2023-04-03T22:57:00Z">
        <w:r>
          <w:rPr>
            <w:rFonts w:cs="Arial" w:hint="cs"/>
            <w:rtl/>
          </w:rPr>
          <w:t xml:space="preserve">בשעה טובה, </w:t>
        </w:r>
      </w:ins>
      <w:r w:rsidR="00816377">
        <w:rPr>
          <w:rFonts w:cs="Arial"/>
          <w:rtl/>
        </w:rPr>
        <w:t>כאשר הפרוייקט שלכם מוכן להפצה</w:t>
      </w:r>
      <w:ins w:id="182" w:author="Idan" w:date="2023-04-03T22:57:00Z">
        <w:r>
          <w:rPr>
            <w:rFonts w:cs="Arial" w:hint="cs"/>
            <w:rtl/>
          </w:rPr>
          <w:t>,</w:t>
        </w:r>
      </w:ins>
      <w:r w:rsidR="00816377">
        <w:rPr>
          <w:rFonts w:cs="Arial"/>
          <w:rtl/>
        </w:rPr>
        <w:t xml:space="preserve"> ניתן להשתמש ב</w:t>
      </w:r>
      <w:r w:rsidR="00816377">
        <w:t xml:space="preserve">-`cargo build --release` </w:t>
      </w:r>
      <w:r w:rsidR="00816377">
        <w:rPr>
          <w:rFonts w:cs="Arial"/>
          <w:rtl/>
        </w:rPr>
        <w:t>כדי לבצע קומפילציה עם אופטימיזציות. פקודה זו תיצור קובץ הרצה בתיקייה</w:t>
      </w:r>
      <w:r w:rsidR="00816377">
        <w:t xml:space="preserve"> *target/release* </w:t>
      </w:r>
      <w:r w:rsidR="00816377">
        <w:rPr>
          <w:rFonts w:cs="Arial"/>
          <w:rtl/>
        </w:rPr>
        <w:t>במקום ב</w:t>
      </w:r>
      <w:r w:rsidR="00816377">
        <w:t xml:space="preserve">-*target/debug*. </w:t>
      </w:r>
      <w:r w:rsidR="00816377">
        <w:rPr>
          <w:rFonts w:cs="Arial"/>
          <w:rtl/>
        </w:rPr>
        <w:t xml:space="preserve">הקוד המופק תוך שימוש באופטימיזציות רץ מהר יותר, </w:t>
      </w:r>
      <w:del w:id="183" w:author="Idan" w:date="2023-03-31T11:29:00Z">
        <w:r w:rsidR="00816377" w:rsidDel="00DF50B4">
          <w:rPr>
            <w:rFonts w:cs="Arial"/>
            <w:rtl/>
          </w:rPr>
          <w:delText xml:space="preserve">אבל </w:delText>
        </w:r>
      </w:del>
      <w:ins w:id="184" w:author="Idan" w:date="2023-03-31T11:29:00Z">
        <w:r w:rsidR="00DF50B4">
          <w:rPr>
            <w:rFonts w:cs="Arial" w:hint="cs"/>
            <w:rtl/>
          </w:rPr>
          <w:t xml:space="preserve">אם כי תהליך </w:t>
        </w:r>
      </w:ins>
      <w:r w:rsidR="00816377">
        <w:rPr>
          <w:rFonts w:cs="Arial"/>
          <w:rtl/>
        </w:rPr>
        <w:t xml:space="preserve">הקומפילציה </w:t>
      </w:r>
      <w:del w:id="185" w:author="Idan" w:date="2023-03-31T11:30:00Z">
        <w:r w:rsidR="00816377" w:rsidDel="00DF50B4">
          <w:rPr>
            <w:rFonts w:cs="Arial"/>
            <w:rtl/>
          </w:rPr>
          <w:delText xml:space="preserve">לוקחת </w:delText>
        </w:r>
      </w:del>
      <w:ins w:id="186" w:author="Idan" w:date="2023-03-31T11:30:00Z">
        <w:r w:rsidR="00DF50B4">
          <w:rPr>
            <w:rFonts w:cs="Arial" w:hint="cs"/>
            <w:rtl/>
          </w:rPr>
          <w:t xml:space="preserve">דורש זמן רב </w:t>
        </w:r>
      </w:ins>
      <w:r w:rsidR="00816377">
        <w:rPr>
          <w:rFonts w:cs="Arial"/>
          <w:rtl/>
        </w:rPr>
        <w:t>יותר</w:t>
      </w:r>
      <w:del w:id="187" w:author="Idan" w:date="2023-03-31T11:30:00Z">
        <w:r w:rsidR="00816377" w:rsidDel="00DF50B4">
          <w:rPr>
            <w:rFonts w:cs="Arial"/>
            <w:rtl/>
          </w:rPr>
          <w:delText xml:space="preserve"> זמן</w:delText>
        </w:r>
      </w:del>
      <w:r w:rsidR="00816377">
        <w:rPr>
          <w:rFonts w:cs="Arial"/>
          <w:rtl/>
        </w:rPr>
        <w:t xml:space="preserve">. </w:t>
      </w:r>
      <w:del w:id="188" w:author="Idan" w:date="2023-03-31T11:30:00Z">
        <w:r w:rsidR="00816377" w:rsidDel="00DF50B4">
          <w:rPr>
            <w:rFonts w:cs="Arial"/>
            <w:rtl/>
          </w:rPr>
          <w:delText xml:space="preserve">לכן </w:delText>
        </w:r>
      </w:del>
      <w:ins w:id="189" w:author="Idan" w:date="2023-03-31T11:30:00Z">
        <w:r w:rsidR="00DF50B4">
          <w:rPr>
            <w:rFonts w:cs="Arial" w:hint="cs"/>
            <w:rtl/>
          </w:rPr>
          <w:t xml:space="preserve">משום כך </w:t>
        </w:r>
      </w:ins>
      <w:del w:id="190" w:author="Idan" w:date="2023-03-31T11:29:00Z">
        <w:r w:rsidR="00816377" w:rsidDel="00DF50B4">
          <w:rPr>
            <w:rFonts w:cs="Arial"/>
            <w:rtl/>
          </w:rPr>
          <w:delText xml:space="preserve">יש </w:delText>
        </w:r>
      </w:del>
      <w:ins w:id="191" w:author="Idan" w:date="2023-03-31T11:30:00Z">
        <w:r w:rsidR="00DF50B4">
          <w:rPr>
            <w:rFonts w:cs="Arial" w:hint="cs"/>
            <w:rtl/>
          </w:rPr>
          <w:t xml:space="preserve">קיימות שתי </w:t>
        </w:r>
      </w:ins>
      <w:del w:id="192" w:author="Idan" w:date="2023-03-31T11:30:00Z">
        <w:r w:rsidR="00816377" w:rsidDel="00DF50B4">
          <w:rPr>
            <w:rFonts w:cs="Arial"/>
            <w:rtl/>
          </w:rPr>
          <w:delText xml:space="preserve">שני אופני </w:delText>
        </w:r>
      </w:del>
      <w:ins w:id="193" w:author="Idan" w:date="2023-03-31T11:30:00Z">
        <w:r w:rsidR="00DF50B4">
          <w:rPr>
            <w:rFonts w:cs="Arial" w:hint="cs"/>
            <w:rtl/>
          </w:rPr>
          <w:t xml:space="preserve">דרכי </w:t>
        </w:r>
      </w:ins>
      <w:r w:rsidR="00816377">
        <w:rPr>
          <w:rFonts w:cs="Arial"/>
          <w:rtl/>
        </w:rPr>
        <w:t xml:space="preserve">פעולה </w:t>
      </w:r>
      <w:del w:id="194" w:author="Idan" w:date="2023-03-31T11:30:00Z">
        <w:r w:rsidR="00816377" w:rsidDel="00DF50B4">
          <w:rPr>
            <w:rFonts w:cs="Arial"/>
            <w:rtl/>
          </w:rPr>
          <w:delText>שונים</w:delText>
        </w:r>
      </w:del>
      <w:ins w:id="195" w:author="Idan" w:date="2023-03-31T11:30:00Z">
        <w:r w:rsidR="00DF50B4">
          <w:rPr>
            <w:rFonts w:cs="Arial" w:hint="cs"/>
            <w:rtl/>
          </w:rPr>
          <w:t>שונות</w:t>
        </w:r>
      </w:ins>
      <w:r w:rsidR="00816377">
        <w:rPr>
          <w:rFonts w:cs="Arial"/>
          <w:rtl/>
        </w:rPr>
        <w:t xml:space="preserve">: </w:t>
      </w:r>
      <w:ins w:id="196" w:author="Idan" w:date="2023-03-31T11:30:00Z">
        <w:r w:rsidR="00DF50B4">
          <w:rPr>
            <w:rFonts w:cs="Arial" w:hint="cs"/>
            <w:rtl/>
          </w:rPr>
          <w:t>ה</w:t>
        </w:r>
      </w:ins>
      <w:del w:id="197" w:author="Idan" w:date="2023-03-31T11:29:00Z">
        <w:r w:rsidR="00816377" w:rsidDel="00DF50B4">
          <w:rPr>
            <w:rFonts w:cs="Arial"/>
            <w:rtl/>
          </w:rPr>
          <w:delText xml:space="preserve">אחד </w:delText>
        </w:r>
      </w:del>
      <w:ins w:id="198" w:author="Idan" w:date="2023-03-31T11:29:00Z">
        <w:r w:rsidR="00DF50B4">
          <w:rPr>
            <w:rFonts w:cs="Arial" w:hint="cs"/>
            <w:rtl/>
          </w:rPr>
          <w:t>ראשו</w:t>
        </w:r>
      </w:ins>
      <w:ins w:id="199" w:author="Idan" w:date="2023-03-31T11:30:00Z">
        <w:r w:rsidR="00DF50B4">
          <w:rPr>
            <w:rFonts w:cs="Arial" w:hint="cs"/>
            <w:rtl/>
          </w:rPr>
          <w:t>נה</w:t>
        </w:r>
      </w:ins>
      <w:ins w:id="200" w:author="Idan" w:date="2023-03-31T11:29:00Z">
        <w:r w:rsidR="00DF50B4">
          <w:rPr>
            <w:rFonts w:cs="Arial" w:hint="cs"/>
            <w:rtl/>
          </w:rPr>
          <w:t xml:space="preserve"> </w:t>
        </w:r>
      </w:ins>
      <w:r w:rsidR="00816377">
        <w:rPr>
          <w:rFonts w:cs="Arial"/>
          <w:rtl/>
        </w:rPr>
        <w:t>לפיתוח, כאשר מעוניינים לבנות מהר ולעיתים תכופות</w:t>
      </w:r>
      <w:ins w:id="201" w:author="Idan" w:date="2023-03-31T11:29:00Z">
        <w:r w:rsidR="00DF50B4">
          <w:rPr>
            <w:rFonts w:cs="Arial" w:hint="cs"/>
            <w:rtl/>
          </w:rPr>
          <w:t>;</w:t>
        </w:r>
      </w:ins>
      <w:del w:id="202" w:author="Idan" w:date="2023-03-31T11:29:00Z">
        <w:r w:rsidR="00816377" w:rsidDel="00DF50B4">
          <w:rPr>
            <w:rFonts w:cs="Arial"/>
            <w:rtl/>
          </w:rPr>
          <w:delText>,</w:delText>
        </w:r>
      </w:del>
      <w:r w:rsidR="00816377">
        <w:rPr>
          <w:rFonts w:cs="Arial"/>
          <w:rtl/>
        </w:rPr>
        <w:t xml:space="preserve"> ו</w:t>
      </w:r>
      <w:ins w:id="203" w:author="Idan" w:date="2023-03-31T11:30:00Z">
        <w:r w:rsidR="00DF50B4">
          <w:rPr>
            <w:rFonts w:cs="Arial" w:hint="cs"/>
            <w:rtl/>
          </w:rPr>
          <w:t>ה</w:t>
        </w:r>
      </w:ins>
      <w:del w:id="204" w:author="Idan" w:date="2023-03-31T11:29:00Z">
        <w:r w:rsidR="00816377" w:rsidDel="00DF50B4">
          <w:rPr>
            <w:rFonts w:cs="Arial"/>
            <w:rtl/>
          </w:rPr>
          <w:delText>ה</w:delText>
        </w:r>
      </w:del>
      <w:r w:rsidR="00816377">
        <w:rPr>
          <w:rFonts w:cs="Arial"/>
          <w:rtl/>
        </w:rPr>
        <w:t>שני</w:t>
      </w:r>
      <w:ins w:id="205" w:author="Idan" w:date="2023-03-31T11:30:00Z">
        <w:r w:rsidR="00DF50B4">
          <w:rPr>
            <w:rFonts w:cs="Arial" w:hint="cs"/>
            <w:rtl/>
          </w:rPr>
          <w:t>ה</w:t>
        </w:r>
      </w:ins>
      <w:ins w:id="206" w:author="Idan" w:date="2023-03-31T11:29:00Z">
        <w:r w:rsidR="00DF50B4">
          <w:rPr>
            <w:rFonts w:cs="Arial" w:hint="cs"/>
            <w:rtl/>
          </w:rPr>
          <w:t xml:space="preserve">, </w:t>
        </w:r>
      </w:ins>
      <w:del w:id="207" w:author="Idan" w:date="2023-03-31T11:29:00Z">
        <w:r w:rsidR="00816377" w:rsidDel="00DF50B4">
          <w:rPr>
            <w:rFonts w:cs="Arial"/>
            <w:rtl/>
          </w:rPr>
          <w:delText xml:space="preserve"> </w:delText>
        </w:r>
      </w:del>
      <w:r w:rsidR="00816377">
        <w:rPr>
          <w:rFonts w:cs="Arial"/>
          <w:rtl/>
        </w:rPr>
        <w:t xml:space="preserve">כאשר מעוניינים לבנות תכנית סופית המיועדת </w:t>
      </w:r>
      <w:del w:id="208" w:author="Idan" w:date="2023-03-31T11:30:00Z">
        <w:r w:rsidR="00816377" w:rsidDel="00DF50B4">
          <w:rPr>
            <w:rFonts w:cs="Arial"/>
            <w:rtl/>
          </w:rPr>
          <w:delText>לשימוש</w:delText>
        </w:r>
      </w:del>
      <w:ins w:id="209" w:author="Idan" w:date="2023-03-31T11:30:00Z">
        <w:r w:rsidR="00DF50B4">
          <w:rPr>
            <w:rFonts w:cs="Arial" w:hint="cs"/>
            <w:rtl/>
          </w:rPr>
          <w:t>עבור המשתמש</w:t>
        </w:r>
      </w:ins>
      <w:r w:rsidR="00816377">
        <w:rPr>
          <w:rFonts w:cs="Arial"/>
          <w:rtl/>
        </w:rPr>
        <w:t>, שלא תיבנה שוב ושוב, ושתרוץ הכי מהר שאפשר. אם אתם מודדים את מהירות ריצת הקוד שלכם וודאו להשתמש ב</w:t>
      </w:r>
      <w:r w:rsidR="00816377">
        <w:t xml:space="preserve">-`cargo build --release` </w:t>
      </w:r>
      <w:r w:rsidR="00816377">
        <w:rPr>
          <w:rFonts w:cs="Arial"/>
          <w:rtl/>
        </w:rPr>
        <w:t>ולמדוד את זמן הריצה של קובץ הריצה הנמצא ב</w:t>
      </w:r>
      <w:r w:rsidR="00816377">
        <w:t>-*target/release*.</w:t>
      </w:r>
    </w:p>
    <w:p w:rsidR="00816377" w:rsidRDefault="00816377" w:rsidP="00816377">
      <w:pPr>
        <w:bidi/>
        <w:rPr>
          <w:rtl/>
        </w:rPr>
      </w:pPr>
    </w:p>
    <w:p w:rsidR="00816377" w:rsidDel="00317A89" w:rsidRDefault="00816377">
      <w:pPr>
        <w:bidi/>
        <w:rPr>
          <w:del w:id="210" w:author="Idan" w:date="2023-04-03T22:57:00Z"/>
          <w:rtl/>
        </w:rPr>
        <w:pPrChange w:id="211" w:author="Idan" w:date="2023-04-03T22:57:00Z">
          <w:pPr>
            <w:bidi/>
          </w:pPr>
        </w:pPrChange>
      </w:pPr>
      <w:r>
        <w:t xml:space="preserve">### </w:t>
      </w:r>
      <w:r>
        <w:rPr>
          <w:rFonts w:cs="Arial"/>
          <w:rtl/>
        </w:rPr>
        <w:t xml:space="preserve">קארגו </w:t>
      </w:r>
      <w:del w:id="212" w:author="Idan" w:date="2023-04-03T22:57:00Z">
        <w:r w:rsidDel="00317A89">
          <w:rPr>
            <w:rFonts w:cs="Arial"/>
            <w:rtl/>
          </w:rPr>
          <w:delText>כקונבנציה</w:delText>
        </w:r>
      </w:del>
      <w:ins w:id="213" w:author="Idan" w:date="2023-04-03T22:57:00Z">
        <w:r w:rsidR="00317A89">
          <w:rPr>
            <w:rFonts w:cs="Arial" w:hint="cs"/>
            <w:rtl/>
          </w:rPr>
          <w:t>כמוסכמה</w:t>
        </w:r>
      </w:ins>
    </w:p>
    <w:p w:rsidR="00816377" w:rsidRDefault="00816377">
      <w:pPr>
        <w:bidi/>
        <w:rPr>
          <w:rtl/>
        </w:rPr>
        <w:pPrChange w:id="214" w:author="Idan" w:date="2023-04-03T22:57:00Z">
          <w:pPr>
            <w:bidi/>
          </w:pPr>
        </w:pPrChange>
      </w:pPr>
    </w:p>
    <w:p w:rsidR="00816377" w:rsidRDefault="00816377">
      <w:pPr>
        <w:bidi/>
        <w:rPr>
          <w:rtl/>
        </w:rPr>
        <w:pPrChange w:id="215" w:author="Idan" w:date="2023-04-03T22:58:00Z">
          <w:pPr>
            <w:bidi/>
          </w:pPr>
        </w:pPrChange>
      </w:pPr>
      <w:del w:id="216" w:author="Idan" w:date="2023-04-03T22:58:00Z">
        <w:r w:rsidDel="00317A89">
          <w:rPr>
            <w:rFonts w:cs="Arial"/>
            <w:rtl/>
          </w:rPr>
          <w:delText xml:space="preserve">עבור פרוייקטים פשוטים </w:delText>
        </w:r>
      </w:del>
      <w:r>
        <w:rPr>
          <w:rFonts w:cs="Arial"/>
          <w:rtl/>
        </w:rPr>
        <w:t>קארגו אינו מספק ערך מוסף רב מעבר לשימוש ב</w:t>
      </w:r>
      <w:r>
        <w:t xml:space="preserve">-`rustc`, </w:t>
      </w:r>
      <w:ins w:id="217" w:author="Idan" w:date="2023-04-03T22:58:00Z">
        <w:r w:rsidR="00317A89">
          <w:rPr>
            <w:rFonts w:hint="cs"/>
            <w:rtl/>
          </w:rPr>
          <w:t xml:space="preserve"> </w:t>
        </w:r>
        <w:r w:rsidR="00317A89">
          <w:rPr>
            <w:rFonts w:cs="Arial"/>
            <w:rtl/>
          </w:rPr>
          <w:t>עבור פרוייקטים פשוטים</w:t>
        </w:r>
        <w:r w:rsidR="00317A89">
          <w:rPr>
            <w:rFonts w:cs="Arial" w:hint="cs"/>
            <w:rtl/>
          </w:rPr>
          <w:t xml:space="preserve">. </w:t>
        </w:r>
      </w:ins>
      <w:r>
        <w:rPr>
          <w:rFonts w:cs="Arial"/>
          <w:rtl/>
        </w:rPr>
        <w:t>אבל ככל שהתכניות שלכם יהפכו מורכבות יותר</w:t>
      </w:r>
      <w:ins w:id="218" w:author="Idan" w:date="2023-04-03T22:58:00Z">
        <w:r w:rsidR="00317A89">
          <w:rPr>
            <w:rFonts w:cs="Arial" w:hint="cs"/>
            <w:rtl/>
          </w:rPr>
          <w:t>,</w:t>
        </w:r>
      </w:ins>
      <w:r>
        <w:rPr>
          <w:rFonts w:cs="Arial"/>
          <w:rtl/>
        </w:rPr>
        <w:t xml:space="preserve"> כך יגדל ערכו של קארגו. ברגע שתכנ</w:t>
      </w:r>
      <w:del w:id="219" w:author="Idan" w:date="2023-04-03T22:58:00Z">
        <w:r w:rsidDel="00317A89">
          <w:rPr>
            <w:rFonts w:cs="Arial"/>
            <w:rtl/>
          </w:rPr>
          <w:delText>י</w:delText>
        </w:r>
      </w:del>
      <w:r>
        <w:rPr>
          <w:rFonts w:cs="Arial"/>
          <w:rtl/>
        </w:rPr>
        <w:t>ות מערב</w:t>
      </w:r>
      <w:del w:id="220" w:author="Idan" w:date="2023-04-03T22:58:00Z">
        <w:r w:rsidDel="00317A89">
          <w:rPr>
            <w:rFonts w:cs="Arial"/>
            <w:rtl/>
          </w:rPr>
          <w:delText>ו</w:delText>
        </w:r>
      </w:del>
      <w:r>
        <w:rPr>
          <w:rFonts w:cs="Arial"/>
          <w:rtl/>
        </w:rPr>
        <w:t xml:space="preserve">ת </w:t>
      </w:r>
      <w:del w:id="221" w:author="Idan" w:date="2023-04-03T22:58:00Z">
        <w:r w:rsidDel="00317A89">
          <w:rPr>
            <w:rFonts w:cs="Arial"/>
            <w:rtl/>
          </w:rPr>
          <w:delText xml:space="preserve">כמה </w:delText>
        </w:r>
      </w:del>
      <w:ins w:id="222" w:author="Idan" w:date="2023-04-03T22:58:00Z">
        <w:r w:rsidR="00317A89">
          <w:rPr>
            <w:rFonts w:cs="Arial" w:hint="cs"/>
            <w:rtl/>
          </w:rPr>
          <w:t xml:space="preserve">מספר </w:t>
        </w:r>
      </w:ins>
      <w:r>
        <w:rPr>
          <w:rFonts w:cs="Arial"/>
          <w:rtl/>
        </w:rPr>
        <w:t xml:space="preserve">קבצים או </w:t>
      </w:r>
      <w:del w:id="223" w:author="Idan" w:date="2023-03-31T11:30:00Z">
        <w:r w:rsidDel="006F22D6">
          <w:rPr>
            <w:rFonts w:cs="Arial"/>
            <w:rtl/>
          </w:rPr>
          <w:delText>צורך ב</w:delText>
        </w:r>
      </w:del>
      <w:r>
        <w:rPr>
          <w:rFonts w:cs="Arial"/>
          <w:rtl/>
        </w:rPr>
        <w:t xml:space="preserve">תלותות, הרבה יותר נוח לתת לקארגו לנהל את </w:t>
      </w:r>
      <w:ins w:id="224" w:author="Idan" w:date="2023-03-31T11:31:00Z">
        <w:r w:rsidR="006F22D6">
          <w:rPr>
            <w:rFonts w:cs="Arial" w:hint="cs"/>
            <w:rtl/>
          </w:rPr>
          <w:t xml:space="preserve">תהליך </w:t>
        </w:r>
      </w:ins>
      <w:r>
        <w:rPr>
          <w:rFonts w:cs="Arial"/>
          <w:rtl/>
        </w:rPr>
        <w:t>הבניה</w:t>
      </w:r>
      <w:del w:id="225" w:author="Idan" w:date="2023-04-03T22:58:00Z">
        <w:r w:rsidDel="00317A89">
          <w:delText>.</w:delText>
        </w:r>
      </w:del>
      <w:ins w:id="226" w:author="Idan" w:date="2023-04-03T22:58:00Z">
        <w:r w:rsidR="00317A89">
          <w:rPr>
            <w:rFonts w:hint="cs"/>
            <w:rtl/>
          </w:rPr>
          <w:t xml:space="preserve"> עבורכם.</w:t>
        </w:r>
      </w:ins>
    </w:p>
    <w:p w:rsidR="00816377" w:rsidRDefault="00816377" w:rsidP="00816377">
      <w:pPr>
        <w:bidi/>
        <w:rPr>
          <w:rtl/>
        </w:rPr>
      </w:pPr>
    </w:p>
    <w:p w:rsidR="00816377" w:rsidRDefault="00816377">
      <w:pPr>
        <w:bidi/>
        <w:rPr>
          <w:rtl/>
        </w:rPr>
        <w:pPrChange w:id="227" w:author="Idan" w:date="2023-03-31T11:31:00Z">
          <w:pPr>
            <w:bidi/>
          </w:pPr>
        </w:pPrChange>
      </w:pPr>
      <w:r>
        <w:rPr>
          <w:rFonts w:cs="Arial"/>
          <w:rtl/>
        </w:rPr>
        <w:t>למרות הפשטות של הפרוייקט</w:t>
      </w:r>
      <w:r>
        <w:t xml:space="preserve"> `hello_cargo`, </w:t>
      </w:r>
      <w:del w:id="228" w:author="Idan" w:date="2023-03-31T11:31:00Z">
        <w:r w:rsidDel="006F22D6">
          <w:rPr>
            <w:rFonts w:cs="Arial"/>
            <w:rtl/>
          </w:rPr>
          <w:delText>הוא כ</w:delText>
        </w:r>
      </w:del>
      <w:ins w:id="229" w:author="Idan" w:date="2023-03-31T11:31:00Z">
        <w:r w:rsidR="006F22D6">
          <w:rPr>
            <w:rFonts w:cs="Arial" w:hint="cs"/>
            <w:rtl/>
          </w:rPr>
          <w:t>כ</w:t>
        </w:r>
      </w:ins>
      <w:r>
        <w:rPr>
          <w:rFonts w:cs="Arial"/>
          <w:rtl/>
        </w:rPr>
        <w:t xml:space="preserve">בר </w:t>
      </w:r>
      <w:del w:id="230" w:author="Idan" w:date="2023-03-31T11:31:00Z">
        <w:r w:rsidDel="006F22D6">
          <w:rPr>
            <w:rFonts w:cs="Arial"/>
            <w:rtl/>
          </w:rPr>
          <w:delText xml:space="preserve">משתמש </w:delText>
        </w:r>
      </w:del>
      <w:ins w:id="231" w:author="Idan" w:date="2023-03-31T11:31:00Z">
        <w:r w:rsidR="006F22D6">
          <w:rPr>
            <w:rFonts w:cs="Arial" w:hint="cs"/>
            <w:rtl/>
          </w:rPr>
          <w:t xml:space="preserve">עושה שימוש </w:t>
        </w:r>
      </w:ins>
      <w:r>
        <w:rPr>
          <w:rFonts w:cs="Arial"/>
          <w:rtl/>
        </w:rPr>
        <w:t xml:space="preserve">ברוב הכלים האמיתיים </w:t>
      </w:r>
      <w:del w:id="232" w:author="Idan" w:date="2023-03-31T11:31:00Z">
        <w:r w:rsidDel="006F22D6">
          <w:rPr>
            <w:rFonts w:cs="Arial"/>
            <w:rtl/>
          </w:rPr>
          <w:delText xml:space="preserve">בהם תשתמשו </w:delText>
        </w:r>
      </w:del>
      <w:ins w:id="233" w:author="Idan" w:date="2023-03-31T11:31:00Z">
        <w:r w:rsidR="006F22D6">
          <w:rPr>
            <w:rFonts w:cs="Arial" w:hint="cs"/>
            <w:rtl/>
          </w:rPr>
          <w:t>בהם ת</w:t>
        </w:r>
      </w:ins>
      <w:ins w:id="234" w:author="Idan" w:date="2023-04-03T22:58:00Z">
        <w:r w:rsidR="00317A89">
          <w:rPr>
            <w:rFonts w:cs="Arial" w:hint="cs"/>
            <w:rtl/>
          </w:rPr>
          <w:t>י</w:t>
        </w:r>
      </w:ins>
      <w:ins w:id="235" w:author="Idan" w:date="2023-03-31T11:31:00Z">
        <w:r w:rsidR="006F22D6">
          <w:rPr>
            <w:rFonts w:cs="Arial" w:hint="cs"/>
            <w:rtl/>
          </w:rPr>
          <w:t xml:space="preserve">עזרו </w:t>
        </w:r>
      </w:ins>
      <w:del w:id="236" w:author="Idan" w:date="2023-03-31T11:31:00Z">
        <w:r w:rsidDel="006F22D6">
          <w:rPr>
            <w:rFonts w:cs="Arial"/>
            <w:rtl/>
          </w:rPr>
          <w:delText xml:space="preserve">במהלך </w:delText>
        </w:r>
      </w:del>
      <w:ins w:id="237" w:author="Idan" w:date="2023-03-31T11:31:00Z">
        <w:r w:rsidR="006F22D6">
          <w:rPr>
            <w:rFonts w:cs="Arial" w:hint="cs"/>
            <w:rtl/>
          </w:rPr>
          <w:t xml:space="preserve">לאורך </w:t>
        </w:r>
      </w:ins>
      <w:r>
        <w:rPr>
          <w:rFonts w:cs="Arial"/>
          <w:rtl/>
        </w:rPr>
        <w:t>קרי</w:t>
      </w:r>
      <w:del w:id="238" w:author="Idan" w:date="2023-03-31T11:31:00Z">
        <w:r w:rsidDel="006F22D6">
          <w:rPr>
            <w:rFonts w:cs="Arial"/>
            <w:rtl/>
          </w:rPr>
          <w:delText>א</w:delText>
        </w:r>
      </w:del>
      <w:ins w:id="239" w:author="Idan" w:date="2023-03-31T11:31:00Z">
        <w:r w:rsidR="006F22D6">
          <w:rPr>
            <w:rFonts w:cs="Arial" w:hint="cs"/>
            <w:rtl/>
          </w:rPr>
          <w:t>י</w:t>
        </w:r>
      </w:ins>
      <w:r>
        <w:rPr>
          <w:rFonts w:cs="Arial"/>
          <w:rtl/>
        </w:rPr>
        <w:t xml:space="preserve">רת הראסט שלכם. למעשה, </w:t>
      </w:r>
      <w:del w:id="240" w:author="Idan" w:date="2023-03-31T11:31:00Z">
        <w:r w:rsidDel="006F22D6">
          <w:rPr>
            <w:rFonts w:cs="Arial"/>
            <w:rtl/>
          </w:rPr>
          <w:delText xml:space="preserve">על מנת </w:delText>
        </w:r>
      </w:del>
      <w:ins w:id="241" w:author="Idan" w:date="2023-03-31T11:31:00Z">
        <w:r w:rsidR="006F22D6">
          <w:rPr>
            <w:rFonts w:cs="Arial" w:hint="cs"/>
            <w:rtl/>
          </w:rPr>
          <w:t xml:space="preserve">בכדי </w:t>
        </w:r>
      </w:ins>
      <w:r>
        <w:rPr>
          <w:rFonts w:cs="Arial"/>
          <w:rtl/>
        </w:rPr>
        <w:t>לעבוד על כל פרוייקט קיים</w:t>
      </w:r>
      <w:ins w:id="242" w:author="Idan" w:date="2023-03-31T11:31:00Z">
        <w:r w:rsidR="006F22D6">
          <w:rPr>
            <w:rFonts w:cs="Arial" w:hint="cs"/>
            <w:rtl/>
          </w:rPr>
          <w:t xml:space="preserve"> שהוא</w:t>
        </w:r>
      </w:ins>
      <w:r>
        <w:rPr>
          <w:rFonts w:cs="Arial"/>
          <w:rtl/>
        </w:rPr>
        <w:t xml:space="preserve">, ניתן </w:t>
      </w:r>
      <w:del w:id="243" w:author="Idan" w:date="2023-03-31T11:31:00Z">
        <w:r w:rsidDel="006F22D6">
          <w:rPr>
            <w:rFonts w:cs="Arial"/>
            <w:rtl/>
          </w:rPr>
          <w:delText xml:space="preserve">לבצע </w:delText>
        </w:r>
      </w:del>
      <w:ins w:id="244" w:author="Idan" w:date="2023-03-31T11:31:00Z">
        <w:r w:rsidR="006F22D6">
          <w:rPr>
            <w:rFonts w:cs="Arial" w:hint="cs"/>
            <w:rtl/>
          </w:rPr>
          <w:t xml:space="preserve">תמיד לעשות כך </w:t>
        </w:r>
      </w:ins>
      <w:del w:id="245" w:author="Idan" w:date="2023-03-31T11:31:00Z">
        <w:r w:rsidDel="006F22D6">
          <w:rPr>
            <w:rFonts w:cs="Arial"/>
            <w:rtl/>
          </w:rPr>
          <w:delText xml:space="preserve">את הפעולות הבאות על מנת </w:delText>
        </w:r>
      </w:del>
      <w:ins w:id="246" w:author="Idan" w:date="2023-03-31T11:31:00Z">
        <w:r w:rsidR="006F22D6">
          <w:rPr>
            <w:rFonts w:cs="Arial" w:hint="cs"/>
            <w:rtl/>
          </w:rPr>
          <w:t xml:space="preserve">בכדי </w:t>
        </w:r>
      </w:ins>
      <w:r>
        <w:rPr>
          <w:rFonts w:cs="Arial"/>
          <w:rtl/>
        </w:rPr>
        <w:t>להשיג את הקוד באמצעות</w:t>
      </w:r>
      <w:r>
        <w:t xml:space="preserve"> Git, </w:t>
      </w:r>
      <w:r>
        <w:rPr>
          <w:rFonts w:cs="Arial"/>
          <w:rtl/>
        </w:rPr>
        <w:t>להיכנס לתיקיית הפרוייקט, ולבנות</w:t>
      </w:r>
      <w:r>
        <w:t>: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```console</w:t>
      </w:r>
    </w:p>
    <w:p w:rsidR="00816377" w:rsidRDefault="00816377" w:rsidP="00816377">
      <w:pPr>
        <w:bidi/>
      </w:pPr>
      <w:r>
        <w:t>$ git clone example.org/someproject</w:t>
      </w:r>
    </w:p>
    <w:p w:rsidR="00816377" w:rsidRDefault="00816377" w:rsidP="00816377">
      <w:pPr>
        <w:bidi/>
      </w:pPr>
      <w:r>
        <w:t>$ cd someproject</w:t>
      </w:r>
    </w:p>
    <w:p w:rsidR="00816377" w:rsidRDefault="00816377" w:rsidP="00816377">
      <w:pPr>
        <w:bidi/>
      </w:pPr>
      <w:r>
        <w:t>$ cargo build</w:t>
      </w:r>
    </w:p>
    <w:p w:rsidR="00816377" w:rsidRDefault="00816377" w:rsidP="00816377">
      <w:pPr>
        <w:bidi/>
        <w:rPr>
          <w:rtl/>
        </w:rPr>
      </w:pPr>
      <w:r>
        <w:t>```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rPr>
          <w:rFonts w:cs="Arial"/>
          <w:rtl/>
        </w:rPr>
        <w:t>למידע נוסף אודות קארגו, פנו [לתיעוד]</w:t>
      </w:r>
      <w:r>
        <w:t xml:space="preserve">[cargo] </w:t>
      </w:r>
      <w:r>
        <w:rPr>
          <w:rFonts w:cs="Arial"/>
          <w:rtl/>
        </w:rPr>
        <w:t>שלו</w:t>
      </w:r>
      <w:r>
        <w:t>.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t xml:space="preserve">## </w:t>
      </w:r>
      <w:r>
        <w:rPr>
          <w:rFonts w:cs="Arial"/>
          <w:rtl/>
        </w:rPr>
        <w:t>סיכום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rPr>
          <w:rFonts w:cs="Arial"/>
          <w:rtl/>
        </w:rPr>
        <w:t>אתם כבר בדרך הנכונה במסע לעבר שליטה ב</w:t>
      </w:r>
      <w:ins w:id="247" w:author="Idan" w:date="2023-04-03T22:58:00Z">
        <w:r w:rsidR="002A1F32">
          <w:rPr>
            <w:rFonts w:cs="Arial" w:hint="cs"/>
            <w:rtl/>
          </w:rPr>
          <w:t xml:space="preserve">שפת </w:t>
        </w:r>
      </w:ins>
      <w:r>
        <w:rPr>
          <w:rFonts w:cs="Arial"/>
          <w:rtl/>
        </w:rPr>
        <w:t>ראסט! בפרק זה למדתם כיצד</w:t>
      </w:r>
      <w:r>
        <w:t>:</w:t>
      </w:r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  <w:rPr>
          <w:rtl/>
        </w:rPr>
      </w:pPr>
      <w:r>
        <w:t xml:space="preserve">* </w:t>
      </w:r>
      <w:r>
        <w:rPr>
          <w:rFonts w:cs="Arial"/>
          <w:rtl/>
        </w:rPr>
        <w:t>להתקין את הגרסה היציבה החדשה ביותר של ראסט באמצעות</w:t>
      </w:r>
      <w:r>
        <w:t xml:space="preserve"> `rustup`</w:t>
      </w:r>
    </w:p>
    <w:p w:rsidR="00816377" w:rsidRDefault="00816377" w:rsidP="00816377">
      <w:pPr>
        <w:bidi/>
        <w:rPr>
          <w:rtl/>
        </w:rPr>
      </w:pPr>
      <w:r>
        <w:t xml:space="preserve">* </w:t>
      </w:r>
      <w:r>
        <w:rPr>
          <w:rFonts w:cs="Arial"/>
          <w:rtl/>
        </w:rPr>
        <w:t>לעדכן לגרסה חדשה של ראסט</w:t>
      </w:r>
    </w:p>
    <w:p w:rsidR="00816377" w:rsidRDefault="00816377">
      <w:pPr>
        <w:bidi/>
        <w:rPr>
          <w:rtl/>
        </w:rPr>
        <w:pPrChange w:id="248" w:author="Idan" w:date="2023-03-31T11:32:00Z">
          <w:pPr>
            <w:bidi/>
          </w:pPr>
        </w:pPrChange>
      </w:pPr>
      <w:r>
        <w:t xml:space="preserve">* </w:t>
      </w:r>
      <w:r>
        <w:rPr>
          <w:rFonts w:cs="Arial"/>
          <w:rtl/>
        </w:rPr>
        <w:t xml:space="preserve">לפתוח תיעוד המותקן </w:t>
      </w:r>
      <w:del w:id="249" w:author="Idan" w:date="2023-03-31T11:32:00Z">
        <w:r w:rsidDel="009646F9">
          <w:rPr>
            <w:rFonts w:cs="Arial"/>
            <w:rtl/>
          </w:rPr>
          <w:delText>לוקאלית</w:delText>
        </w:r>
      </w:del>
      <w:ins w:id="250" w:author="Idan" w:date="2023-03-31T11:32:00Z">
        <w:r w:rsidR="009646F9">
          <w:rPr>
            <w:rFonts w:cs="Arial" w:hint="cs"/>
            <w:rtl/>
          </w:rPr>
          <w:t>מקומית</w:t>
        </w:r>
      </w:ins>
    </w:p>
    <w:p w:rsidR="00816377" w:rsidRDefault="00816377" w:rsidP="00816377">
      <w:pPr>
        <w:bidi/>
        <w:rPr>
          <w:rtl/>
        </w:rPr>
      </w:pPr>
      <w:r>
        <w:t xml:space="preserve">* </w:t>
      </w:r>
      <w:r>
        <w:rPr>
          <w:rFonts w:cs="Arial"/>
          <w:rtl/>
        </w:rPr>
        <w:t>לכתוב ולהריץ תוכנית</w:t>
      </w:r>
      <w:r>
        <w:t xml:space="preserve"> "!Hello, world" </w:t>
      </w:r>
      <w:r>
        <w:rPr>
          <w:rFonts w:cs="Arial"/>
          <w:rtl/>
        </w:rPr>
        <w:t>באמצעות</w:t>
      </w:r>
      <w:r>
        <w:t xml:space="preserve"> `rustc` </w:t>
      </w:r>
      <w:r>
        <w:rPr>
          <w:rFonts w:cs="Arial"/>
          <w:rtl/>
        </w:rPr>
        <w:t>ישירות</w:t>
      </w:r>
    </w:p>
    <w:p w:rsidR="00816377" w:rsidRDefault="00816377">
      <w:pPr>
        <w:bidi/>
        <w:rPr>
          <w:rtl/>
        </w:rPr>
        <w:pPrChange w:id="251" w:author="Idan" w:date="2023-03-31T11:32:00Z">
          <w:pPr>
            <w:bidi/>
          </w:pPr>
        </w:pPrChange>
      </w:pPr>
      <w:r>
        <w:t xml:space="preserve">* </w:t>
      </w:r>
      <w:r>
        <w:rPr>
          <w:rFonts w:cs="Arial"/>
          <w:rtl/>
        </w:rPr>
        <w:t xml:space="preserve">ליצור ולהריץ פרוייקט חדש באמצעות </w:t>
      </w:r>
      <w:del w:id="252" w:author="Idan" w:date="2023-03-31T11:32:00Z">
        <w:r w:rsidDel="009646F9">
          <w:rPr>
            <w:rFonts w:cs="Arial"/>
            <w:rtl/>
          </w:rPr>
          <w:delText xml:space="preserve">הקונבנציות </w:delText>
        </w:r>
      </w:del>
      <w:ins w:id="253" w:author="Idan" w:date="2023-03-31T11:32:00Z">
        <w:r w:rsidR="009646F9">
          <w:rPr>
            <w:rFonts w:cs="Arial" w:hint="cs"/>
            <w:rtl/>
          </w:rPr>
          <w:t>המוסכמות</w:t>
        </w:r>
        <w:r w:rsidR="009646F9">
          <w:rPr>
            <w:rFonts w:cs="Arial"/>
            <w:rtl/>
          </w:rPr>
          <w:t xml:space="preserve"> </w:t>
        </w:r>
      </w:ins>
      <w:r>
        <w:rPr>
          <w:rFonts w:cs="Arial"/>
          <w:rtl/>
        </w:rPr>
        <w:t>של קארגו</w:t>
      </w:r>
    </w:p>
    <w:p w:rsidR="00816377" w:rsidRDefault="00816377" w:rsidP="00816377">
      <w:pPr>
        <w:bidi/>
        <w:rPr>
          <w:rtl/>
        </w:rPr>
      </w:pPr>
    </w:p>
    <w:p w:rsidR="00816377" w:rsidRDefault="009646F9">
      <w:pPr>
        <w:bidi/>
        <w:rPr>
          <w:rtl/>
        </w:rPr>
        <w:pPrChange w:id="254" w:author="Idan" w:date="2023-04-03T22:59:00Z">
          <w:pPr>
            <w:bidi/>
          </w:pPr>
        </w:pPrChange>
      </w:pPr>
      <w:ins w:id="255" w:author="Idan" w:date="2023-03-31T11:32:00Z">
        <w:r>
          <w:rPr>
            <w:rFonts w:cs="Arial"/>
            <w:rtl/>
          </w:rPr>
          <w:t>על מנת להתרגל לקרוא ולכתוב קוד ראסט</w:t>
        </w:r>
        <w:r>
          <w:rPr>
            <w:rFonts w:cs="Arial" w:hint="cs"/>
            <w:rtl/>
          </w:rPr>
          <w:t xml:space="preserve">, נתחיל כעת </w:t>
        </w:r>
      </w:ins>
      <w:del w:id="256" w:author="Idan" w:date="2023-03-31T11:32:00Z">
        <w:r w:rsidR="00816377" w:rsidDel="009646F9">
          <w:rPr>
            <w:rFonts w:cs="Arial"/>
            <w:rtl/>
          </w:rPr>
          <w:delText xml:space="preserve">זה הזמן </w:delText>
        </w:r>
      </w:del>
      <w:r w:rsidR="00816377">
        <w:rPr>
          <w:rFonts w:cs="Arial"/>
          <w:rtl/>
        </w:rPr>
        <w:t xml:space="preserve">לבנות תכנית </w:t>
      </w:r>
      <w:ins w:id="257" w:author="Idan" w:date="2023-03-31T11:32:00Z">
        <w:r>
          <w:rPr>
            <w:rFonts w:cs="Arial" w:hint="cs"/>
            <w:rtl/>
          </w:rPr>
          <w:t xml:space="preserve">מעט </w:t>
        </w:r>
      </w:ins>
      <w:r w:rsidR="00816377">
        <w:rPr>
          <w:rFonts w:cs="Arial"/>
          <w:rtl/>
        </w:rPr>
        <w:t>יותר משמעותית</w:t>
      </w:r>
      <w:del w:id="258" w:author="Idan" w:date="2023-03-31T11:32:00Z">
        <w:r w:rsidR="00816377" w:rsidDel="009646F9">
          <w:rPr>
            <w:rFonts w:cs="Arial"/>
            <w:rtl/>
          </w:rPr>
          <w:delText xml:space="preserve"> על מנת להתרגל לקרוא ולכתוב קוד ראסט</w:delText>
        </w:r>
      </w:del>
      <w:r w:rsidR="00816377">
        <w:rPr>
          <w:rFonts w:cs="Arial"/>
          <w:rtl/>
        </w:rPr>
        <w:t>. על כן, בפרק 2, נבנה תכנית המיישמ</w:t>
      </w:r>
      <w:ins w:id="259" w:author="Idan" w:date="2023-03-31T11:32:00Z">
        <w:r>
          <w:rPr>
            <w:rFonts w:cs="Arial" w:hint="cs"/>
            <w:rtl/>
          </w:rPr>
          <w:t>ת</w:t>
        </w:r>
      </w:ins>
      <w:del w:id="260" w:author="Idan" w:date="2023-03-31T11:32:00Z">
        <w:r w:rsidR="00816377" w:rsidDel="009646F9">
          <w:rPr>
            <w:rFonts w:cs="Arial"/>
            <w:rtl/>
          </w:rPr>
          <w:delText>,</w:delText>
        </w:r>
      </w:del>
      <w:r w:rsidR="00816377">
        <w:rPr>
          <w:rFonts w:cs="Arial"/>
          <w:rtl/>
        </w:rPr>
        <w:t xml:space="preserve"> משחק ניחוש מספר. אם אתם מעדיפים </w:t>
      </w:r>
      <w:del w:id="261" w:author="Idan" w:date="2023-04-03T22:59:00Z">
        <w:r w:rsidR="00816377" w:rsidDel="007845CF">
          <w:rPr>
            <w:rFonts w:cs="Arial"/>
            <w:rtl/>
          </w:rPr>
          <w:delText xml:space="preserve">להתחיל בלימוד </w:delText>
        </w:r>
      </w:del>
      <w:ins w:id="262" w:author="Idan" w:date="2023-04-03T22:59:00Z">
        <w:r w:rsidR="007845CF">
          <w:rPr>
            <w:rFonts w:cs="Arial" w:hint="cs"/>
            <w:rtl/>
          </w:rPr>
          <w:t xml:space="preserve">לפני כן להבין </w:t>
        </w:r>
      </w:ins>
      <w:r w:rsidR="00816377">
        <w:rPr>
          <w:rFonts w:cs="Arial"/>
          <w:rtl/>
        </w:rPr>
        <w:t>כיצד עקרונות תכנות נפוצים מיושמים בראסט, קפצו לפרק 3 וחזרו אח"כ לפרק 2</w:t>
      </w:r>
      <w:r w:rsidR="00816377">
        <w:t>.</w:t>
      </w:r>
      <w:ins w:id="263" w:author="Idan" w:date="2023-04-03T22:59:00Z">
        <w:r w:rsidR="007845CF">
          <w:rPr>
            <w:rFonts w:hint="cs"/>
            <w:rtl/>
          </w:rPr>
          <w:t xml:space="preserve"> הבחירה בידכם. </w:t>
        </w:r>
      </w:ins>
    </w:p>
    <w:p w:rsidR="00816377" w:rsidRDefault="00816377" w:rsidP="00816377">
      <w:pPr>
        <w:bidi/>
        <w:rPr>
          <w:rtl/>
        </w:rPr>
      </w:pPr>
    </w:p>
    <w:p w:rsidR="00816377" w:rsidRDefault="00816377" w:rsidP="00816377">
      <w:pPr>
        <w:bidi/>
      </w:pPr>
      <w:r>
        <w:t>[installation]: ch01-01-installation.html#installation</w:t>
      </w:r>
    </w:p>
    <w:p w:rsidR="00816377" w:rsidRDefault="00816377" w:rsidP="00816377">
      <w:pPr>
        <w:bidi/>
      </w:pPr>
      <w:r>
        <w:t>[toml]: https://toml.io</w:t>
      </w:r>
    </w:p>
    <w:p w:rsidR="00816377" w:rsidRDefault="00816377" w:rsidP="00816377">
      <w:pPr>
        <w:bidi/>
      </w:pPr>
      <w:r>
        <w:t>[appendix-e]: appendix-05-editions.html</w:t>
      </w:r>
    </w:p>
    <w:p w:rsidR="00D97026" w:rsidRPr="00816377" w:rsidRDefault="00816377" w:rsidP="00816377">
      <w:pPr>
        <w:bidi/>
      </w:pPr>
      <w:r>
        <w:t>[cargo]: https://doc.rust-lang.org/cargo</w:t>
      </w:r>
      <w:r>
        <w:rPr>
          <w:rFonts w:cs="Arial"/>
          <w:rtl/>
        </w:rPr>
        <w:t>/</w:t>
      </w:r>
    </w:p>
    <w:sectPr w:rsidR="00D97026" w:rsidRPr="008163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dan">
    <w15:presenceInfo w15:providerId="None" w15:userId="Id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77"/>
    <w:rsid w:val="00094CF3"/>
    <w:rsid w:val="00166F8B"/>
    <w:rsid w:val="001A72B2"/>
    <w:rsid w:val="001F2428"/>
    <w:rsid w:val="002A1F32"/>
    <w:rsid w:val="002D5900"/>
    <w:rsid w:val="00317A89"/>
    <w:rsid w:val="00587111"/>
    <w:rsid w:val="0066451A"/>
    <w:rsid w:val="00670180"/>
    <w:rsid w:val="006F22D6"/>
    <w:rsid w:val="007845CF"/>
    <w:rsid w:val="007C1F05"/>
    <w:rsid w:val="007D2D24"/>
    <w:rsid w:val="00816377"/>
    <w:rsid w:val="008952E9"/>
    <w:rsid w:val="008F7F64"/>
    <w:rsid w:val="009646F9"/>
    <w:rsid w:val="009A5A76"/>
    <w:rsid w:val="00A84B5A"/>
    <w:rsid w:val="00AD2D32"/>
    <w:rsid w:val="00C02EA7"/>
    <w:rsid w:val="00C93BA1"/>
    <w:rsid w:val="00CC647B"/>
    <w:rsid w:val="00D97026"/>
    <w:rsid w:val="00DF50B4"/>
    <w:rsid w:val="00F21BDF"/>
    <w:rsid w:val="00F6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1DF24"/>
  <w15:chartTrackingRefBased/>
  <w15:docId w15:val="{DE705DE3-F1AC-4C9C-9EBE-DA8BFE6F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60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1488</Words>
  <Characters>8486</Characters>
  <Application>Microsoft Office Word</Application>
  <DocSecurity>0</DocSecurity>
  <Lines>70</Lines>
  <Paragraphs>19</Paragraphs>
  <ScaleCrop>false</ScaleCrop>
  <Company/>
  <LinksUpToDate>false</LinksUpToDate>
  <CharactersWithSpaces>9955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</dc:creator>
  <cp:keywords/>
  <dc:description/>
  <cp:lastModifiedBy>Idan</cp:lastModifiedBy>
  <cp:revision>25</cp:revision>
  <dcterms:created xsi:type="dcterms:W3CDTF">2023-03-31T08:17:00Z</dcterms:created>
  <dcterms:modified xsi:type="dcterms:W3CDTF">2023-04-04T11:24:00Z</dcterms:modified>
</cp:coreProperties>
</file>